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iagrams/data3.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ata4.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019A" w14:textId="77777777" w:rsidR="005A19EA" w:rsidRPr="005A19EA" w:rsidRDefault="005A19EA" w:rsidP="005A19EA">
      <w:pPr>
        <w:jc w:val="center"/>
        <w:rPr>
          <w:ins w:id="0" w:author="Richard Loft" w:date="2019-11-27T15:16:00Z"/>
          <w:rFonts w:ascii="Times" w:hAnsi="Times" w:cs="Times"/>
          <w:b/>
        </w:rPr>
      </w:pPr>
      <w:ins w:id="1" w:author="Richard Loft" w:date="2019-11-27T15:16:00Z">
        <w:r w:rsidRPr="005A19EA">
          <w:rPr>
            <w:rFonts w:ascii="Times" w:hAnsi="Times" w:cs="Times"/>
            <w:b/>
            <w:bCs/>
          </w:rPr>
          <w:t>Mapping a Performance-Portable Global Shallow Water Model onto </w:t>
        </w:r>
      </w:ins>
    </w:p>
    <w:p w14:paraId="7DC33EDE" w14:textId="77777777" w:rsidR="005A19EA" w:rsidRPr="005A19EA" w:rsidRDefault="005A19EA" w:rsidP="005A19EA">
      <w:pPr>
        <w:jc w:val="center"/>
        <w:rPr>
          <w:ins w:id="2" w:author="Richard Loft" w:date="2019-11-27T15:16:00Z"/>
          <w:rFonts w:ascii="Times" w:hAnsi="Times" w:cs="Times"/>
          <w:b/>
        </w:rPr>
      </w:pPr>
      <w:ins w:id="3" w:author="Richard Loft" w:date="2019-11-27T15:16:00Z">
        <w:r w:rsidRPr="005A19EA">
          <w:rPr>
            <w:rFonts w:ascii="Times" w:hAnsi="Times" w:cs="Times"/>
            <w:b/>
            <w:bCs/>
          </w:rPr>
          <w:t>Field Programmable Gate Arrays Using Advanced Compiler Tools</w:t>
        </w:r>
      </w:ins>
    </w:p>
    <w:p w14:paraId="118D90D8" w14:textId="008CCE31" w:rsidR="0093504E" w:rsidRPr="00CF5ADC" w:rsidDel="005A19EA" w:rsidRDefault="0093504E">
      <w:pPr>
        <w:rPr>
          <w:del w:id="4" w:author="Richard Loft" w:date="2019-11-27T15:16:00Z"/>
          <w:rFonts w:ascii="Times" w:hAnsi="Times" w:cs="Times"/>
          <w:b/>
        </w:rPr>
        <w:pPrChange w:id="5" w:author="Richard Loft" w:date="2019-11-27T15:16:00Z">
          <w:pPr>
            <w:jc w:val="center"/>
          </w:pPr>
        </w:pPrChange>
      </w:pPr>
      <w:del w:id="6" w:author="Richard Loft" w:date="2019-11-27T15:16:00Z">
        <w:r w:rsidRPr="00CF5ADC" w:rsidDel="005A19EA">
          <w:rPr>
            <w:rFonts w:ascii="Times" w:hAnsi="Times" w:cs="Times"/>
            <w:b/>
          </w:rPr>
          <w:delText xml:space="preserve">Implementation of a Scalable, Performance Portable Shallow Water Equation </w:delText>
        </w:r>
        <w:r w:rsidR="0002242E" w:rsidRPr="00CF5ADC" w:rsidDel="005A19EA">
          <w:rPr>
            <w:rFonts w:ascii="Times" w:hAnsi="Times" w:cs="Times"/>
            <w:b/>
          </w:rPr>
          <w:delText xml:space="preserve">(SWE) </w:delText>
        </w:r>
        <w:r w:rsidRPr="00CF5ADC" w:rsidDel="005A19EA">
          <w:rPr>
            <w:rFonts w:ascii="Times" w:hAnsi="Times" w:cs="Times"/>
            <w:b/>
          </w:rPr>
          <w:delText xml:space="preserve">Solver Using Radial Basis Function Generated Finite Difference </w:delText>
        </w:r>
        <w:r w:rsidR="0002242E" w:rsidRPr="00CF5ADC" w:rsidDel="005A19EA">
          <w:rPr>
            <w:rFonts w:ascii="Times" w:hAnsi="Times" w:cs="Times"/>
            <w:b/>
          </w:rPr>
          <w:delText xml:space="preserve">(RBF-FD) </w:delText>
        </w:r>
        <w:r w:rsidRPr="00CF5ADC" w:rsidDel="005A19EA">
          <w:rPr>
            <w:rFonts w:ascii="Times" w:hAnsi="Times" w:cs="Times"/>
            <w:b/>
          </w:rPr>
          <w:delText>Methods</w:delText>
        </w:r>
      </w:del>
    </w:p>
    <w:p w14:paraId="31A64258" w14:textId="77777777" w:rsidR="008C0BC4" w:rsidRDefault="008C0BC4">
      <w:pPr>
        <w:rPr>
          <w:rFonts w:ascii="Times" w:hAnsi="Times" w:cs="Times"/>
          <w:b/>
          <w:sz w:val="22"/>
          <w:szCs w:val="22"/>
        </w:rPr>
        <w:pPrChange w:id="7" w:author="Richard Loft" w:date="2019-11-27T15:16:00Z">
          <w:pPr>
            <w:jc w:val="center"/>
          </w:pPr>
        </w:pPrChange>
      </w:pPr>
    </w:p>
    <w:p w14:paraId="1F80B366" w14:textId="483F7F4C" w:rsidR="00AA0450" w:rsidRPr="00CF5ADC" w:rsidRDefault="002E7A59" w:rsidP="0093504E">
      <w:pPr>
        <w:jc w:val="center"/>
        <w:rPr>
          <w:rFonts w:ascii="Times" w:hAnsi="Times" w:cs="Times"/>
          <w:sz w:val="22"/>
          <w:szCs w:val="22"/>
        </w:rPr>
      </w:pPr>
      <w:moveFromRangeStart w:id="8" w:author="Richard Loft" w:date="2019-11-27T15:18:00Z" w:name="move25760304"/>
      <w:moveFrom w:id="9" w:author="Richard Loft" w:date="2019-11-27T15:18:00Z">
        <w:r w:rsidDel="005A19EA">
          <w:rPr>
            <w:rFonts w:ascii="Times" w:hAnsi="Times" w:cs="Times"/>
            <w:sz w:val="22"/>
            <w:szCs w:val="22"/>
          </w:rPr>
          <w:t>Cena Williams</w:t>
        </w:r>
        <w:r w:rsidR="008C0BC4" w:rsidRPr="00CF5ADC" w:rsidDel="005A19EA">
          <w:rPr>
            <w:rFonts w:ascii="Times" w:hAnsi="Times" w:cs="Times"/>
            <w:sz w:val="22"/>
            <w:szCs w:val="22"/>
            <w:vertAlign w:val="superscript"/>
          </w:rPr>
          <w:t>1</w:t>
        </w:r>
        <w:r w:rsidR="0002242E" w:rsidRPr="00CF5ADC" w:rsidDel="005A19EA">
          <w:rPr>
            <w:rFonts w:ascii="Times" w:hAnsi="Times" w:cs="Times"/>
            <w:sz w:val="22"/>
            <w:szCs w:val="22"/>
          </w:rPr>
          <w:t xml:space="preserve">, </w:t>
        </w:r>
        <w:r w:rsidDel="005A19EA">
          <w:rPr>
            <w:rFonts w:ascii="Times" w:hAnsi="Times" w:cs="Times"/>
            <w:sz w:val="22"/>
            <w:szCs w:val="22"/>
          </w:rPr>
          <w:t>Richard Loft</w:t>
        </w:r>
        <w:r w:rsidDel="005A19EA">
          <w:rPr>
            <w:rFonts w:ascii="Times" w:hAnsi="Times" w:cs="Times"/>
            <w:sz w:val="22"/>
            <w:szCs w:val="22"/>
            <w:vertAlign w:val="superscript"/>
          </w:rPr>
          <w:t>1</w:t>
        </w:r>
        <w:r w:rsidR="008C0BC4" w:rsidRPr="00CF5ADC" w:rsidDel="005A19EA">
          <w:rPr>
            <w:rFonts w:ascii="Times" w:hAnsi="Times" w:cs="Times"/>
            <w:sz w:val="22"/>
            <w:szCs w:val="22"/>
          </w:rPr>
          <w:t xml:space="preserve">, </w:t>
        </w:r>
      </w:moveFrom>
      <w:moveFromRangeEnd w:id="8"/>
    </w:p>
    <w:p w14:paraId="359A33D9" w14:textId="757BFFC8" w:rsidR="00AA0450" w:rsidRDefault="005A19EA" w:rsidP="00AA0450">
      <w:pPr>
        <w:jc w:val="center"/>
        <w:rPr>
          <w:ins w:id="10" w:author="Richard Loft" w:date="2019-11-27T15:18:00Z"/>
          <w:rFonts w:ascii="Times" w:hAnsi="Times" w:cs="Times"/>
          <w:sz w:val="22"/>
          <w:szCs w:val="22"/>
        </w:rPr>
      </w:pPr>
      <w:ins w:id="11" w:author="Richard Loft" w:date="2019-11-27T15:17:00Z">
        <w:r>
          <w:rPr>
            <w:rFonts w:ascii="Times" w:hAnsi="Times" w:cs="Times"/>
            <w:sz w:val="22"/>
            <w:szCs w:val="22"/>
          </w:rPr>
          <w:t>David Bennett</w:t>
        </w:r>
      </w:ins>
      <w:ins w:id="12" w:author="Richard Loft" w:date="2019-11-27T15:18:00Z">
        <w:r>
          <w:rPr>
            <w:rFonts w:ascii="Times" w:hAnsi="Times" w:cs="Times"/>
            <w:sz w:val="22"/>
            <w:szCs w:val="22"/>
            <w:vertAlign w:val="superscript"/>
          </w:rPr>
          <w:t>1</w:t>
        </w:r>
      </w:ins>
      <w:ins w:id="13" w:author="Richard Loft" w:date="2019-12-04T09:40:00Z">
        <w:r w:rsidR="00C22DF8">
          <w:rPr>
            <w:rFonts w:ascii="Times" w:hAnsi="Times" w:cs="Times"/>
            <w:sz w:val="22"/>
            <w:szCs w:val="22"/>
          </w:rPr>
          <w:t xml:space="preserve">, </w:t>
        </w:r>
      </w:ins>
      <w:r w:rsidR="002E7A59">
        <w:rPr>
          <w:rFonts w:ascii="Times" w:hAnsi="Times" w:cs="Times"/>
          <w:sz w:val="22"/>
          <w:szCs w:val="22"/>
        </w:rPr>
        <w:t>Gregory Daughtry</w:t>
      </w:r>
      <w:ins w:id="14" w:author="Richard Loft" w:date="2019-11-27T15:18:00Z">
        <w:r w:rsidRPr="005A19EA">
          <w:rPr>
            <w:rFonts w:ascii="Times" w:hAnsi="Times" w:cs="Times"/>
            <w:sz w:val="22"/>
            <w:szCs w:val="22"/>
            <w:vertAlign w:val="superscript"/>
            <w:rPrChange w:id="15" w:author="Richard Loft" w:date="2019-11-27T15:18:00Z">
              <w:rPr>
                <w:rFonts w:ascii="Times" w:hAnsi="Times" w:cs="Times"/>
                <w:sz w:val="22"/>
                <w:szCs w:val="22"/>
              </w:rPr>
            </w:rPrChange>
          </w:rPr>
          <w:t>1</w:t>
        </w:r>
      </w:ins>
      <w:del w:id="16" w:author="Richard Loft" w:date="2019-11-27T15:18:00Z">
        <w:r w:rsidR="002E7A59" w:rsidDel="005A19EA">
          <w:rPr>
            <w:rFonts w:ascii="Times" w:hAnsi="Times" w:cs="Times"/>
            <w:sz w:val="22"/>
            <w:szCs w:val="22"/>
            <w:vertAlign w:val="superscript"/>
          </w:rPr>
          <w:delText>2</w:delText>
        </w:r>
      </w:del>
      <w:del w:id="17" w:author="Richard Loft" w:date="2019-12-04T09:40:00Z">
        <w:r w:rsidR="0002242E" w:rsidRPr="00CF5ADC" w:rsidDel="00C22DF8">
          <w:rPr>
            <w:rFonts w:ascii="Times" w:hAnsi="Times" w:cs="Times"/>
            <w:sz w:val="22"/>
            <w:szCs w:val="22"/>
            <w:vertAlign w:val="superscript"/>
          </w:rPr>
          <w:delText xml:space="preserve"> </w:delText>
        </w:r>
      </w:del>
      <w:ins w:id="18" w:author="Richard Loft" w:date="2019-11-27T15:17:00Z">
        <w:r>
          <w:rPr>
            <w:rFonts w:ascii="Times" w:hAnsi="Times" w:cs="Times"/>
            <w:sz w:val="22"/>
            <w:szCs w:val="22"/>
          </w:rPr>
          <w:t>,</w:t>
        </w:r>
      </w:ins>
      <w:del w:id="19" w:author="Richard Loft" w:date="2019-11-27T15:17:00Z">
        <w:r w:rsidR="0002242E" w:rsidRPr="00CF5ADC" w:rsidDel="005A19EA">
          <w:rPr>
            <w:rFonts w:ascii="Times" w:hAnsi="Times" w:cs="Times"/>
            <w:sz w:val="22"/>
            <w:szCs w:val="22"/>
          </w:rPr>
          <w:delText xml:space="preserve">and </w:delText>
        </w:r>
        <w:r w:rsidR="002E7A59" w:rsidDel="005A19EA">
          <w:rPr>
            <w:rFonts w:ascii="Times" w:hAnsi="Times" w:cs="Times"/>
            <w:sz w:val="22"/>
            <w:szCs w:val="22"/>
          </w:rPr>
          <w:delText xml:space="preserve">David </w:delText>
        </w:r>
        <w:commentRangeStart w:id="20"/>
        <w:r w:rsidR="002E7A59" w:rsidDel="005A19EA">
          <w:rPr>
            <w:rFonts w:ascii="Times" w:hAnsi="Times" w:cs="Times"/>
            <w:sz w:val="22"/>
            <w:szCs w:val="22"/>
          </w:rPr>
          <w:delText>Bennett</w:delText>
        </w:r>
        <w:r w:rsidR="002E7A59" w:rsidRPr="005F0080" w:rsidDel="005A19EA">
          <w:rPr>
            <w:rFonts w:ascii="Times" w:hAnsi="Times" w:cs="Times"/>
            <w:sz w:val="22"/>
            <w:szCs w:val="22"/>
            <w:vertAlign w:val="superscript"/>
          </w:rPr>
          <w:delText>2</w:delText>
        </w:r>
        <w:commentRangeEnd w:id="20"/>
        <w:r w:rsidDel="005A19EA">
          <w:rPr>
            <w:rStyle w:val="CommentReference"/>
          </w:rPr>
          <w:commentReference w:id="20"/>
        </w:r>
      </w:del>
    </w:p>
    <w:p w14:paraId="4F2DA695" w14:textId="637D6C95" w:rsidR="005A19EA" w:rsidRDefault="005A19EA" w:rsidP="00AA0450">
      <w:pPr>
        <w:jc w:val="center"/>
        <w:rPr>
          <w:rFonts w:ascii="Times" w:hAnsi="Times" w:cs="Times"/>
          <w:sz w:val="22"/>
          <w:szCs w:val="22"/>
          <w:vertAlign w:val="superscript"/>
        </w:rPr>
      </w:pPr>
      <w:ins w:id="21" w:author="Richard Loft" w:date="2019-11-27T15:18:00Z">
        <w:r>
          <w:rPr>
            <w:rFonts w:ascii="Times" w:hAnsi="Times" w:cs="Times"/>
            <w:sz w:val="22"/>
            <w:szCs w:val="22"/>
          </w:rPr>
          <w:t>Richard Loft</w:t>
        </w:r>
        <w:r>
          <w:rPr>
            <w:rFonts w:ascii="Times" w:hAnsi="Times" w:cs="Times"/>
            <w:sz w:val="22"/>
            <w:szCs w:val="22"/>
            <w:vertAlign w:val="superscript"/>
          </w:rPr>
          <w:t>2</w:t>
        </w:r>
        <w:r w:rsidRPr="00CF5ADC">
          <w:rPr>
            <w:rFonts w:ascii="Times" w:hAnsi="Times" w:cs="Times"/>
            <w:sz w:val="22"/>
            <w:szCs w:val="22"/>
          </w:rPr>
          <w:t>,</w:t>
        </w:r>
        <w:r>
          <w:rPr>
            <w:rFonts w:ascii="Times" w:hAnsi="Times" w:cs="Times"/>
            <w:sz w:val="22"/>
            <w:szCs w:val="22"/>
          </w:rPr>
          <w:t xml:space="preserve"> </w:t>
        </w:r>
      </w:ins>
      <w:moveToRangeStart w:id="22" w:author="Richard Loft" w:date="2019-11-27T15:18:00Z" w:name="move25760304"/>
      <w:moveTo w:id="23" w:author="Richard Loft" w:date="2019-11-27T15:18:00Z">
        <w:r>
          <w:rPr>
            <w:rFonts w:ascii="Times" w:hAnsi="Times" w:cs="Times"/>
            <w:sz w:val="22"/>
            <w:szCs w:val="22"/>
          </w:rPr>
          <w:t xml:space="preserve">Cena </w:t>
        </w:r>
      </w:moveTo>
      <w:ins w:id="24" w:author="Richard Loft" w:date="2019-12-04T09:39:00Z">
        <w:r w:rsidR="00C22DF8">
          <w:rPr>
            <w:rFonts w:ascii="Times" w:hAnsi="Times" w:cs="Times"/>
            <w:sz w:val="22"/>
            <w:szCs w:val="22"/>
          </w:rPr>
          <w:t>Miller</w:t>
        </w:r>
      </w:ins>
      <w:moveTo w:id="25" w:author="Richard Loft" w:date="2019-11-27T15:18:00Z">
        <w:del w:id="26" w:author="Richard Loft" w:date="2019-12-04T09:39:00Z">
          <w:r w:rsidDel="00C22DF8">
            <w:rPr>
              <w:rFonts w:ascii="Times" w:hAnsi="Times" w:cs="Times"/>
              <w:sz w:val="22"/>
              <w:szCs w:val="22"/>
            </w:rPr>
            <w:delText>Williams</w:delText>
          </w:r>
        </w:del>
      </w:moveTo>
      <w:ins w:id="27" w:author="Richard Loft" w:date="2019-11-27T15:18:00Z">
        <w:r>
          <w:rPr>
            <w:rFonts w:ascii="Times" w:hAnsi="Times" w:cs="Times"/>
            <w:sz w:val="22"/>
            <w:szCs w:val="22"/>
            <w:vertAlign w:val="superscript"/>
          </w:rPr>
          <w:t>2</w:t>
        </w:r>
      </w:ins>
      <w:moveTo w:id="28" w:author="Richard Loft" w:date="2019-11-27T15:18:00Z">
        <w:del w:id="29" w:author="Richard Loft" w:date="2019-11-27T15:18:00Z">
          <w:r w:rsidRPr="00CF5ADC" w:rsidDel="005A19EA">
            <w:rPr>
              <w:rFonts w:ascii="Times" w:hAnsi="Times" w:cs="Times"/>
              <w:sz w:val="22"/>
              <w:szCs w:val="22"/>
              <w:vertAlign w:val="superscript"/>
            </w:rPr>
            <w:delText>1</w:delText>
          </w:r>
          <w:r w:rsidRPr="00CF5ADC" w:rsidDel="005A19EA">
            <w:rPr>
              <w:rFonts w:ascii="Times" w:hAnsi="Times" w:cs="Times"/>
              <w:sz w:val="22"/>
              <w:szCs w:val="22"/>
            </w:rPr>
            <w:delText xml:space="preserve">, </w:delText>
          </w:r>
          <w:r w:rsidDel="005A19EA">
            <w:rPr>
              <w:rFonts w:ascii="Times" w:hAnsi="Times" w:cs="Times"/>
              <w:sz w:val="22"/>
              <w:szCs w:val="22"/>
            </w:rPr>
            <w:delText>Richard Loft</w:delText>
          </w:r>
          <w:r w:rsidDel="005A19EA">
            <w:rPr>
              <w:rFonts w:ascii="Times" w:hAnsi="Times" w:cs="Times"/>
              <w:sz w:val="22"/>
              <w:szCs w:val="22"/>
              <w:vertAlign w:val="superscript"/>
            </w:rPr>
            <w:delText>1</w:delText>
          </w:r>
          <w:r w:rsidRPr="00CF5ADC" w:rsidDel="005A19EA">
            <w:rPr>
              <w:rFonts w:ascii="Times" w:hAnsi="Times" w:cs="Times"/>
              <w:sz w:val="22"/>
              <w:szCs w:val="22"/>
            </w:rPr>
            <w:delText>,</w:delText>
          </w:r>
        </w:del>
      </w:moveTo>
      <w:moveToRangeEnd w:id="22"/>
    </w:p>
    <w:p w14:paraId="426E5367" w14:textId="77777777" w:rsidR="00AA0450" w:rsidRPr="00CF5ADC" w:rsidRDefault="00AA0450" w:rsidP="00AA0450">
      <w:pPr>
        <w:jc w:val="center"/>
        <w:rPr>
          <w:rFonts w:ascii="Times" w:hAnsi="Times" w:cs="Times"/>
          <w:sz w:val="22"/>
          <w:szCs w:val="22"/>
          <w:vertAlign w:val="superscript"/>
        </w:rPr>
      </w:pPr>
    </w:p>
    <w:p w14:paraId="1BE945FD" w14:textId="04AD610D" w:rsidR="005A19EA" w:rsidRPr="00CF5ADC" w:rsidRDefault="005A19EA" w:rsidP="005A19EA">
      <w:pPr>
        <w:jc w:val="center"/>
        <w:rPr>
          <w:moveTo w:id="30" w:author="Richard Loft" w:date="2019-11-27T15:18:00Z"/>
          <w:rFonts w:ascii="Times" w:hAnsi="Times" w:cs="Times"/>
          <w:i/>
          <w:sz w:val="22"/>
          <w:szCs w:val="22"/>
        </w:rPr>
      </w:pPr>
      <w:ins w:id="31" w:author="Richard Loft" w:date="2019-11-27T15:18:00Z">
        <w:r>
          <w:rPr>
            <w:rFonts w:ascii="Times" w:hAnsi="Times" w:cs="Times"/>
            <w:i/>
            <w:sz w:val="22"/>
            <w:szCs w:val="22"/>
            <w:vertAlign w:val="superscript"/>
          </w:rPr>
          <w:t>1</w:t>
        </w:r>
      </w:ins>
      <w:moveToRangeStart w:id="32" w:author="Richard Loft" w:date="2019-11-27T15:18:00Z" w:name="move25760351"/>
      <w:moveTo w:id="33" w:author="Richard Loft" w:date="2019-11-27T15:18:00Z">
        <w:del w:id="34" w:author="Richard Loft" w:date="2019-11-27T15:18:00Z">
          <w:r w:rsidDel="005A19EA">
            <w:rPr>
              <w:rFonts w:ascii="Times" w:hAnsi="Times" w:cs="Times"/>
              <w:i/>
              <w:sz w:val="22"/>
              <w:szCs w:val="22"/>
              <w:vertAlign w:val="superscript"/>
            </w:rPr>
            <w:delText>2</w:delText>
          </w:r>
        </w:del>
        <w:r>
          <w:rPr>
            <w:rFonts w:ascii="Times" w:hAnsi="Times" w:cs="Times"/>
            <w:i/>
            <w:sz w:val="22"/>
            <w:szCs w:val="22"/>
          </w:rPr>
          <w:t>CacheQ, Inc, Longmont, USA</w:t>
        </w:r>
      </w:moveTo>
    </w:p>
    <w:moveToRangeEnd w:id="32"/>
    <w:p w14:paraId="059E5B54" w14:textId="4CB68126" w:rsidR="008C0BC4" w:rsidRDefault="005A19EA" w:rsidP="0093504E">
      <w:pPr>
        <w:jc w:val="center"/>
        <w:rPr>
          <w:rFonts w:ascii="Times" w:hAnsi="Times" w:cs="Times"/>
          <w:i/>
          <w:sz w:val="22"/>
          <w:szCs w:val="22"/>
        </w:rPr>
      </w:pPr>
      <w:ins w:id="35" w:author="Richard Loft" w:date="2019-11-27T15:19:00Z">
        <w:r w:rsidRPr="005A19EA">
          <w:rPr>
            <w:rFonts w:ascii="Times" w:hAnsi="Times" w:cs="Times"/>
            <w:i/>
            <w:sz w:val="22"/>
            <w:szCs w:val="22"/>
            <w:vertAlign w:val="superscript"/>
            <w:rPrChange w:id="36" w:author="Richard Loft" w:date="2019-11-27T15:19:00Z">
              <w:rPr>
                <w:rFonts w:ascii="Times" w:hAnsi="Times" w:cs="Times"/>
                <w:i/>
                <w:sz w:val="22"/>
                <w:szCs w:val="22"/>
              </w:rPr>
            </w:rPrChange>
          </w:rPr>
          <w:t>2</w:t>
        </w:r>
      </w:ins>
      <w:del w:id="37" w:author="Richard Loft" w:date="2019-11-27T15:19:00Z">
        <w:r w:rsidR="002E7A59" w:rsidDel="005A19EA">
          <w:rPr>
            <w:rFonts w:ascii="Times" w:hAnsi="Times" w:cs="Times"/>
            <w:i/>
            <w:sz w:val="22"/>
            <w:szCs w:val="22"/>
            <w:vertAlign w:val="superscript"/>
          </w:rPr>
          <w:delText>1</w:delText>
        </w:r>
        <w:r w:rsidR="008C0BC4" w:rsidRPr="00CF5ADC" w:rsidDel="005A19EA">
          <w:rPr>
            <w:rFonts w:ascii="Times" w:hAnsi="Times" w:cs="Times"/>
            <w:i/>
            <w:sz w:val="22"/>
            <w:szCs w:val="22"/>
          </w:rPr>
          <w:delText xml:space="preserve"> </w:delText>
        </w:r>
      </w:del>
      <w:r w:rsidR="008C0BC4" w:rsidRPr="00CF5ADC">
        <w:rPr>
          <w:rFonts w:ascii="Times" w:hAnsi="Times" w:cs="Times"/>
          <w:i/>
          <w:sz w:val="22"/>
          <w:szCs w:val="22"/>
        </w:rPr>
        <w:t>National Center for Atmospheric Research, Boulder CO USA</w:t>
      </w:r>
    </w:p>
    <w:p w14:paraId="36191216" w14:textId="183C7459" w:rsidR="00AA0450" w:rsidRPr="00CF5ADC" w:rsidDel="005A19EA" w:rsidRDefault="002E7A59" w:rsidP="00AA0450">
      <w:pPr>
        <w:jc w:val="center"/>
        <w:rPr>
          <w:moveFrom w:id="38" w:author="Richard Loft" w:date="2019-11-27T15:18:00Z"/>
          <w:rFonts w:ascii="Times" w:hAnsi="Times" w:cs="Times"/>
          <w:i/>
          <w:sz w:val="22"/>
          <w:szCs w:val="22"/>
        </w:rPr>
      </w:pPr>
      <w:moveFromRangeStart w:id="39" w:author="Richard Loft" w:date="2019-11-27T15:18:00Z" w:name="move25760351"/>
      <w:moveFrom w:id="40" w:author="Richard Loft" w:date="2019-11-27T15:18:00Z">
        <w:r w:rsidDel="005A19EA">
          <w:rPr>
            <w:rFonts w:ascii="Times" w:hAnsi="Times" w:cs="Times"/>
            <w:i/>
            <w:sz w:val="22"/>
            <w:szCs w:val="22"/>
            <w:vertAlign w:val="superscript"/>
          </w:rPr>
          <w:t>2</w:t>
        </w:r>
        <w:r w:rsidDel="005A19EA">
          <w:rPr>
            <w:rFonts w:ascii="Times" w:hAnsi="Times" w:cs="Times"/>
            <w:i/>
            <w:sz w:val="22"/>
            <w:szCs w:val="22"/>
          </w:rPr>
          <w:t>CacheQ, Inc</w:t>
        </w:r>
        <w:r w:rsidR="00AA0450" w:rsidDel="005A19EA">
          <w:rPr>
            <w:rFonts w:ascii="Times" w:hAnsi="Times" w:cs="Times"/>
            <w:i/>
            <w:sz w:val="22"/>
            <w:szCs w:val="22"/>
          </w:rPr>
          <w:t xml:space="preserve">, </w:t>
        </w:r>
        <w:r w:rsidDel="005A19EA">
          <w:rPr>
            <w:rFonts w:ascii="Times" w:hAnsi="Times" w:cs="Times"/>
            <w:i/>
            <w:sz w:val="22"/>
            <w:szCs w:val="22"/>
          </w:rPr>
          <w:t>Longmont,</w:t>
        </w:r>
        <w:r w:rsidR="00AA0450" w:rsidDel="005A19EA">
          <w:rPr>
            <w:rFonts w:ascii="Times" w:hAnsi="Times" w:cs="Times"/>
            <w:i/>
            <w:sz w:val="22"/>
            <w:szCs w:val="22"/>
          </w:rPr>
          <w:t xml:space="preserve"> USA</w:t>
        </w:r>
      </w:moveFrom>
    </w:p>
    <w:moveFromRangeEnd w:id="39"/>
    <w:p w14:paraId="59AC8983" w14:textId="77777777" w:rsidR="00582E01" w:rsidRDefault="00582E01" w:rsidP="0093504E">
      <w:pPr>
        <w:jc w:val="center"/>
        <w:rPr>
          <w:rFonts w:ascii="Times" w:hAnsi="Times" w:cs="Times"/>
          <w:b/>
          <w:sz w:val="22"/>
          <w:szCs w:val="22"/>
        </w:rPr>
        <w:sectPr w:rsidR="00582E01" w:rsidSect="0079313B">
          <w:footerReference w:type="even" r:id="rId11"/>
          <w:footerReference w:type="default" r:id="rId12"/>
          <w:pgSz w:w="12240" w:h="15840"/>
          <w:pgMar w:top="1440" w:right="1440" w:bottom="1440" w:left="1440" w:header="720" w:footer="720" w:gutter="0"/>
          <w:cols w:space="720"/>
          <w:noEndnote/>
        </w:sectPr>
      </w:pPr>
    </w:p>
    <w:p w14:paraId="7EFA6949" w14:textId="748CD3F6" w:rsidR="0093504E" w:rsidRDefault="0093504E" w:rsidP="0093504E">
      <w:pPr>
        <w:jc w:val="center"/>
        <w:rPr>
          <w:rFonts w:ascii="Times" w:hAnsi="Times" w:cs="Times"/>
          <w:b/>
          <w:sz w:val="22"/>
          <w:szCs w:val="22"/>
        </w:rPr>
      </w:pPr>
    </w:p>
    <w:p w14:paraId="6777B728" w14:textId="77777777" w:rsidR="00031E27" w:rsidRDefault="00031E27" w:rsidP="0039444A">
      <w:pPr>
        <w:jc w:val="both"/>
        <w:outlineLvl w:val="0"/>
        <w:rPr>
          <w:rFonts w:ascii="Times" w:hAnsi="Times" w:cs="Times"/>
          <w:b/>
          <w:sz w:val="22"/>
          <w:szCs w:val="22"/>
        </w:rPr>
        <w:sectPr w:rsidR="00031E27" w:rsidSect="00582E01">
          <w:type w:val="continuous"/>
          <w:pgSz w:w="12240" w:h="15840"/>
          <w:pgMar w:top="1440" w:right="1440" w:bottom="1440" w:left="1440" w:header="720" w:footer="720" w:gutter="0"/>
          <w:cols w:space="720"/>
          <w:noEndnote/>
        </w:sectPr>
      </w:pPr>
    </w:p>
    <w:p w14:paraId="67A605E9" w14:textId="43A68CE3" w:rsidR="0093504E" w:rsidRDefault="0093504E" w:rsidP="0039444A">
      <w:pPr>
        <w:jc w:val="both"/>
        <w:outlineLvl w:val="0"/>
        <w:rPr>
          <w:rFonts w:ascii="Times" w:hAnsi="Times" w:cs="Times"/>
          <w:b/>
          <w:sz w:val="22"/>
          <w:szCs w:val="22"/>
        </w:rPr>
      </w:pPr>
      <w:r>
        <w:rPr>
          <w:rFonts w:ascii="Times" w:hAnsi="Times" w:cs="Times"/>
          <w:b/>
          <w:sz w:val="22"/>
          <w:szCs w:val="22"/>
        </w:rPr>
        <w:t>Abstract</w:t>
      </w:r>
      <w:bookmarkStart w:id="41" w:name="_GoBack"/>
      <w:bookmarkEnd w:id="41"/>
    </w:p>
    <w:p w14:paraId="7C1DF098" w14:textId="77777777" w:rsidR="00D073AD" w:rsidRDefault="00D073AD" w:rsidP="0039444A">
      <w:pPr>
        <w:jc w:val="both"/>
        <w:outlineLvl w:val="0"/>
        <w:rPr>
          <w:rFonts w:ascii="Times" w:hAnsi="Times" w:cs="Times"/>
          <w:b/>
          <w:sz w:val="22"/>
          <w:szCs w:val="22"/>
        </w:rPr>
      </w:pPr>
    </w:p>
    <w:p w14:paraId="7A719C5C" w14:textId="57255A3F" w:rsidR="00F0615C" w:rsidRDefault="003D6CF7" w:rsidP="00F0615C">
      <w:pPr>
        <w:jc w:val="both"/>
        <w:rPr>
          <w:rFonts w:ascii="Times" w:hAnsi="Times" w:cs="Times"/>
          <w:sz w:val="22"/>
          <w:szCs w:val="22"/>
        </w:rPr>
      </w:pPr>
      <w:r>
        <w:rPr>
          <w:rFonts w:ascii="Times" w:hAnsi="Times" w:cs="Times"/>
          <w:sz w:val="22"/>
          <w:szCs w:val="22"/>
        </w:rPr>
        <w:t>In this paper</w:t>
      </w:r>
      <w:r w:rsidR="00FA2D36">
        <w:rPr>
          <w:rFonts w:ascii="Times" w:hAnsi="Times" w:cs="Times"/>
          <w:sz w:val="22"/>
          <w:szCs w:val="22"/>
        </w:rPr>
        <w:t>,</w:t>
      </w:r>
      <w:r>
        <w:rPr>
          <w:rFonts w:ascii="Times" w:hAnsi="Times" w:cs="Times"/>
          <w:sz w:val="22"/>
          <w:szCs w:val="22"/>
        </w:rPr>
        <w:t xml:space="preserve"> we describe and analyze the computational performance</w:t>
      </w:r>
      <w:r w:rsidR="00F0615C">
        <w:rPr>
          <w:rFonts w:ascii="Times" w:hAnsi="Times" w:cs="Times"/>
          <w:sz w:val="22"/>
          <w:szCs w:val="22"/>
        </w:rPr>
        <w:t xml:space="preserve"> of a field-programmable gate array (FPGA) on a standard two-dimensional benchmark for atmospheric science, namely solving </w:t>
      </w:r>
      <w:r w:rsidR="002E7A59">
        <w:rPr>
          <w:rFonts w:ascii="Times" w:hAnsi="Times" w:cs="Times"/>
          <w:sz w:val="22"/>
          <w:szCs w:val="22"/>
        </w:rPr>
        <w:t>the</w:t>
      </w:r>
      <w:r w:rsidR="009D021C">
        <w:rPr>
          <w:rFonts w:ascii="Times" w:hAnsi="Times" w:cs="Times"/>
          <w:sz w:val="22"/>
          <w:szCs w:val="22"/>
        </w:rPr>
        <w:t xml:space="preserve"> shallow water equations </w:t>
      </w:r>
      <w:r w:rsidR="00F0615C">
        <w:rPr>
          <w:rFonts w:ascii="Times" w:hAnsi="Times" w:cs="Times"/>
          <w:sz w:val="22"/>
          <w:szCs w:val="22"/>
        </w:rPr>
        <w:t xml:space="preserve">(SWE) </w:t>
      </w:r>
      <w:r w:rsidR="002E7A59">
        <w:rPr>
          <w:rFonts w:ascii="Times" w:hAnsi="Times" w:cs="Times"/>
          <w:sz w:val="22"/>
          <w:szCs w:val="22"/>
        </w:rPr>
        <w:t>on a rotating sphere</w:t>
      </w:r>
      <w:r w:rsidR="00F0615C">
        <w:rPr>
          <w:rFonts w:ascii="Times" w:hAnsi="Times" w:cs="Times"/>
          <w:sz w:val="22"/>
          <w:szCs w:val="22"/>
        </w:rPr>
        <w:t xml:space="preserve">. The benchmark, which is written in C, accesses the FPGA hardware via a novel compiler toolchain being developed by </w:t>
      </w:r>
      <w:proofErr w:type="spellStart"/>
      <w:r w:rsidR="00F0615C">
        <w:rPr>
          <w:rFonts w:ascii="Times" w:hAnsi="Times" w:cs="Times"/>
          <w:sz w:val="22"/>
          <w:szCs w:val="22"/>
        </w:rPr>
        <w:t>CacheQ</w:t>
      </w:r>
      <w:proofErr w:type="spellEnd"/>
      <w:r w:rsidR="00F0615C">
        <w:rPr>
          <w:rFonts w:ascii="Times" w:hAnsi="Times" w:cs="Times"/>
          <w:sz w:val="22"/>
          <w:szCs w:val="22"/>
        </w:rPr>
        <w:t xml:space="preserve">, Inc. The benchmark is implemented without significant changes, thus overcomes a significant barrier to adoption of FPGA for high-performance computing </w:t>
      </w:r>
      <w:r w:rsidR="005F0080">
        <w:rPr>
          <w:rFonts w:ascii="Times" w:hAnsi="Times" w:cs="Times"/>
          <w:sz w:val="22"/>
          <w:szCs w:val="22"/>
        </w:rPr>
        <w:t xml:space="preserve">(HPC) </w:t>
      </w:r>
      <w:r w:rsidR="00F0615C">
        <w:rPr>
          <w:rFonts w:ascii="Times" w:hAnsi="Times" w:cs="Times"/>
          <w:sz w:val="22"/>
          <w:szCs w:val="22"/>
        </w:rPr>
        <w:t>applications like weather and climate modeling.</w:t>
      </w:r>
      <w:r w:rsidR="002E7A59">
        <w:rPr>
          <w:rFonts w:ascii="Times" w:hAnsi="Times" w:cs="Times"/>
          <w:sz w:val="22"/>
          <w:szCs w:val="22"/>
        </w:rPr>
        <w:t xml:space="preserve"> Th</w:t>
      </w:r>
      <w:r w:rsidR="00F0615C">
        <w:rPr>
          <w:rFonts w:ascii="Times" w:hAnsi="Times" w:cs="Times"/>
          <w:sz w:val="22"/>
          <w:szCs w:val="22"/>
        </w:rPr>
        <w:t>e</w:t>
      </w:r>
      <w:r w:rsidR="002E7A59">
        <w:rPr>
          <w:rFonts w:ascii="Times" w:hAnsi="Times" w:cs="Times"/>
          <w:sz w:val="22"/>
          <w:szCs w:val="22"/>
        </w:rPr>
        <w:t xml:space="preserve"> performanc</w:t>
      </w:r>
      <w:r w:rsidR="00F0615C">
        <w:rPr>
          <w:rFonts w:ascii="Times" w:hAnsi="Times" w:cs="Times"/>
          <w:sz w:val="22"/>
          <w:szCs w:val="22"/>
        </w:rPr>
        <w:t>e of the Xilinx U250 FPGA</w:t>
      </w:r>
      <w:r w:rsidR="002E7A59">
        <w:rPr>
          <w:rFonts w:ascii="Times" w:hAnsi="Times" w:cs="Times"/>
          <w:sz w:val="22"/>
          <w:szCs w:val="22"/>
        </w:rPr>
        <w:t xml:space="preserve"> </w:t>
      </w:r>
      <w:r w:rsidR="00F0615C">
        <w:rPr>
          <w:rFonts w:ascii="Times" w:hAnsi="Times" w:cs="Times"/>
          <w:sz w:val="22"/>
          <w:szCs w:val="22"/>
        </w:rPr>
        <w:t>is</w:t>
      </w:r>
      <w:r w:rsidR="002E7A59">
        <w:rPr>
          <w:rFonts w:ascii="Times" w:hAnsi="Times" w:cs="Times"/>
          <w:sz w:val="22"/>
          <w:szCs w:val="22"/>
        </w:rPr>
        <w:t xml:space="preserve"> </w:t>
      </w:r>
      <w:r w:rsidR="009D021C">
        <w:rPr>
          <w:rFonts w:ascii="Times" w:hAnsi="Times" w:cs="Times"/>
          <w:sz w:val="22"/>
          <w:szCs w:val="22"/>
        </w:rPr>
        <w:t>compar</w:t>
      </w:r>
      <w:r w:rsidR="002E7A59">
        <w:rPr>
          <w:rFonts w:ascii="Times" w:hAnsi="Times" w:cs="Times"/>
          <w:sz w:val="22"/>
          <w:szCs w:val="22"/>
        </w:rPr>
        <w:t>ed</w:t>
      </w:r>
      <w:r w:rsidR="009D021C">
        <w:rPr>
          <w:rFonts w:ascii="Times" w:hAnsi="Times" w:cs="Times"/>
          <w:sz w:val="22"/>
          <w:szCs w:val="22"/>
        </w:rPr>
        <w:t xml:space="preserve"> th</w:t>
      </w:r>
      <w:r w:rsidR="002E7A59">
        <w:rPr>
          <w:rFonts w:ascii="Times" w:hAnsi="Times" w:cs="Times"/>
          <w:sz w:val="22"/>
          <w:szCs w:val="22"/>
        </w:rPr>
        <w:t>at of</w:t>
      </w:r>
      <w:r w:rsidR="009D021C">
        <w:rPr>
          <w:rFonts w:ascii="Times" w:hAnsi="Times" w:cs="Times"/>
          <w:sz w:val="22"/>
          <w:szCs w:val="22"/>
        </w:rPr>
        <w:t xml:space="preserve"> contemporaneous </w:t>
      </w:r>
      <w:r w:rsidR="009D021C" w:rsidRPr="009D021C">
        <w:rPr>
          <w:rFonts w:ascii="Times" w:hAnsi="Times" w:cs="Times"/>
          <w:sz w:val="22"/>
          <w:szCs w:val="22"/>
        </w:rPr>
        <w:t>Intel Xeon multicore</w:t>
      </w:r>
      <w:r w:rsidR="009D021C">
        <w:rPr>
          <w:rFonts w:ascii="Times" w:hAnsi="Times" w:cs="Times"/>
          <w:sz w:val="22"/>
          <w:szCs w:val="22"/>
        </w:rPr>
        <w:t xml:space="preserve"> </w:t>
      </w:r>
      <w:r w:rsidR="009D021C" w:rsidRPr="009D021C">
        <w:rPr>
          <w:rFonts w:ascii="Times" w:hAnsi="Times" w:cs="Times"/>
          <w:sz w:val="22"/>
          <w:szCs w:val="22"/>
        </w:rPr>
        <w:t xml:space="preserve">and Nvidia </w:t>
      </w:r>
      <w:r w:rsidR="009D021C">
        <w:rPr>
          <w:rFonts w:ascii="Times" w:hAnsi="Times" w:cs="Times"/>
          <w:sz w:val="22"/>
          <w:szCs w:val="22"/>
        </w:rPr>
        <w:t xml:space="preserve">Tesla </w:t>
      </w:r>
      <w:r w:rsidR="009D021C" w:rsidRPr="009D021C">
        <w:rPr>
          <w:rFonts w:ascii="Times" w:hAnsi="Times" w:cs="Times"/>
          <w:sz w:val="22"/>
          <w:szCs w:val="22"/>
        </w:rPr>
        <w:t>GPU systems</w:t>
      </w:r>
      <w:r w:rsidR="009D021C">
        <w:rPr>
          <w:rFonts w:ascii="Times" w:hAnsi="Times" w:cs="Times"/>
          <w:sz w:val="22"/>
          <w:szCs w:val="22"/>
        </w:rPr>
        <w:t>.</w:t>
      </w:r>
      <w:r w:rsidR="009D021C" w:rsidRPr="009D021C">
        <w:rPr>
          <w:rFonts w:ascii="Times" w:hAnsi="Times" w:cs="Times"/>
          <w:sz w:val="22"/>
          <w:szCs w:val="22"/>
        </w:rPr>
        <w:t xml:space="preserve"> </w:t>
      </w:r>
      <w:r w:rsidR="00F0615C">
        <w:rPr>
          <w:rFonts w:ascii="Times" w:hAnsi="Times" w:cs="Times"/>
          <w:sz w:val="22"/>
          <w:szCs w:val="22"/>
        </w:rPr>
        <w:t xml:space="preserve">we find that the Xilinx U250 FPGA achieves ?? times the performance of an Intel </w:t>
      </w:r>
      <w:proofErr w:type="spellStart"/>
      <w:r w:rsidR="00F0615C">
        <w:rPr>
          <w:rFonts w:ascii="Times" w:hAnsi="Times" w:cs="Times"/>
          <w:sz w:val="22"/>
          <w:szCs w:val="22"/>
        </w:rPr>
        <w:t>SkyLake</w:t>
      </w:r>
      <w:proofErr w:type="spellEnd"/>
      <w:r w:rsidR="00F0615C">
        <w:rPr>
          <w:rFonts w:ascii="Times" w:hAnsi="Times" w:cs="Times"/>
          <w:sz w:val="22"/>
          <w:szCs w:val="22"/>
        </w:rPr>
        <w:t xml:space="preserve">, and ?? times the performance of the NVIDIA Tesla V100 on the largest problem considered (??k nodes).  The power efficiency of the FPGA is also evaluated, showing distinct advantages over traditional architectures. </w:t>
      </w:r>
    </w:p>
    <w:p w14:paraId="4342E933" w14:textId="7BE9E0BC" w:rsidR="003D6CF7" w:rsidRPr="00EB309C" w:rsidRDefault="003D6CF7" w:rsidP="0039444A">
      <w:pPr>
        <w:jc w:val="both"/>
        <w:rPr>
          <w:rFonts w:ascii="Times" w:hAnsi="Times" w:cs="Times"/>
          <w:sz w:val="22"/>
          <w:szCs w:val="22"/>
        </w:rPr>
      </w:pPr>
    </w:p>
    <w:p w14:paraId="78F9156D" w14:textId="765FBCB1" w:rsidR="0093504E" w:rsidRDefault="0093504E" w:rsidP="0039444A">
      <w:pPr>
        <w:pStyle w:val="ListParagraph"/>
        <w:numPr>
          <w:ilvl w:val="0"/>
          <w:numId w:val="1"/>
        </w:numPr>
        <w:jc w:val="both"/>
        <w:rPr>
          <w:rFonts w:ascii="Times" w:hAnsi="Times" w:cs="Times"/>
          <w:b/>
          <w:sz w:val="22"/>
          <w:szCs w:val="22"/>
        </w:rPr>
      </w:pPr>
      <w:r w:rsidRPr="006D0B03">
        <w:rPr>
          <w:rFonts w:ascii="Times" w:hAnsi="Times" w:cs="Times"/>
          <w:b/>
          <w:sz w:val="22"/>
          <w:szCs w:val="22"/>
        </w:rPr>
        <w:t>Introduction</w:t>
      </w:r>
    </w:p>
    <w:p w14:paraId="4AC65D65" w14:textId="6083FE07" w:rsidR="00D073AD" w:rsidRPr="00D073AD" w:rsidRDefault="00D073AD" w:rsidP="00D073AD">
      <w:pPr>
        <w:jc w:val="both"/>
        <w:rPr>
          <w:rFonts w:ascii="Times" w:hAnsi="Times" w:cs="Times"/>
          <w:b/>
          <w:sz w:val="22"/>
          <w:szCs w:val="22"/>
        </w:rPr>
      </w:pPr>
    </w:p>
    <w:p w14:paraId="56DD0256" w14:textId="7293166C" w:rsidR="004C506C" w:rsidRPr="007A3DD5" w:rsidRDefault="008E765F" w:rsidP="007A3DD5">
      <w:pPr>
        <w:pStyle w:val="ListParagraph"/>
        <w:ind w:left="0" w:firstLine="360"/>
        <w:jc w:val="both"/>
        <w:rPr>
          <w:rFonts w:ascii="Times" w:eastAsia="Times New Roman" w:hAnsi="Times" w:cs="Times New Roman"/>
          <w:sz w:val="22"/>
          <w:szCs w:val="22"/>
          <w:shd w:val="clear" w:color="auto" w:fill="FFFFFF"/>
        </w:rPr>
      </w:pPr>
      <w:r>
        <w:rPr>
          <w:rFonts w:ascii="Times" w:eastAsia="Times New Roman" w:hAnsi="Times" w:cs="Times New Roman"/>
          <w:sz w:val="22"/>
          <w:szCs w:val="22"/>
          <w:shd w:val="clear" w:color="auto" w:fill="FFFFFF"/>
        </w:rPr>
        <w:t xml:space="preserve">Quoting from Elliott, et al., </w:t>
      </w:r>
      <w:r w:rsidRPr="009B02C3">
        <w:rPr>
          <w:rFonts w:ascii="Times" w:eastAsia="Times New Roman" w:hAnsi="Times" w:cs="Times New Roman"/>
          <w:i/>
          <w:iCs/>
          <w:sz w:val="22"/>
          <w:szCs w:val="22"/>
          <w:shd w:val="clear" w:color="auto" w:fill="FFFFFF"/>
        </w:rPr>
        <w:t>“</w:t>
      </w:r>
      <w:r w:rsidR="009A5920" w:rsidRPr="009B02C3">
        <w:rPr>
          <w:rFonts w:ascii="Times" w:eastAsia="Times New Roman" w:hAnsi="Times" w:cs="Times New Roman"/>
          <w:i/>
          <w:iCs/>
          <w:sz w:val="22"/>
          <w:szCs w:val="22"/>
          <w:shd w:val="clear" w:color="auto" w:fill="FFFFFF"/>
        </w:rPr>
        <w:t xml:space="preserve">The 2D shallow water equations (SWE) are a set of hyperbolic partial differential equations (PDE) </w:t>
      </w:r>
      <w:r w:rsidR="004E5D45" w:rsidRPr="009B02C3">
        <w:rPr>
          <w:rFonts w:ascii="Times" w:eastAsia="Times New Roman" w:hAnsi="Times" w:cs="Times New Roman"/>
          <w:i/>
          <w:iCs/>
          <w:sz w:val="22"/>
          <w:szCs w:val="22"/>
          <w:shd w:val="clear" w:color="auto" w:fill="FFFFFF"/>
        </w:rPr>
        <w:t>derived from depth integration of</w:t>
      </w:r>
      <w:r w:rsidR="009A5920" w:rsidRPr="009B02C3">
        <w:rPr>
          <w:rFonts w:ascii="Times" w:eastAsia="Times New Roman" w:hAnsi="Times" w:cs="Times New Roman"/>
          <w:i/>
          <w:iCs/>
          <w:sz w:val="22"/>
          <w:szCs w:val="22"/>
          <w:shd w:val="clear" w:color="auto" w:fill="FFFFFF"/>
        </w:rPr>
        <w:t xml:space="preserve"> the </w:t>
      </w:r>
      <w:proofErr w:type="spellStart"/>
      <w:r w:rsidR="009A5920" w:rsidRPr="009B02C3">
        <w:rPr>
          <w:rFonts w:ascii="Times" w:eastAsia="Times New Roman" w:hAnsi="Times" w:cs="Times New Roman"/>
          <w:i/>
          <w:iCs/>
          <w:sz w:val="22"/>
          <w:szCs w:val="22"/>
          <w:shd w:val="clear" w:color="auto" w:fill="FFFFFF"/>
        </w:rPr>
        <w:t>Navier</w:t>
      </w:r>
      <w:proofErr w:type="spellEnd"/>
      <w:r w:rsidR="009A5920" w:rsidRPr="009B02C3">
        <w:rPr>
          <w:rFonts w:ascii="Times" w:eastAsia="Times New Roman" w:hAnsi="Times" w:cs="Times New Roman"/>
          <w:i/>
          <w:iCs/>
          <w:sz w:val="22"/>
          <w:szCs w:val="22"/>
          <w:shd w:val="clear" w:color="auto" w:fill="FFFFFF"/>
        </w:rPr>
        <w:t xml:space="preserve">-Stokes equations. The SWEs are a valid approximation </w:t>
      </w:r>
      <w:r w:rsidR="004E5D45" w:rsidRPr="009B02C3">
        <w:rPr>
          <w:rFonts w:ascii="Times" w:eastAsia="Times New Roman" w:hAnsi="Times" w:cs="Times New Roman"/>
          <w:i/>
          <w:iCs/>
          <w:sz w:val="22"/>
          <w:szCs w:val="22"/>
          <w:shd w:val="clear" w:color="auto" w:fill="FFFFFF"/>
        </w:rPr>
        <w:t xml:space="preserve">of the </w:t>
      </w:r>
      <w:proofErr w:type="spellStart"/>
      <w:r w:rsidR="004E5D45" w:rsidRPr="009B02C3">
        <w:rPr>
          <w:rFonts w:ascii="Times" w:eastAsia="Times New Roman" w:hAnsi="Times" w:cs="Times New Roman"/>
          <w:i/>
          <w:iCs/>
          <w:sz w:val="22"/>
          <w:szCs w:val="22"/>
          <w:shd w:val="clear" w:color="auto" w:fill="FFFFFF"/>
        </w:rPr>
        <w:t>Navier</w:t>
      </w:r>
      <w:proofErr w:type="spellEnd"/>
      <w:r w:rsidR="004E5D45" w:rsidRPr="009B02C3">
        <w:rPr>
          <w:rFonts w:ascii="Times" w:eastAsia="Times New Roman" w:hAnsi="Times" w:cs="Times New Roman"/>
          <w:i/>
          <w:iCs/>
          <w:sz w:val="22"/>
          <w:szCs w:val="22"/>
          <w:shd w:val="clear" w:color="auto" w:fill="FFFFFF"/>
        </w:rPr>
        <w:t xml:space="preserve">-Stokes equations </w:t>
      </w:r>
      <w:r w:rsidR="009A5920" w:rsidRPr="009B02C3">
        <w:rPr>
          <w:rFonts w:ascii="Times" w:eastAsia="Times New Roman" w:hAnsi="Times" w:cs="Times New Roman"/>
          <w:i/>
          <w:iCs/>
          <w:sz w:val="22"/>
          <w:szCs w:val="22"/>
          <w:shd w:val="clear" w:color="auto" w:fill="FFFFFF"/>
        </w:rPr>
        <w:t>when the horizontal scale is much larger than the vertical scale</w:t>
      </w:r>
      <w:r w:rsidR="00ED188D" w:rsidRPr="009B02C3">
        <w:rPr>
          <w:rFonts w:ascii="Times" w:eastAsia="Times New Roman" w:hAnsi="Times" w:cs="Times New Roman"/>
          <w:i/>
          <w:iCs/>
          <w:sz w:val="22"/>
          <w:szCs w:val="22"/>
          <w:shd w:val="clear" w:color="auto" w:fill="FFFFFF"/>
        </w:rPr>
        <w:t xml:space="preserve"> [4]</w:t>
      </w:r>
      <w:r w:rsidR="009A5920" w:rsidRPr="009B02C3">
        <w:rPr>
          <w:rFonts w:ascii="Times" w:eastAsia="Times New Roman" w:hAnsi="Times" w:cs="Times New Roman"/>
          <w:i/>
          <w:iCs/>
          <w:sz w:val="22"/>
          <w:szCs w:val="22"/>
          <w:shd w:val="clear" w:color="auto" w:fill="FFFFFF"/>
        </w:rPr>
        <w:t xml:space="preserve">, </w:t>
      </w:r>
      <w:r w:rsidR="004E5D45" w:rsidRPr="009B02C3">
        <w:rPr>
          <w:rFonts w:ascii="Times" w:eastAsia="Times New Roman" w:hAnsi="Times" w:cs="Times New Roman"/>
          <w:i/>
          <w:iCs/>
          <w:sz w:val="22"/>
          <w:szCs w:val="22"/>
          <w:shd w:val="clear" w:color="auto" w:fill="FFFFFF"/>
        </w:rPr>
        <w:t>such is</w:t>
      </w:r>
      <w:r w:rsidR="009A5920" w:rsidRPr="009B02C3">
        <w:rPr>
          <w:rFonts w:ascii="Times" w:eastAsia="Times New Roman" w:hAnsi="Times" w:cs="Times New Roman"/>
          <w:i/>
          <w:iCs/>
          <w:sz w:val="22"/>
          <w:szCs w:val="22"/>
          <w:shd w:val="clear" w:color="auto" w:fill="FFFFFF"/>
        </w:rPr>
        <w:t xml:space="preserve"> the case in modeling atmospheric dynamics. </w:t>
      </w:r>
      <w:r w:rsidR="00025E03" w:rsidRPr="009B02C3">
        <w:rPr>
          <w:rFonts w:ascii="Times" w:eastAsia="Times New Roman" w:hAnsi="Times" w:cs="Times New Roman"/>
          <w:i/>
          <w:iCs/>
          <w:sz w:val="22"/>
          <w:szCs w:val="22"/>
          <w:shd w:val="clear" w:color="auto" w:fill="FFFFFF"/>
        </w:rPr>
        <w:t xml:space="preserve">When testing numerical methods for atmospheric modeling, implementation of a SWE solver is a logical stepping stone towards modeling the full, 3-dimensional </w:t>
      </w:r>
      <w:proofErr w:type="spellStart"/>
      <w:r w:rsidR="00025E03" w:rsidRPr="009B02C3">
        <w:rPr>
          <w:rFonts w:ascii="Times" w:eastAsia="Times New Roman" w:hAnsi="Times" w:cs="Times New Roman"/>
          <w:i/>
          <w:iCs/>
          <w:sz w:val="22"/>
          <w:szCs w:val="22"/>
          <w:shd w:val="clear" w:color="auto" w:fill="FFFFFF"/>
        </w:rPr>
        <w:t>Navier</w:t>
      </w:r>
      <w:proofErr w:type="spellEnd"/>
      <w:r w:rsidR="00025E03" w:rsidRPr="009B02C3">
        <w:rPr>
          <w:rFonts w:ascii="Times" w:eastAsia="Times New Roman" w:hAnsi="Times" w:cs="Times New Roman"/>
          <w:i/>
          <w:iCs/>
          <w:sz w:val="22"/>
          <w:szCs w:val="22"/>
          <w:shd w:val="clear" w:color="auto" w:fill="FFFFFF"/>
        </w:rPr>
        <w:t>-Stokes equations.</w:t>
      </w:r>
      <w:r w:rsidR="001D2C93" w:rsidRPr="009B02C3">
        <w:rPr>
          <w:rFonts w:ascii="Times" w:eastAsia="Times New Roman" w:hAnsi="Times" w:cs="Times New Roman"/>
          <w:i/>
          <w:iCs/>
          <w:sz w:val="22"/>
          <w:szCs w:val="22"/>
          <w:shd w:val="clear" w:color="auto" w:fill="FFFFFF"/>
        </w:rPr>
        <w:t>”</w:t>
      </w:r>
      <w:r w:rsidR="00025E03" w:rsidRPr="00B80679">
        <w:rPr>
          <w:rFonts w:ascii="Times" w:eastAsia="Times New Roman" w:hAnsi="Times" w:cs="Times New Roman"/>
          <w:sz w:val="22"/>
          <w:szCs w:val="22"/>
          <w:shd w:val="clear" w:color="auto" w:fill="FFFFFF"/>
        </w:rPr>
        <w:t xml:space="preserve"> </w:t>
      </w:r>
      <w:r w:rsidR="009A5920" w:rsidRPr="00B80679">
        <w:rPr>
          <w:rFonts w:ascii="Times" w:eastAsia="Times New Roman" w:hAnsi="Times" w:cs="Times New Roman"/>
          <w:sz w:val="22"/>
          <w:szCs w:val="22"/>
          <w:shd w:val="clear" w:color="auto" w:fill="FFFFFF"/>
        </w:rPr>
        <w:t>Numerical methods based on radial basis fu</w:t>
      </w:r>
      <w:r w:rsidR="002B494C" w:rsidRPr="00B80679">
        <w:rPr>
          <w:rFonts w:ascii="Times" w:eastAsia="Times New Roman" w:hAnsi="Times" w:cs="Times New Roman"/>
          <w:sz w:val="22"/>
          <w:szCs w:val="22"/>
          <w:shd w:val="clear" w:color="auto" w:fill="FFFFFF"/>
        </w:rPr>
        <w:t>nctions (RBF</w:t>
      </w:r>
      <w:r w:rsidR="009A5920" w:rsidRPr="00B80679">
        <w:rPr>
          <w:rFonts w:ascii="Times" w:eastAsia="Times New Roman" w:hAnsi="Times" w:cs="Times New Roman"/>
          <w:sz w:val="22"/>
          <w:szCs w:val="22"/>
          <w:shd w:val="clear" w:color="auto" w:fill="FFFFFF"/>
        </w:rPr>
        <w:t>) for solving PDEs are gaining in popularity because of their simplicity and their</w:t>
      </w:r>
      <w:r w:rsidR="004E5D45" w:rsidRPr="00B80679">
        <w:rPr>
          <w:rFonts w:ascii="Times" w:eastAsia="Times New Roman" w:hAnsi="Times" w:cs="Times New Roman"/>
          <w:sz w:val="22"/>
          <w:szCs w:val="22"/>
          <w:shd w:val="clear" w:color="auto" w:fill="FFFFFF"/>
        </w:rPr>
        <w:t xml:space="preserve"> inherent “meshless</w:t>
      </w:r>
      <w:r w:rsidR="009A5920" w:rsidRPr="00B80679">
        <w:rPr>
          <w:rFonts w:ascii="Times" w:eastAsia="Times New Roman" w:hAnsi="Times" w:cs="Times New Roman"/>
          <w:sz w:val="22"/>
          <w:szCs w:val="22"/>
          <w:shd w:val="clear" w:color="auto" w:fill="FFFFFF"/>
        </w:rPr>
        <w:t>” nature.</w:t>
      </w:r>
      <w:r w:rsidR="004E5D45" w:rsidRPr="00B80679">
        <w:rPr>
          <w:rFonts w:ascii="Times" w:eastAsia="Times New Roman" w:hAnsi="Times" w:cs="Times New Roman"/>
          <w:sz w:val="22"/>
          <w:szCs w:val="22"/>
          <w:shd w:val="clear" w:color="auto" w:fill="FFFFFF"/>
        </w:rPr>
        <w:t xml:space="preserve"> The </w:t>
      </w:r>
      <w:r w:rsidR="002B494C" w:rsidRPr="00B80679">
        <w:rPr>
          <w:rFonts w:ascii="Times" w:eastAsia="Times New Roman" w:hAnsi="Times" w:cs="Times New Roman"/>
          <w:sz w:val="22"/>
          <w:szCs w:val="22"/>
          <w:shd w:val="clear" w:color="auto" w:fill="FFFFFF"/>
        </w:rPr>
        <w:t xml:space="preserve">numerical </w:t>
      </w:r>
      <w:r w:rsidR="00FE7B2F" w:rsidRPr="00B80679">
        <w:rPr>
          <w:rFonts w:ascii="Times" w:eastAsia="Times New Roman" w:hAnsi="Times" w:cs="Times New Roman"/>
          <w:sz w:val="22"/>
          <w:szCs w:val="22"/>
          <w:shd w:val="clear" w:color="auto" w:fill="FFFFFF"/>
        </w:rPr>
        <w:t xml:space="preserve">capabilities of RBF-FD methods for modeling the </w:t>
      </w:r>
      <w:r w:rsidR="00C949E6" w:rsidRPr="00B80679">
        <w:rPr>
          <w:rFonts w:ascii="Times" w:eastAsia="Times New Roman" w:hAnsi="Times" w:cs="Times New Roman"/>
          <w:sz w:val="22"/>
          <w:szCs w:val="22"/>
          <w:shd w:val="clear" w:color="auto" w:fill="FFFFFF"/>
        </w:rPr>
        <w:t xml:space="preserve">SWE’s have been established showing </w:t>
      </w:r>
      <w:r w:rsidR="00031E27">
        <w:rPr>
          <w:rFonts w:ascii="Times" w:eastAsia="Times New Roman" w:hAnsi="Times" w:cs="Times New Roman"/>
          <w:sz w:val="22"/>
          <w:szCs w:val="22"/>
          <w:shd w:val="clear" w:color="auto" w:fill="FFFFFF"/>
        </w:rPr>
        <w:t>convergence compa</w:t>
      </w:r>
      <w:r w:rsidR="00031E27" w:rsidRPr="00B80679">
        <w:rPr>
          <w:rFonts w:ascii="Times" w:eastAsia="Times New Roman" w:hAnsi="Times" w:cs="Times New Roman"/>
          <w:sz w:val="22"/>
          <w:szCs w:val="22"/>
          <w:shd w:val="clear" w:color="auto" w:fill="FFFFFF"/>
        </w:rPr>
        <w:t>rable</w:t>
      </w:r>
      <w:r w:rsidR="003C6174" w:rsidRPr="00B80679">
        <w:rPr>
          <w:rFonts w:ascii="Times" w:eastAsia="Times New Roman" w:hAnsi="Times" w:cs="Times New Roman"/>
          <w:sz w:val="22"/>
          <w:szCs w:val="22"/>
          <w:shd w:val="clear" w:color="auto" w:fill="FFFFFF"/>
        </w:rPr>
        <w:t xml:space="preserve"> to other high-order methods such as discontinuous </w:t>
      </w:r>
      <w:proofErr w:type="spellStart"/>
      <w:r w:rsidR="003C6174" w:rsidRPr="00B80679">
        <w:rPr>
          <w:rFonts w:ascii="Times" w:eastAsia="Times New Roman" w:hAnsi="Times" w:cs="Times New Roman"/>
          <w:sz w:val="22"/>
          <w:szCs w:val="22"/>
          <w:shd w:val="clear" w:color="auto" w:fill="FFFFFF"/>
        </w:rPr>
        <w:t>Galerkin</w:t>
      </w:r>
      <w:proofErr w:type="spellEnd"/>
      <w:r w:rsidR="003C6174" w:rsidRPr="00B80679">
        <w:rPr>
          <w:rFonts w:ascii="Times" w:eastAsia="Times New Roman" w:hAnsi="Times" w:cs="Times New Roman"/>
          <w:sz w:val="22"/>
          <w:szCs w:val="22"/>
          <w:shd w:val="clear" w:color="auto" w:fill="FFFFFF"/>
        </w:rPr>
        <w:t xml:space="preserve"> (DG)</w:t>
      </w:r>
      <w:r w:rsidR="00025E03" w:rsidRPr="00B80679">
        <w:rPr>
          <w:rFonts w:ascii="Times" w:eastAsia="Times New Roman" w:hAnsi="Times" w:cs="Times New Roman"/>
          <w:sz w:val="22"/>
          <w:szCs w:val="22"/>
          <w:shd w:val="clear" w:color="auto" w:fill="FFFFFF"/>
        </w:rPr>
        <w:t xml:space="preserve"> [1]</w:t>
      </w:r>
      <w:r w:rsidR="003C6174" w:rsidRPr="00B80679">
        <w:rPr>
          <w:rFonts w:ascii="Times" w:eastAsia="Times New Roman" w:hAnsi="Times" w:cs="Times New Roman"/>
          <w:sz w:val="22"/>
          <w:szCs w:val="22"/>
          <w:shd w:val="clear" w:color="auto" w:fill="FFFFFF"/>
        </w:rPr>
        <w:t>.</w:t>
      </w:r>
      <w:bookmarkStart w:id="42" w:name="OLE_LINK1"/>
    </w:p>
    <w:p w14:paraId="7FB416B8" w14:textId="1344E985" w:rsidR="00352AE9" w:rsidRDefault="00582E01" w:rsidP="0039444A">
      <w:pPr>
        <w:pStyle w:val="ListParagraph"/>
        <w:ind w:left="0" w:firstLine="360"/>
        <w:jc w:val="both"/>
        <w:rPr>
          <w:rFonts w:ascii="Times" w:hAnsi="Times" w:cs="Times"/>
          <w:sz w:val="22"/>
          <w:szCs w:val="22"/>
        </w:rPr>
      </w:pPr>
      <w:del w:id="43" w:author="Richard Loft" w:date="2019-11-27T15:49:00Z">
        <w:r w:rsidDel="00D0685E">
          <w:rPr>
            <w:rFonts w:ascii="Times" w:eastAsiaTheme="minorEastAsia" w:hAnsi="Times" w:cs="Times"/>
            <w:noProof/>
            <w:sz w:val="22"/>
            <w:szCs w:val="22"/>
            <w:lang w:eastAsia="zh-CN"/>
          </w:rPr>
          <mc:AlternateContent>
            <mc:Choice Requires="wpg">
              <w:drawing>
                <wp:anchor distT="0" distB="0" distL="114300" distR="114300" simplePos="0" relativeHeight="251741184" behindDoc="0" locked="0" layoutInCell="1" allowOverlap="1" wp14:anchorId="07A3926D" wp14:editId="55BF3CA3">
                  <wp:simplePos x="0" y="0"/>
                  <wp:positionH relativeFrom="margin">
                    <wp:posOffset>3869690</wp:posOffset>
                  </wp:positionH>
                  <wp:positionV relativeFrom="margin">
                    <wp:posOffset>5992273</wp:posOffset>
                  </wp:positionV>
                  <wp:extent cx="1831975" cy="1906270"/>
                  <wp:effectExtent l="0" t="0" r="327025" b="481330"/>
                  <wp:wrapSquare wrapText="bothSides"/>
                  <wp:docPr id="42" name="Group 42"/>
                  <wp:cNvGraphicFramePr/>
                  <a:graphic xmlns:a="http://schemas.openxmlformats.org/drawingml/2006/main">
                    <a:graphicData uri="http://schemas.microsoft.com/office/word/2010/wordprocessingGroup">
                      <wpg:wgp>
                        <wpg:cNvGrpSpPr/>
                        <wpg:grpSpPr>
                          <a:xfrm>
                            <a:off x="0" y="0"/>
                            <a:ext cx="1831975" cy="1906270"/>
                            <a:chOff x="0" y="0"/>
                            <a:chExt cx="1831975" cy="1906381"/>
                          </a:xfrm>
                        </wpg:grpSpPr>
                        <pic:pic xmlns:pic="http://schemas.openxmlformats.org/drawingml/2006/picture">
                          <pic:nvPicPr>
                            <pic:cNvPr id="43" name="Picture 4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30587" y="429371"/>
                              <a:ext cx="1437640" cy="1477010"/>
                            </a:xfrm>
                            <a:prstGeom prst="rect">
                              <a:avLst/>
                            </a:prstGeom>
                            <a:solidFill>
                              <a:srgbClr val="000000">
                                <a:shade val="95000"/>
                              </a:srgbClr>
                            </a:solidFill>
                            <a:ln w="76200" cap="sq">
                              <a:solidFill>
                                <a:srgbClr val="000000"/>
                              </a:solidFill>
                              <a:miter lim="800000"/>
                            </a:ln>
                            <a:effectLst>
                              <a:outerShdw blurRad="254000" dist="190500" dir="2700000" sy="90000" algn="bl" rotWithShape="0">
                                <a:srgbClr val="000000">
                                  <a:alpha val="40000"/>
                                </a:srgbClr>
                              </a:outerShdw>
                            </a:effectLst>
                          </pic:spPr>
                        </pic:pic>
                        <wps:wsp>
                          <wps:cNvPr id="44" name="Text Box 44"/>
                          <wps:cNvSpPr txBox="1"/>
                          <wps:spPr>
                            <a:xfrm>
                              <a:off x="0" y="0"/>
                              <a:ext cx="183197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AC4003" w14:textId="77777777" w:rsidR="009D021C" w:rsidRPr="005B66E9" w:rsidRDefault="009D021C" w:rsidP="00D6212D">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A3926D" id="Group 42" o:spid="_x0000_s1026" style="position:absolute;left:0;text-align:left;margin-left:304.7pt;margin-top:471.85pt;width:144.25pt;height:150.1pt;z-index:251741184;mso-position-horizontal-relative:margin;mso-position-vertical-relative:margin" coordsize="18319,19063" o:gfxdata="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BAQAAAAIIDAUDAQABAwUH&#13;&#10;AAIEAwAAAAEEAAACBAICBQAAAAECAgICAAEBAQEAAAAIBQEAAAEB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wMDAgAAAAAAAAAAAwQAAA0DAAADCAUABwQE&#13;&#10;BwYCAAIDCAYAAAAAAAIBAQEAAAAAAAAAAAECAwI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QHCAcGAAIDAQAABAkAAQMFBgcHBgAAAAAAAAAAAAABAwMD&#13;&#10;AwQCAgEBAgMDBAUFBQQB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EAgAAAAAAAAAAAAAAAAIGAAYKCAAAAAIBAgQEAwMFBwQAAAwLAAAHAQAAAAAAAAAA&#13;&#10;AAAAAAAAB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BAMC&#13;&#10;AQEBAAAEAAADCAkBAAIAAAAABAcIAgIAAAAAAAIJBAEBAAAAAAYFBAMCAgICBgQFCAUAAAE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wQCAAAAAQUGAQAA&#13;&#10;ChUFDhYTCAAAAAEBAAADCQwLDRQNAAAREQIAAAAAAAEBAQAAAAUGAQ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gMBAAAFCgACCQoLGDJHnLLCt5h/fISB&#13;&#10;goKEjJSTjrezoot6a1A1GxsaFxIMBwQRBQAAAwEBBQ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IHDRgsRll8e4Wix+Dk3rnF0NDKzt7t5OTi4ujs5dunpLrk&#13;&#10;/PXn5Ojj2sy7qZqSf2A8JBME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BAQAAAQMCAAkBAAADAQIFAAAABgcC&#13;&#10;AAAIAAwSAAMVCTZcXLTp5NfF7fzZt9LryJ2alKe0mY2WhoWyuIBWbJ26xJyTkZiBfW+WsNLl5+bs&#13;&#10;8/jy5NishWowJQIMAAAACgAEAAcACgUFBQ4CAAMBAAAABgAABAgFAQI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IEBQUEAwMABA0LAQAAAgATFAAACQ8DCgEVKzx2sLrj&#13;&#10;5tXdx7zU1Pf53L/GzbyqfnNjSEdGTYarg1VCSlNOQ1V0lp+2o5KFosC9h1lfgpu5xtj4+fDw1MSh&#13;&#10;jVkqHBsRCAoFBAAAAAEAAgAACAYABAUFBAIAAAIJ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IDBAMAAAAABQcFAAAEBwcKAAALDgcVL3N+q9Lf8vTYt87Kq5uKkqe6jllD&#13;&#10;TmN2gaCwt76endrjtJR/h5STkZWYnKWtvq253OrZvqWXko6IfHpugrDf+Ovm1ePoy8C5wFJGEhAA&#13;&#10;BgoEAQwDAAICAAYAAgYEAQABAQ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EAQAAAAABBAgBAAAAAAABABU1UWyQvuHz3+Tw5tjBoIpealNXh6yWbVxfcXp/i5Wcm6621tWp&#13;&#10;wLOceVxPU15makRFQ0aBp3o9c6+4ilpXbYOMiIaRorzR7dLY6LihsfHX5baWUBgOAAAAAQcJBgIA&#13;&#10;AwUEAgUHAg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gAAAgYGBQYD&#13;&#10;AQQIAQALI2Sl4fDr7/Tx3K6ZpKywtbOamqqZyeLDpaWPh4uGdmJQS2NjlqRfR05vk62feVhCNTZP&#13;&#10;PlWhp2hRVEc/WJCxlWNCNzU8P0BYhruYn87Hr5OrcJCjydmriEdAFAgJAAALBAoHAQAAAwQC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QAAAYHAgAACQAAEC5dmsr7+OG+&#13;&#10;sbvCvIRZQkxcanyLorbnzKi1u6aEb1RFRkhHRVBkpZRTPDlKSEZSb4+dmI5cSmmji1k5Oi5DTj8w&#13;&#10;QG2VsItgPEp+nKprRjxejKudm5udlZGqrMvAuHtUOBEGCgAAAAAAAAACC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HAgEDAQAGEwIqZZ/O6Orh4cuYbniakWpKUmyKmZaM&#13;&#10;hmKbonFNUFd0jqapl3xaSlSTr4NTSklWWVtVU1tshaW+v8zY1ZyGhpSWhoKRlYd8fYSjy7qqsYZN&#13;&#10;MjQ8MUJffZpuY1Zbgq/S2dLKuKSRdlEzHAoAAwYBAAQ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EBgmdDp49fSekItR2aDjX1RMCyHlDokNiQmQU59kI97VEegYig/ZGiQoJJ8YkMy&#13;&#10;IigniYQvKyglJi4wJi82Nk55r7254W5nXUhJRTs1Nzo5ZaKOZ0ePkBMYIypfjZNpXoGs2O3057iG&#13;&#10;RSEEAAIAAAk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xU6aJvR+erQonNRRFRwm6B1cJJsKBdBLDAuPDxaebi9tdukupGHSEEtJRwaLDAvLjynWh40JiEk&#13;&#10;JydGbIWnemI9LZx7IioxJBgWJUZ0lmlXJyctN5F7LWGauZiIj6vK29qvazMUChUEAAAEAAEG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DQUAAQYQIzaezu34&#13;&#10;9s+npbfDzsnU1LGieI2tsquQiIR1hoCL35h0qJqHdnFUOTYpIB83aaI/GB8oSXeMlH1JMSAZFTNA&#13;&#10;qUsXDBs6Y4OAWTIqES4yNDN8x7KxubWEkLrauHYtCAEAAAAAAAEFBQE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IBAAADACVVj8zi0sTWyJxfYq3X&#13;&#10;xLyohGRPOCwbKyopNp2KJTU3N1B1e4Saj5ZtUEiTiUicpI5zSjIrHSArGjQoF3GkMl2GnodpZnJ6&#13;&#10;hH6it7a1qtffoXqjytOGNAIAAAUDAAMSBAgJBgE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MCAUDAQEECQAAAA8rW3x7sOfRtre51uR/X0p5lYmDflYu&#13;&#10;KjY1mXAkJyMnLiUzUEVaotLZ4+PSsrGgnI+HioiPfIB8e36J3Ne7sZyFd25eTViJls7BeoWJx9S7&#13;&#10;kk4bAAUGAQAAAQAAAQEEAwAAAgQB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gICAgAAAAALAgsMAAgUAw8gK3mppcLI8rFYT0hDVWGdjqeaeIGzZzpNYXZ8&#13;&#10;jKGTfIVeHTxiqoc0IS06Ozs1OFyFiL6smXOkm2cyITJalsfFwLu60ouGXikwEQYFBgAQAggKBQAA&#13;&#10;AAAAAAAAAQQD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EAAAAABAgKAQAAAQABAQAAAAoQAh1GLXOMmuH48eTOz9e+wruqy9/S1su/o39mTDQ5MEQkLECj&#13;&#10;ajUmMkVlhqSSbFI2REc6RZemxODp3tTSvJCROjMWDQkAAQADAAYAAwEAAAAAAwUEAgIDBQQBAAE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QEBAQEAAAAI&#13;&#10;AgALBAAKAQYIAAAGAAIICQhdeXqTqsbYz7ClnY6y5M6ijoR3f4iUjae3npWWj9WnrszSxrCqor3E&#13;&#10;0dTb09jO5vDhyaZpLyoLCQAEAAAECgABDwALCgADAQQIBQAAAgMBAwUBAAAI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EBAQILERorR2d7gpO+5uC5nqjAx8nR3uTYvaa93OfNtb/a7OHPspiGeWRSIR4aFA0H&#13;&#10;Ag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BAQEB&#13;&#10;CAYBAAAGBgMJGy0vJBkYHBsZHCQwODo4N0VmiIplOSAZFAsCAAIAAAYGBQQEAwIC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QEBAQMDAAAAAwEAAAAA&#13;&#10;AggJAwAFBAMBAAEEBhUCAA0RAgAAAAAAAAADCAs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EBAQEAAAAAAgQEAgMCAQABAgMCAAIFBAIA&#13;&#10;AAAABQcCAAAEBgMGBgMAAAAAAwMCAgE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EBAQEAAAAADAoHBQMBAAAAAwYDAAAABQIAAAACBgsNAQkHAAAJCQAA&#13;&#10;AAAAAAAAAAAAAAAAAQEC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BAQEBAAAAAAAAAAAAAAABAAECAgAAAgQJBAAAAQMCAAAAAQUIBQAAAgAAAwcGBQUAAAAA&#13;&#10;AAAAAQ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QEBAQAA&#13;&#10;AAAIBQUHBgICBQMBAAIGBwUCAAAAAgUFAQAHAgAAAAAHFwIAAAEBAAAAAwMCAgE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IBAQEAAAAAAAAABAIAAAAB&#13;&#10;AAABAgIBAAQDAQAAAAACAAAAAAIDAAAAAAADAgAABQAAAAABAgMD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2305;top:4293;width:14377;height:14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" filled="t" fillcolor="black" stroked="t" strokeweight="6pt">
                    <v:stroke endcap="square"/>
                    <v:imagedata r:id="rId14" o:title=""/>
                    <v:shadow on="t" type="perspective" color="black" opacity="26214f" origin="-.5,.5" offset="3.74178mm,3.74178mm" matrix=",,,58982f"/>
                    <v:path arrowok="t"/>
                  </v:shape>
                  <v:shapetype id="_x0000_t202" coordsize="21600,21600" o:spt="202" path="m,l,21600r21600,l21600,xe">
                    <v:stroke joinstyle="miter"/>
                    <v:path gradientshapeok="t" o:connecttype="rect"/>
                  </v:shapetype>
                  <v:shape id="Text Box 44" o:spid="_x0000_s1028" type="#_x0000_t202" style="position:absolute;width:18319;height:4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14:paraId="5AAC4003" w14:textId="77777777" w:rsidR="009D021C" w:rsidRPr="005B66E9" w:rsidRDefault="009D021C" w:rsidP="00D6212D">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v:textbox>
                  </v:shape>
                  <w10:wrap type="square" anchorx="margin" anchory="margin"/>
                </v:group>
              </w:pict>
            </mc:Fallback>
          </mc:AlternateContent>
        </w:r>
      </w:del>
      <w:r w:rsidR="00025E03" w:rsidRPr="00B80679">
        <w:rPr>
          <w:rFonts w:ascii="Times" w:eastAsia="Times New Roman" w:hAnsi="Times" w:cs="Times New Roman"/>
          <w:sz w:val="22"/>
          <w:szCs w:val="22"/>
          <w:shd w:val="clear" w:color="auto" w:fill="FFFFFF"/>
        </w:rPr>
        <w:t>When developing an HPC algorithm, scalability, performance</w:t>
      </w:r>
      <w:r w:rsidR="00137F23">
        <w:rPr>
          <w:rFonts w:ascii="Times" w:eastAsia="Times New Roman" w:hAnsi="Times" w:cs="Times New Roman"/>
          <w:sz w:val="22"/>
          <w:szCs w:val="22"/>
          <w:shd w:val="clear" w:color="auto" w:fill="FFFFFF"/>
        </w:rPr>
        <w:t xml:space="preserve"> and portability are essential. </w:t>
      </w:r>
      <w:r w:rsidR="00137F23" w:rsidRPr="009B02C3">
        <w:rPr>
          <w:rFonts w:ascii="Times" w:eastAsia="Times New Roman" w:hAnsi="Times" w:cs="Times New Roman"/>
          <w:sz w:val="22"/>
          <w:szCs w:val="22"/>
          <w:highlight w:val="green"/>
          <w:shd w:val="clear" w:color="auto" w:fill="FFFFFF"/>
        </w:rPr>
        <w:t>As of November 2016, Intel multicore architectures compose over 90% of the TOP 500 systems’ processor share. Of these systems, Intel many</w:t>
      </w:r>
      <w:r w:rsidR="00C631F6" w:rsidRPr="009B02C3">
        <w:rPr>
          <w:rFonts w:ascii="Times" w:eastAsia="Times New Roman" w:hAnsi="Times" w:cs="Times New Roman"/>
          <w:sz w:val="22"/>
          <w:szCs w:val="22"/>
          <w:highlight w:val="green"/>
          <w:shd w:val="clear" w:color="auto" w:fill="FFFFFF"/>
        </w:rPr>
        <w:t>-</w:t>
      </w:r>
      <w:r w:rsidR="00137F23" w:rsidRPr="009B02C3">
        <w:rPr>
          <w:rFonts w:ascii="Times" w:eastAsia="Times New Roman" w:hAnsi="Times" w:cs="Times New Roman"/>
          <w:sz w:val="22"/>
          <w:szCs w:val="22"/>
          <w:highlight w:val="green"/>
          <w:shd w:val="clear" w:color="auto" w:fill="FFFFFF"/>
        </w:rPr>
        <w:t>core (Xeon Phi) and NVIDIA GPUs compose over 95% of the accelerator share [</w:t>
      </w:r>
      <w:commentRangeStart w:id="44"/>
      <w:r w:rsidR="00137F23" w:rsidRPr="009B02C3">
        <w:rPr>
          <w:rFonts w:ascii="Times" w:eastAsia="Times New Roman" w:hAnsi="Times" w:cs="Times New Roman"/>
          <w:sz w:val="22"/>
          <w:szCs w:val="22"/>
          <w:highlight w:val="green"/>
          <w:shd w:val="clear" w:color="auto" w:fill="FFFFFF"/>
        </w:rPr>
        <w:t>3</w:t>
      </w:r>
      <w:commentRangeEnd w:id="44"/>
      <w:r w:rsidR="008E765F">
        <w:rPr>
          <w:rStyle w:val="CommentReference"/>
        </w:rPr>
        <w:commentReference w:id="44"/>
      </w:r>
      <w:r w:rsidR="00137F23" w:rsidRPr="009B02C3">
        <w:rPr>
          <w:rFonts w:ascii="Times" w:eastAsia="Times New Roman" w:hAnsi="Times" w:cs="Times New Roman"/>
          <w:sz w:val="22"/>
          <w:szCs w:val="22"/>
          <w:highlight w:val="green"/>
          <w:shd w:val="clear" w:color="auto" w:fill="FFFFFF"/>
        </w:rPr>
        <w:t>].</w:t>
      </w:r>
      <w:r w:rsidR="00137F23">
        <w:rPr>
          <w:rFonts w:ascii="Times" w:eastAsia="Times New Roman" w:hAnsi="Times" w:cs="Times New Roman"/>
          <w:sz w:val="22"/>
          <w:szCs w:val="22"/>
          <w:shd w:val="clear" w:color="auto" w:fill="FFFFFF"/>
        </w:rPr>
        <w:t xml:space="preserve"> Thus, </w:t>
      </w:r>
      <w:r w:rsidR="000475AD">
        <w:rPr>
          <w:rFonts w:ascii="Times" w:eastAsia="Times New Roman" w:hAnsi="Times" w:cs="Times New Roman"/>
          <w:sz w:val="22"/>
          <w:szCs w:val="22"/>
          <w:shd w:val="clear" w:color="auto" w:fill="FFFFFF"/>
        </w:rPr>
        <w:t xml:space="preserve">to claim performance portability, </w:t>
      </w:r>
      <w:r w:rsidR="00137F23">
        <w:rPr>
          <w:rFonts w:ascii="Times" w:eastAsia="Times New Roman" w:hAnsi="Times" w:cs="Times New Roman"/>
          <w:sz w:val="22"/>
          <w:szCs w:val="22"/>
          <w:shd w:val="clear" w:color="auto" w:fill="FFFFFF"/>
        </w:rPr>
        <w:t>models must demonstrate</w:t>
      </w:r>
      <w:r w:rsidR="000475AD">
        <w:rPr>
          <w:rFonts w:ascii="Times" w:eastAsia="Times New Roman" w:hAnsi="Times" w:cs="Times New Roman"/>
          <w:sz w:val="22"/>
          <w:szCs w:val="22"/>
          <w:shd w:val="clear" w:color="auto" w:fill="FFFFFF"/>
        </w:rPr>
        <w:t xml:space="preserve"> scalability and performance </w:t>
      </w:r>
      <w:r w:rsidR="00137F23">
        <w:rPr>
          <w:rFonts w:ascii="Times" w:eastAsia="Times New Roman" w:hAnsi="Times" w:cs="Times New Roman"/>
          <w:sz w:val="22"/>
          <w:szCs w:val="22"/>
          <w:shd w:val="clear" w:color="auto" w:fill="FFFFFF"/>
        </w:rPr>
        <w:t xml:space="preserve">on </w:t>
      </w:r>
      <w:r w:rsidR="000475AD">
        <w:rPr>
          <w:rFonts w:ascii="Times" w:eastAsia="Times New Roman" w:hAnsi="Times" w:cs="Times New Roman"/>
          <w:sz w:val="22"/>
          <w:szCs w:val="22"/>
          <w:shd w:val="clear" w:color="auto" w:fill="FFFFFF"/>
        </w:rPr>
        <w:t>all</w:t>
      </w:r>
      <w:r w:rsidR="00137F23">
        <w:rPr>
          <w:rFonts w:ascii="Times" w:eastAsia="Times New Roman" w:hAnsi="Times" w:cs="Times New Roman"/>
          <w:sz w:val="22"/>
          <w:szCs w:val="22"/>
          <w:shd w:val="clear" w:color="auto" w:fill="FFFFFF"/>
        </w:rPr>
        <w:t xml:space="preserve"> </w:t>
      </w:r>
      <w:r w:rsidR="000475AD">
        <w:rPr>
          <w:rFonts w:ascii="Times" w:eastAsia="Times New Roman" w:hAnsi="Times" w:cs="Times New Roman"/>
          <w:sz w:val="22"/>
          <w:szCs w:val="22"/>
          <w:shd w:val="clear" w:color="auto" w:fill="FFFFFF"/>
        </w:rPr>
        <w:t xml:space="preserve">three </w:t>
      </w:r>
      <w:r w:rsidR="00137F23">
        <w:rPr>
          <w:rFonts w:ascii="Times" w:eastAsia="Times New Roman" w:hAnsi="Times" w:cs="Times New Roman"/>
          <w:sz w:val="22"/>
          <w:szCs w:val="22"/>
          <w:shd w:val="clear" w:color="auto" w:fill="FFFFFF"/>
        </w:rPr>
        <w:t xml:space="preserve">architectures. </w:t>
      </w:r>
      <w:r w:rsidR="00025E03" w:rsidRPr="00B80679">
        <w:rPr>
          <w:rFonts w:ascii="Times" w:eastAsia="Times New Roman" w:hAnsi="Times" w:cs="Times New Roman"/>
          <w:sz w:val="22"/>
          <w:szCs w:val="22"/>
          <w:shd w:val="clear" w:color="auto" w:fill="FFFFFF"/>
        </w:rPr>
        <w:t xml:space="preserve">Many of the current standard atmospheric models </w:t>
      </w:r>
      <w:r w:rsidR="000475AD">
        <w:rPr>
          <w:rFonts w:ascii="Times" w:eastAsia="Times New Roman" w:hAnsi="Times" w:cs="Times New Roman"/>
          <w:sz w:val="22"/>
          <w:szCs w:val="22"/>
          <w:shd w:val="clear" w:color="auto" w:fill="FFFFFF"/>
        </w:rPr>
        <w:t xml:space="preserve">lack these desirable properties. </w:t>
      </w:r>
      <w:bookmarkEnd w:id="42"/>
      <w:r w:rsidR="00025E03" w:rsidRPr="00B80679">
        <w:rPr>
          <w:rFonts w:ascii="Times" w:eastAsia="Times New Roman" w:hAnsi="Times" w:cs="Times New Roman"/>
          <w:sz w:val="22"/>
          <w:szCs w:val="22"/>
          <w:shd w:val="clear" w:color="auto" w:fill="FFFFFF"/>
        </w:rPr>
        <w:t xml:space="preserve"> </w:t>
      </w:r>
      <w:r w:rsidR="00301A67" w:rsidRPr="00B80679">
        <w:rPr>
          <w:rFonts w:ascii="Times" w:eastAsia="Times New Roman" w:hAnsi="Times" w:cs="Times New Roman"/>
          <w:sz w:val="22"/>
          <w:szCs w:val="22"/>
          <w:shd w:val="clear" w:color="auto" w:fill="FFFFFF"/>
        </w:rPr>
        <w:t xml:space="preserve">Most are implemented using MPI and OpenMP and optimized strictly for standard CPU systems, resulting in </w:t>
      </w:r>
      <w:r w:rsidR="000475AD">
        <w:rPr>
          <w:rFonts w:ascii="Times" w:eastAsia="Times New Roman" w:hAnsi="Times" w:cs="Times New Roman"/>
          <w:sz w:val="22"/>
          <w:szCs w:val="22"/>
          <w:shd w:val="clear" w:color="auto" w:fill="FFFFFF"/>
        </w:rPr>
        <w:t xml:space="preserve">either </w:t>
      </w:r>
      <w:r w:rsidR="00301A67" w:rsidRPr="00B80679">
        <w:rPr>
          <w:rFonts w:ascii="Times" w:eastAsia="Times New Roman" w:hAnsi="Times" w:cs="Times New Roman"/>
          <w:sz w:val="22"/>
          <w:szCs w:val="22"/>
          <w:shd w:val="clear" w:color="auto" w:fill="FFFFFF"/>
        </w:rPr>
        <w:t xml:space="preserve">bad performance or complete incompatibility on accelerated architectures. </w:t>
      </w:r>
      <w:r w:rsidR="0089708D" w:rsidRPr="00B80679">
        <w:rPr>
          <w:rFonts w:ascii="Times" w:eastAsia="Times New Roman" w:hAnsi="Times" w:cs="Times New Roman"/>
          <w:sz w:val="22"/>
          <w:szCs w:val="22"/>
          <w:shd w:val="clear" w:color="auto" w:fill="FFFFFF"/>
        </w:rPr>
        <w:t xml:space="preserve">Some </w:t>
      </w:r>
      <w:r w:rsidR="00C03D91">
        <w:rPr>
          <w:rFonts w:ascii="Times" w:eastAsia="Times New Roman" w:hAnsi="Times" w:cs="Times New Roman"/>
          <w:sz w:val="22"/>
          <w:szCs w:val="22"/>
          <w:shd w:val="clear" w:color="auto" w:fill="FFFFFF"/>
        </w:rPr>
        <w:t xml:space="preserve">atmospheric </w:t>
      </w:r>
      <w:r w:rsidR="0089708D" w:rsidRPr="00B80679">
        <w:rPr>
          <w:rFonts w:ascii="Times" w:eastAsia="Times New Roman" w:hAnsi="Times" w:cs="Times New Roman"/>
          <w:sz w:val="22"/>
          <w:szCs w:val="22"/>
          <w:shd w:val="clear" w:color="auto" w:fill="FFFFFF"/>
        </w:rPr>
        <w:t xml:space="preserve">models have been </w:t>
      </w:r>
      <w:r w:rsidR="00C03D91">
        <w:rPr>
          <w:rFonts w:ascii="Times" w:eastAsia="Times New Roman" w:hAnsi="Times" w:cs="Times New Roman"/>
          <w:sz w:val="22"/>
          <w:szCs w:val="22"/>
          <w:shd w:val="clear" w:color="auto" w:fill="FFFFFF"/>
        </w:rPr>
        <w:t xml:space="preserve">partially </w:t>
      </w:r>
      <w:r w:rsidR="0089708D" w:rsidRPr="00B80679">
        <w:rPr>
          <w:rFonts w:ascii="Times" w:eastAsia="Times New Roman" w:hAnsi="Times" w:cs="Times New Roman"/>
          <w:sz w:val="22"/>
          <w:szCs w:val="22"/>
          <w:shd w:val="clear" w:color="auto" w:fill="FFFFFF"/>
        </w:rPr>
        <w:t xml:space="preserve">converted to CUDA for compatibility with </w:t>
      </w:r>
      <w:r w:rsidR="00C03D91">
        <w:rPr>
          <w:rFonts w:ascii="Times" w:eastAsia="Times New Roman" w:hAnsi="Times" w:cs="Times New Roman"/>
          <w:sz w:val="22"/>
          <w:szCs w:val="22"/>
          <w:shd w:val="clear" w:color="auto" w:fill="FFFFFF"/>
        </w:rPr>
        <w:t xml:space="preserve">NVidia </w:t>
      </w:r>
      <w:proofErr w:type="gramStart"/>
      <w:r w:rsidR="0089708D" w:rsidRPr="00B80679">
        <w:rPr>
          <w:rFonts w:ascii="Times" w:eastAsia="Times New Roman" w:hAnsi="Times" w:cs="Times New Roman"/>
          <w:sz w:val="22"/>
          <w:szCs w:val="22"/>
          <w:shd w:val="clear" w:color="auto" w:fill="FFFFFF"/>
        </w:rPr>
        <w:t>GPUs</w:t>
      </w:r>
      <w:r w:rsidR="00CF3405">
        <w:rPr>
          <w:rFonts w:ascii="Times" w:eastAsia="Times New Roman" w:hAnsi="Times" w:cs="Times New Roman"/>
          <w:sz w:val="22"/>
          <w:szCs w:val="22"/>
          <w:shd w:val="clear" w:color="auto" w:fill="FFFFFF"/>
        </w:rPr>
        <w:t>[</w:t>
      </w:r>
      <w:commentRangeStart w:id="45"/>
      <w:proofErr w:type="gramEnd"/>
      <w:r w:rsidR="00CF3405">
        <w:rPr>
          <w:rFonts w:ascii="Times" w:eastAsia="Times New Roman" w:hAnsi="Times" w:cs="Times New Roman"/>
          <w:sz w:val="22"/>
          <w:szCs w:val="22"/>
          <w:shd w:val="clear" w:color="auto" w:fill="FFFFFF"/>
        </w:rPr>
        <w:t>Huang</w:t>
      </w:r>
      <w:commentRangeEnd w:id="45"/>
      <w:r w:rsidR="00CF3405">
        <w:rPr>
          <w:rStyle w:val="CommentReference"/>
        </w:rPr>
        <w:commentReference w:id="45"/>
      </w:r>
      <w:r w:rsidR="00CF3405">
        <w:rPr>
          <w:rFonts w:ascii="Times" w:eastAsia="Times New Roman" w:hAnsi="Times" w:cs="Times New Roman"/>
          <w:sz w:val="22"/>
          <w:szCs w:val="22"/>
          <w:shd w:val="clear" w:color="auto" w:fill="FFFFFF"/>
        </w:rPr>
        <w:t>]</w:t>
      </w:r>
      <w:r w:rsidR="00C03D91">
        <w:rPr>
          <w:rFonts w:ascii="Times" w:eastAsia="Times New Roman" w:hAnsi="Times" w:cs="Times New Roman"/>
          <w:sz w:val="22"/>
          <w:szCs w:val="22"/>
          <w:shd w:val="clear" w:color="auto" w:fill="FFFFFF"/>
        </w:rPr>
        <w:t>, while others have adopted a strategy of creating locally developed domain specific tools and frameworks[</w:t>
      </w:r>
      <w:proofErr w:type="spellStart"/>
      <w:r w:rsidR="00C03D91">
        <w:rPr>
          <w:rFonts w:ascii="Times" w:eastAsia="Times New Roman" w:hAnsi="Times" w:cs="Times New Roman"/>
          <w:sz w:val="22"/>
          <w:szCs w:val="22"/>
          <w:shd w:val="clear" w:color="auto" w:fill="FFFFFF"/>
        </w:rPr>
        <w:t>REFMeteoSwiss</w:t>
      </w:r>
      <w:proofErr w:type="spellEnd"/>
      <w:r w:rsidR="00C03D91">
        <w:rPr>
          <w:rFonts w:ascii="Times" w:eastAsia="Times New Roman" w:hAnsi="Times" w:cs="Times New Roman"/>
          <w:sz w:val="22"/>
          <w:szCs w:val="22"/>
          <w:shd w:val="clear" w:color="auto" w:fill="FFFFFF"/>
        </w:rPr>
        <w:t>].</w:t>
      </w:r>
      <w:r w:rsidR="0089708D"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 xml:space="preserve">Both </w:t>
      </w:r>
      <w:proofErr w:type="gramStart"/>
      <w:r w:rsidR="00C03D91">
        <w:rPr>
          <w:rFonts w:ascii="Times" w:eastAsia="Times New Roman" w:hAnsi="Times" w:cs="Times New Roman"/>
          <w:sz w:val="22"/>
          <w:szCs w:val="22"/>
          <w:shd w:val="clear" w:color="auto" w:fill="FFFFFF"/>
        </w:rPr>
        <w:t>approaches  appear</w:t>
      </w:r>
      <w:proofErr w:type="gramEnd"/>
      <w:r w:rsidR="00C03D91">
        <w:rPr>
          <w:rFonts w:ascii="Times" w:eastAsia="Times New Roman" w:hAnsi="Times" w:cs="Times New Roman"/>
          <w:sz w:val="22"/>
          <w:szCs w:val="22"/>
          <w:shd w:val="clear" w:color="auto" w:fill="FFFFFF"/>
        </w:rPr>
        <w:t xml:space="preserve"> to</w:t>
      </w:r>
      <w:r w:rsidR="0089708D" w:rsidRPr="00B80679">
        <w:rPr>
          <w:rFonts w:ascii="Times" w:eastAsia="Times New Roman" w:hAnsi="Times" w:cs="Times New Roman"/>
          <w:sz w:val="22"/>
          <w:szCs w:val="22"/>
          <w:shd w:val="clear" w:color="auto" w:fill="FFFFFF"/>
        </w:rPr>
        <w:t xml:space="preserve"> require significa</w:t>
      </w:r>
      <w:r w:rsidR="00C03D91">
        <w:rPr>
          <w:rFonts w:ascii="Times" w:eastAsia="Times New Roman" w:hAnsi="Times" w:cs="Times New Roman"/>
          <w:sz w:val="22"/>
          <w:szCs w:val="22"/>
          <w:shd w:val="clear" w:color="auto" w:fill="FFFFFF"/>
        </w:rPr>
        <w:t xml:space="preserve">nt software development and maintenance investments, as well as the risk of a good deal of </w:t>
      </w:r>
      <w:r w:rsidR="0089708D" w:rsidRPr="00B80679">
        <w:rPr>
          <w:rFonts w:ascii="Times" w:eastAsia="Times New Roman" w:hAnsi="Times" w:cs="Times New Roman"/>
          <w:sz w:val="22"/>
          <w:szCs w:val="22"/>
          <w:shd w:val="clear" w:color="auto" w:fill="FFFFFF"/>
        </w:rPr>
        <w:t>duplic</w:t>
      </w:r>
      <w:r w:rsidR="00A013A3" w:rsidRPr="00B80679">
        <w:rPr>
          <w:rFonts w:ascii="Times" w:eastAsia="Times New Roman" w:hAnsi="Times" w:cs="Times New Roman"/>
          <w:sz w:val="22"/>
          <w:szCs w:val="22"/>
          <w:shd w:val="clear" w:color="auto" w:fill="FFFFFF"/>
        </w:rPr>
        <w:t>at</w:t>
      </w:r>
      <w:r w:rsidR="00C03D91">
        <w:rPr>
          <w:rFonts w:ascii="Times" w:eastAsia="Times New Roman" w:hAnsi="Times" w:cs="Times New Roman"/>
          <w:sz w:val="22"/>
          <w:szCs w:val="22"/>
          <w:shd w:val="clear" w:color="auto" w:fill="FFFFFF"/>
        </w:rPr>
        <w:t>ion</w:t>
      </w:r>
      <w:r w:rsidR="00A013A3"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 xml:space="preserve">of </w:t>
      </w:r>
      <w:r w:rsidR="00A013A3" w:rsidRPr="00B80679">
        <w:rPr>
          <w:rFonts w:ascii="Times" w:eastAsia="Times New Roman" w:hAnsi="Times" w:cs="Times New Roman"/>
          <w:sz w:val="22"/>
          <w:szCs w:val="22"/>
          <w:shd w:val="clear" w:color="auto" w:fill="FFFFFF"/>
        </w:rPr>
        <w:t>effort</w:t>
      </w:r>
      <w:r w:rsidR="00C03D91">
        <w:rPr>
          <w:rFonts w:ascii="Times" w:eastAsia="Times New Roman" w:hAnsi="Times" w:cs="Times New Roman"/>
          <w:sz w:val="22"/>
          <w:szCs w:val="22"/>
          <w:shd w:val="clear" w:color="auto" w:fill="FFFFFF"/>
        </w:rPr>
        <w:t xml:space="preserve"> between centers</w:t>
      </w:r>
      <w:r w:rsidR="00A013A3" w:rsidRPr="00B80679">
        <w:rPr>
          <w:rFonts w:ascii="Times" w:eastAsia="Times New Roman" w:hAnsi="Times" w:cs="Times New Roman"/>
          <w:sz w:val="22"/>
          <w:szCs w:val="22"/>
          <w:shd w:val="clear" w:color="auto" w:fill="FFFFFF"/>
        </w:rPr>
        <w:t xml:space="preserve"> </w:t>
      </w:r>
      <w:r w:rsidR="00C03D91">
        <w:rPr>
          <w:rFonts w:ascii="Times" w:eastAsia="Times New Roman" w:hAnsi="Times" w:cs="Times New Roman"/>
          <w:sz w:val="22"/>
          <w:szCs w:val="22"/>
          <w:shd w:val="clear" w:color="auto" w:fill="FFFFFF"/>
        </w:rPr>
        <w:t>with different</w:t>
      </w:r>
      <w:r w:rsidR="00352AE9" w:rsidRPr="00B80679">
        <w:rPr>
          <w:rFonts w:ascii="Times" w:eastAsia="Times New Roman" w:hAnsi="Times" w:cs="Times New Roman"/>
          <w:sz w:val="22"/>
          <w:szCs w:val="22"/>
          <w:shd w:val="clear" w:color="auto" w:fill="FFFFFF"/>
        </w:rPr>
        <w:t xml:space="preserve"> </w:t>
      </w:r>
      <w:commentRangeStart w:id="46"/>
      <w:r w:rsidR="00352AE9" w:rsidRPr="00B80679">
        <w:rPr>
          <w:rFonts w:ascii="Times" w:eastAsia="Times New Roman" w:hAnsi="Times" w:cs="Times New Roman"/>
          <w:sz w:val="22"/>
          <w:szCs w:val="22"/>
          <w:shd w:val="clear" w:color="auto" w:fill="FFFFFF"/>
        </w:rPr>
        <w:t>model</w:t>
      </w:r>
      <w:commentRangeEnd w:id="46"/>
      <w:r w:rsidR="00BB35A5">
        <w:rPr>
          <w:rStyle w:val="CommentReference"/>
        </w:rPr>
        <w:commentReference w:id="46"/>
      </w:r>
      <w:r w:rsidR="00C03D91">
        <w:rPr>
          <w:rFonts w:ascii="Times" w:eastAsia="Times New Roman" w:hAnsi="Times" w:cs="Times New Roman"/>
          <w:sz w:val="22"/>
          <w:szCs w:val="22"/>
          <w:shd w:val="clear" w:color="auto" w:fill="FFFFFF"/>
        </w:rPr>
        <w:t>s</w:t>
      </w:r>
      <w:r w:rsidR="00352AE9" w:rsidRPr="00B80679">
        <w:rPr>
          <w:rFonts w:ascii="Times" w:eastAsia="Times New Roman" w:hAnsi="Times" w:cs="Times New Roman"/>
          <w:sz w:val="22"/>
          <w:szCs w:val="22"/>
          <w:shd w:val="clear" w:color="auto" w:fill="FFFFFF"/>
        </w:rPr>
        <w:t xml:space="preserve">. </w:t>
      </w:r>
      <w:r w:rsidR="00730CC7">
        <w:rPr>
          <w:rFonts w:ascii="Times" w:eastAsia="Times New Roman" w:hAnsi="Times" w:cs="Times New Roman"/>
          <w:sz w:val="22"/>
          <w:szCs w:val="22"/>
          <w:shd w:val="clear" w:color="auto" w:fill="FFFFFF"/>
        </w:rPr>
        <w:t xml:space="preserve">To avoid these </w:t>
      </w:r>
      <w:r w:rsidR="00DF70CA">
        <w:rPr>
          <w:rFonts w:ascii="Times" w:eastAsia="Times New Roman" w:hAnsi="Times" w:cs="Times New Roman"/>
          <w:sz w:val="22"/>
          <w:szCs w:val="22"/>
          <w:shd w:val="clear" w:color="auto" w:fill="FFFFFF"/>
        </w:rPr>
        <w:t>issues,</w:t>
      </w:r>
      <w:r w:rsidR="00730CC7">
        <w:rPr>
          <w:rFonts w:ascii="Times" w:eastAsia="Times New Roman" w:hAnsi="Times" w:cs="Times New Roman"/>
          <w:sz w:val="22"/>
          <w:szCs w:val="22"/>
          <w:shd w:val="clear" w:color="auto" w:fill="FFFFFF"/>
        </w:rPr>
        <w:t xml:space="preserve"> we </w:t>
      </w:r>
      <w:r w:rsidR="00DF70CA">
        <w:rPr>
          <w:rFonts w:ascii="Times" w:eastAsia="Times New Roman" w:hAnsi="Times" w:cs="Times New Roman"/>
          <w:sz w:val="22"/>
          <w:szCs w:val="22"/>
          <w:shd w:val="clear" w:color="auto" w:fill="FFFFFF"/>
        </w:rPr>
        <w:t>utilize</w:t>
      </w:r>
      <w:r w:rsidR="00C242ED">
        <w:rPr>
          <w:rFonts w:ascii="Times" w:eastAsia="Times New Roman" w:hAnsi="Times" w:cs="Times New Roman"/>
          <w:sz w:val="22"/>
          <w:szCs w:val="22"/>
          <w:shd w:val="clear" w:color="auto" w:fill="FFFFFF"/>
        </w:rPr>
        <w:t>d</w:t>
      </w:r>
      <w:r w:rsidR="00DF70CA">
        <w:rPr>
          <w:rFonts w:ascii="Times" w:eastAsia="Times New Roman" w:hAnsi="Times" w:cs="Times New Roman"/>
          <w:sz w:val="22"/>
          <w:szCs w:val="22"/>
          <w:shd w:val="clear" w:color="auto" w:fill="FFFFFF"/>
        </w:rPr>
        <w:t xml:space="preserve"> </w:t>
      </w:r>
      <w:proofErr w:type="spellStart"/>
      <w:r w:rsidR="00025E03" w:rsidRPr="00B80679">
        <w:rPr>
          <w:rFonts w:ascii="Times" w:eastAsia="Times New Roman" w:hAnsi="Times" w:cs="Times New Roman"/>
          <w:sz w:val="22"/>
          <w:szCs w:val="22"/>
          <w:shd w:val="clear" w:color="auto" w:fill="FFFFFF"/>
        </w:rPr>
        <w:t>OpenACC</w:t>
      </w:r>
      <w:proofErr w:type="spellEnd"/>
      <w:r w:rsidR="00025E03" w:rsidRPr="00B80679">
        <w:rPr>
          <w:rFonts w:ascii="Times" w:eastAsia="Times New Roman" w:hAnsi="Times" w:cs="Times New Roman"/>
          <w:sz w:val="22"/>
          <w:szCs w:val="22"/>
          <w:shd w:val="clear" w:color="auto" w:fill="FFFFFF"/>
        </w:rPr>
        <w:t xml:space="preserve"> and OpenMP</w:t>
      </w:r>
      <w:r w:rsidR="00DF70CA">
        <w:rPr>
          <w:rFonts w:ascii="Times" w:eastAsia="Times New Roman" w:hAnsi="Times" w:cs="Times New Roman"/>
          <w:sz w:val="22"/>
          <w:szCs w:val="22"/>
          <w:shd w:val="clear" w:color="auto" w:fill="FFFFFF"/>
        </w:rPr>
        <w:t>, which</w:t>
      </w:r>
      <w:r w:rsidR="00025E03" w:rsidRPr="00B80679">
        <w:rPr>
          <w:rFonts w:ascii="Times" w:eastAsia="Times New Roman" w:hAnsi="Times" w:cs="Times New Roman"/>
          <w:sz w:val="22"/>
          <w:szCs w:val="22"/>
          <w:shd w:val="clear" w:color="auto" w:fill="FFFFFF"/>
        </w:rPr>
        <w:t xml:space="preserve"> provide a directive</w:t>
      </w:r>
      <w:r w:rsidR="00D95BE1">
        <w:rPr>
          <w:rFonts w:ascii="Times" w:eastAsia="Times New Roman" w:hAnsi="Times" w:cs="Times New Roman"/>
          <w:sz w:val="22"/>
          <w:szCs w:val="22"/>
          <w:shd w:val="clear" w:color="auto" w:fill="FFFFFF"/>
        </w:rPr>
        <w:t>-</w:t>
      </w:r>
      <w:r w:rsidR="00025E03" w:rsidRPr="00B80679">
        <w:rPr>
          <w:rFonts w:ascii="Times" w:eastAsia="Times New Roman" w:hAnsi="Times" w:cs="Times New Roman"/>
          <w:sz w:val="22"/>
          <w:szCs w:val="22"/>
          <w:shd w:val="clear" w:color="auto" w:fill="FFFFFF"/>
        </w:rPr>
        <w:t>based solution for generalization of thread-level parallelism</w:t>
      </w:r>
      <w:r w:rsidR="00DF70CA">
        <w:rPr>
          <w:rFonts w:ascii="Times" w:eastAsia="Times New Roman" w:hAnsi="Times" w:cs="Times New Roman"/>
          <w:sz w:val="22"/>
          <w:szCs w:val="22"/>
          <w:shd w:val="clear" w:color="auto" w:fill="FFFFFF"/>
        </w:rPr>
        <w:t>. This addresses</w:t>
      </w:r>
      <w:r w:rsidR="00025E03" w:rsidRPr="00B80679">
        <w:rPr>
          <w:rFonts w:ascii="Times" w:eastAsia="Times New Roman" w:hAnsi="Times" w:cs="Times New Roman"/>
          <w:sz w:val="22"/>
          <w:szCs w:val="22"/>
          <w:shd w:val="clear" w:color="auto" w:fill="FFFFFF"/>
        </w:rPr>
        <w:t xml:space="preserve"> the port</w:t>
      </w:r>
      <w:r w:rsidR="004335DB" w:rsidRPr="00B80679">
        <w:rPr>
          <w:rFonts w:ascii="Times" w:eastAsia="Times New Roman" w:hAnsi="Times" w:cs="Times New Roman"/>
          <w:sz w:val="22"/>
          <w:szCs w:val="22"/>
          <w:shd w:val="clear" w:color="auto" w:fill="FFFFFF"/>
        </w:rPr>
        <w:t xml:space="preserve">ability of the algorithm while still providing computational efficiency on a variety of HPC architectures. </w:t>
      </w:r>
    </w:p>
    <w:p w14:paraId="56362414" w14:textId="5B6F8EF4" w:rsidR="00FC76C4" w:rsidRPr="00F70B8D" w:rsidRDefault="00476785" w:rsidP="00F70B8D">
      <w:pPr>
        <w:pStyle w:val="ListParagraph"/>
        <w:ind w:left="0" w:firstLine="360"/>
        <w:jc w:val="both"/>
        <w:rPr>
          <w:rFonts w:ascii="Times" w:hAnsi="Times" w:cs="Times"/>
          <w:sz w:val="22"/>
          <w:szCs w:val="22"/>
        </w:rPr>
      </w:pPr>
      <w:r>
        <w:rPr>
          <w:rFonts w:ascii="Times" w:eastAsia="Times New Roman" w:hAnsi="Times" w:cs="Times New Roman"/>
          <w:sz w:val="22"/>
          <w:szCs w:val="22"/>
          <w:shd w:val="clear" w:color="auto" w:fill="FFFFFF"/>
        </w:rPr>
        <w:lastRenderedPageBreak/>
        <w:t>In this paper</w:t>
      </w:r>
      <w:r w:rsidR="009E64C5">
        <w:rPr>
          <w:rFonts w:ascii="Times" w:eastAsia="Times New Roman" w:hAnsi="Times" w:cs="Times New Roman"/>
          <w:sz w:val="22"/>
          <w:szCs w:val="22"/>
          <w:shd w:val="clear" w:color="auto" w:fill="FFFFFF"/>
        </w:rPr>
        <w:t>,</w:t>
      </w:r>
      <w:r>
        <w:rPr>
          <w:rFonts w:ascii="Times" w:eastAsia="Times New Roman" w:hAnsi="Times" w:cs="Times New Roman"/>
          <w:sz w:val="22"/>
          <w:szCs w:val="22"/>
          <w:shd w:val="clear" w:color="auto" w:fill="FFFFFF"/>
        </w:rPr>
        <w:t xml:space="preserve"> w</w:t>
      </w:r>
      <w:r w:rsidR="008E765F">
        <w:rPr>
          <w:rFonts w:ascii="Times" w:eastAsia="Times New Roman" w:hAnsi="Times" w:cs="Times New Roman"/>
          <w:sz w:val="22"/>
          <w:szCs w:val="22"/>
          <w:shd w:val="clear" w:color="auto" w:fill="FFFFFF"/>
        </w:rPr>
        <w:t xml:space="preserve">e extend </w:t>
      </w:r>
      <w:r w:rsidRPr="00B80679">
        <w:rPr>
          <w:rFonts w:ascii="Times" w:eastAsia="Times New Roman" w:hAnsi="Times" w:cs="Times New Roman"/>
          <w:sz w:val="22"/>
          <w:szCs w:val="22"/>
          <w:shd w:val="clear" w:color="auto" w:fill="FFFFFF"/>
        </w:rPr>
        <w:t>the computational capabilities of RBF-FD methods for atmospheric simulation</w:t>
      </w:r>
      <w:r w:rsidR="008E765F">
        <w:rPr>
          <w:rFonts w:ascii="Times" w:eastAsia="Times New Roman" w:hAnsi="Times" w:cs="Times New Roman"/>
          <w:sz w:val="22"/>
          <w:szCs w:val="22"/>
          <w:shd w:val="clear" w:color="auto" w:fill="FFFFFF"/>
        </w:rPr>
        <w:t xml:space="preserve"> beyond Intel and NVIDIA architectures</w:t>
      </w:r>
      <w:r w:rsidRPr="00B80679">
        <w:rPr>
          <w:rFonts w:ascii="Times" w:eastAsia="Times New Roman" w:hAnsi="Times" w:cs="Times New Roman"/>
          <w:sz w:val="22"/>
          <w:szCs w:val="22"/>
          <w:shd w:val="clear" w:color="auto" w:fill="FFFFFF"/>
        </w:rPr>
        <w:t xml:space="preserve"> by demonstrating performance portability of an RBF-FD </w:t>
      </w:r>
      <w:r>
        <w:rPr>
          <w:rFonts w:ascii="Times" w:eastAsia="Times New Roman" w:hAnsi="Times" w:cs="Times New Roman"/>
          <w:sz w:val="22"/>
          <w:szCs w:val="22"/>
          <w:shd w:val="clear" w:color="auto" w:fill="FFFFFF"/>
        </w:rPr>
        <w:t xml:space="preserve">SWE </w:t>
      </w:r>
      <w:r w:rsidRPr="00B80679">
        <w:rPr>
          <w:rFonts w:ascii="Times" w:eastAsia="Times New Roman" w:hAnsi="Times" w:cs="Times New Roman"/>
          <w:sz w:val="22"/>
          <w:szCs w:val="22"/>
          <w:shd w:val="clear" w:color="auto" w:fill="FFFFFF"/>
        </w:rPr>
        <w:t xml:space="preserve">solver on </w:t>
      </w:r>
      <w:r w:rsidR="008E765F">
        <w:rPr>
          <w:rFonts w:ascii="Times" w:eastAsia="Times New Roman" w:hAnsi="Times" w:cs="Times New Roman"/>
          <w:sz w:val="22"/>
          <w:szCs w:val="22"/>
          <w:shd w:val="clear" w:color="auto" w:fill="FFFFFF"/>
        </w:rPr>
        <w:t xml:space="preserve">an FPGA architecture. </w:t>
      </w:r>
      <w:r w:rsidR="00CA5969">
        <w:rPr>
          <w:rFonts w:ascii="Times" w:hAnsi="Times" w:cs="Times"/>
          <w:sz w:val="22"/>
          <w:szCs w:val="22"/>
        </w:rPr>
        <w:t>In s</w:t>
      </w:r>
      <w:r w:rsidR="000D227F">
        <w:rPr>
          <w:rFonts w:ascii="Times" w:hAnsi="Times" w:cs="Times"/>
          <w:sz w:val="22"/>
          <w:szCs w:val="22"/>
        </w:rPr>
        <w:t>ection 2</w:t>
      </w:r>
      <w:r w:rsidR="00B6135E">
        <w:rPr>
          <w:rFonts w:ascii="Times" w:hAnsi="Times" w:cs="Times"/>
          <w:sz w:val="22"/>
          <w:szCs w:val="22"/>
        </w:rPr>
        <w:t xml:space="preserve"> we begin with a</w:t>
      </w:r>
      <w:r w:rsidR="00847A18">
        <w:rPr>
          <w:rFonts w:ascii="Times" w:hAnsi="Times" w:cs="Times"/>
          <w:sz w:val="22"/>
          <w:szCs w:val="22"/>
        </w:rPr>
        <w:t xml:space="preserve"> description </w:t>
      </w:r>
      <w:r w:rsidR="00B6135E">
        <w:rPr>
          <w:rFonts w:ascii="Times" w:hAnsi="Times" w:cs="Times"/>
          <w:sz w:val="22"/>
          <w:szCs w:val="22"/>
        </w:rPr>
        <w:t>of the numerical methods and the RBF-FD</w:t>
      </w:r>
      <w:r w:rsidR="00847A18">
        <w:rPr>
          <w:rFonts w:ascii="Times" w:hAnsi="Times" w:cs="Times"/>
          <w:sz w:val="22"/>
          <w:szCs w:val="22"/>
        </w:rPr>
        <w:t xml:space="preserve"> formulation of the SWEs on a sphere</w:t>
      </w:r>
      <w:r w:rsidR="000D227F">
        <w:rPr>
          <w:rFonts w:ascii="Times" w:hAnsi="Times" w:cs="Times"/>
          <w:sz w:val="22"/>
          <w:szCs w:val="22"/>
        </w:rPr>
        <w:t xml:space="preserve">. </w:t>
      </w:r>
      <w:r w:rsidR="00CA5969">
        <w:rPr>
          <w:rFonts w:ascii="Times" w:hAnsi="Times" w:cs="Times"/>
          <w:sz w:val="22"/>
          <w:szCs w:val="22"/>
        </w:rPr>
        <w:t>In s</w:t>
      </w:r>
      <w:r w:rsidR="00861355">
        <w:rPr>
          <w:rFonts w:ascii="Times" w:hAnsi="Times" w:cs="Times"/>
          <w:sz w:val="22"/>
          <w:szCs w:val="22"/>
        </w:rPr>
        <w:t>ection 3 we describe the implementation</w:t>
      </w:r>
      <w:r w:rsidR="008B2069">
        <w:rPr>
          <w:rFonts w:ascii="Times" w:hAnsi="Times" w:cs="Times"/>
          <w:sz w:val="22"/>
          <w:szCs w:val="22"/>
        </w:rPr>
        <w:t xml:space="preserve"> </w:t>
      </w:r>
      <w:r w:rsidR="00EA3A83">
        <w:rPr>
          <w:rFonts w:ascii="Times" w:hAnsi="Times" w:cs="Times"/>
          <w:sz w:val="22"/>
          <w:szCs w:val="22"/>
        </w:rPr>
        <w:t>and algorithmic optimization</w:t>
      </w:r>
      <w:r w:rsidR="00CA5969">
        <w:rPr>
          <w:rFonts w:ascii="Times" w:hAnsi="Times" w:cs="Times"/>
          <w:sz w:val="22"/>
          <w:szCs w:val="22"/>
        </w:rPr>
        <w:t>s</w:t>
      </w:r>
      <w:r w:rsidR="00EA3A83">
        <w:rPr>
          <w:rFonts w:ascii="Times" w:hAnsi="Times" w:cs="Times"/>
          <w:sz w:val="22"/>
          <w:szCs w:val="22"/>
        </w:rPr>
        <w:t xml:space="preserve"> </w:t>
      </w:r>
      <w:r w:rsidR="00CA5969">
        <w:rPr>
          <w:rFonts w:ascii="Times" w:hAnsi="Times" w:cs="Times"/>
          <w:sz w:val="22"/>
          <w:szCs w:val="22"/>
        </w:rPr>
        <w:t>of the mode</w:t>
      </w:r>
      <w:r w:rsidR="008E765F">
        <w:rPr>
          <w:rFonts w:ascii="Times" w:hAnsi="Times" w:cs="Times"/>
          <w:sz w:val="22"/>
          <w:szCs w:val="22"/>
        </w:rPr>
        <w:t xml:space="preserve">l on FPGA using the </w:t>
      </w:r>
      <w:proofErr w:type="spellStart"/>
      <w:r w:rsidR="008E765F">
        <w:rPr>
          <w:rFonts w:ascii="Times" w:hAnsi="Times" w:cs="Times"/>
          <w:sz w:val="22"/>
          <w:szCs w:val="22"/>
        </w:rPr>
        <w:t>CacheQ</w:t>
      </w:r>
      <w:proofErr w:type="spellEnd"/>
      <w:r w:rsidR="008E765F">
        <w:rPr>
          <w:rFonts w:ascii="Times" w:hAnsi="Times" w:cs="Times"/>
          <w:sz w:val="22"/>
          <w:szCs w:val="22"/>
        </w:rPr>
        <w:t xml:space="preserve"> software toolchain. </w:t>
      </w:r>
      <w:r w:rsidR="00CA5969">
        <w:rPr>
          <w:rFonts w:ascii="Times" w:hAnsi="Times" w:cs="Times"/>
          <w:sz w:val="22"/>
          <w:szCs w:val="22"/>
        </w:rPr>
        <w:t xml:space="preserve"> In s</w:t>
      </w:r>
      <w:r w:rsidR="008907B5">
        <w:rPr>
          <w:rFonts w:ascii="Times" w:hAnsi="Times" w:cs="Times"/>
          <w:sz w:val="22"/>
          <w:szCs w:val="22"/>
        </w:rPr>
        <w:t>ection</w:t>
      </w:r>
      <w:r w:rsidR="00F70B8D">
        <w:rPr>
          <w:rFonts w:ascii="Times" w:hAnsi="Times" w:cs="Times"/>
          <w:sz w:val="22"/>
          <w:szCs w:val="22"/>
        </w:rPr>
        <w:t xml:space="preserve"> 4 we </w:t>
      </w:r>
      <w:r w:rsidR="00CA5969">
        <w:rPr>
          <w:rFonts w:ascii="Times" w:hAnsi="Times" w:cs="Times"/>
          <w:sz w:val="22"/>
          <w:szCs w:val="22"/>
        </w:rPr>
        <w:t xml:space="preserve">present the </w:t>
      </w:r>
      <w:r w:rsidR="008E765F">
        <w:rPr>
          <w:rFonts w:ascii="Times" w:hAnsi="Times" w:cs="Times"/>
          <w:sz w:val="22"/>
          <w:szCs w:val="22"/>
        </w:rPr>
        <w:t xml:space="preserve">performance </w:t>
      </w:r>
      <w:r w:rsidR="00CA5969">
        <w:rPr>
          <w:rFonts w:ascii="Times" w:hAnsi="Times" w:cs="Times"/>
          <w:sz w:val="22"/>
          <w:szCs w:val="22"/>
        </w:rPr>
        <w:t xml:space="preserve">results </w:t>
      </w:r>
      <w:r w:rsidR="008E765F">
        <w:rPr>
          <w:rFonts w:ascii="Times" w:hAnsi="Times" w:cs="Times"/>
          <w:sz w:val="22"/>
          <w:szCs w:val="22"/>
        </w:rPr>
        <w:t xml:space="preserve">on Intel Skylake, NVIDIA Tesla V100, and Xilinx U250 architectures, as well as power-performance results. </w:t>
      </w:r>
    </w:p>
    <w:p w14:paraId="4D409A29" w14:textId="77777777" w:rsidR="00582E01" w:rsidRDefault="00582E01" w:rsidP="0039444A">
      <w:pPr>
        <w:jc w:val="both"/>
        <w:rPr>
          <w:rFonts w:ascii="Times" w:hAnsi="Times" w:cs="Times"/>
          <w:sz w:val="22"/>
          <w:szCs w:val="22"/>
        </w:rPr>
        <w:sectPr w:rsidR="00582E01" w:rsidSect="009B02C3">
          <w:type w:val="continuous"/>
          <w:pgSz w:w="12240" w:h="15840"/>
          <w:pgMar w:top="1440" w:right="1440" w:bottom="1440" w:left="1440" w:header="720" w:footer="720" w:gutter="0"/>
          <w:cols w:space="720"/>
          <w:noEndnote/>
        </w:sectPr>
      </w:pPr>
    </w:p>
    <w:p w14:paraId="682DF1E0" w14:textId="77777777" w:rsidR="00031E27" w:rsidRDefault="00031E27" w:rsidP="0039444A">
      <w:pPr>
        <w:jc w:val="both"/>
        <w:rPr>
          <w:rFonts w:ascii="Times" w:hAnsi="Times" w:cs="Times"/>
          <w:sz w:val="22"/>
          <w:szCs w:val="22"/>
        </w:rPr>
        <w:sectPr w:rsidR="00031E27" w:rsidSect="00031E27">
          <w:type w:val="continuous"/>
          <w:pgSz w:w="12240" w:h="15840"/>
          <w:pgMar w:top="1440" w:right="1440" w:bottom="1440" w:left="1440" w:header="720" w:footer="720" w:gutter="0"/>
          <w:cols w:num="2" w:space="720"/>
          <w:noEndnote/>
        </w:sectPr>
      </w:pPr>
    </w:p>
    <w:p w14:paraId="6F4C4709" w14:textId="4AAA73CC" w:rsidR="00031E27" w:rsidRPr="009B02C3" w:rsidRDefault="005F0080" w:rsidP="009B02C3">
      <w:pPr>
        <w:pStyle w:val="ListParagraph"/>
        <w:numPr>
          <w:ilvl w:val="1"/>
          <w:numId w:val="1"/>
        </w:numPr>
        <w:jc w:val="both"/>
        <w:rPr>
          <w:rFonts w:ascii="Times" w:hAnsi="Times" w:cs="Times"/>
          <w:b/>
          <w:bCs/>
          <w:sz w:val="22"/>
          <w:szCs w:val="22"/>
        </w:rPr>
      </w:pPr>
      <w:r w:rsidRPr="009B02C3">
        <w:rPr>
          <w:rFonts w:ascii="Times" w:hAnsi="Times" w:cs="Times"/>
          <w:b/>
          <w:bCs/>
          <w:sz w:val="22"/>
          <w:szCs w:val="22"/>
        </w:rPr>
        <w:t>Related Work</w:t>
      </w:r>
      <w:r w:rsidR="00C8505F" w:rsidRPr="009B02C3">
        <w:rPr>
          <w:rFonts w:ascii="Times" w:hAnsi="Times" w:cs="Times"/>
          <w:b/>
          <w:bCs/>
          <w:sz w:val="22"/>
          <w:szCs w:val="22"/>
        </w:rPr>
        <w:t xml:space="preserve"> (in FPGA &amp; similar applications)</w:t>
      </w:r>
    </w:p>
    <w:p w14:paraId="15963937" w14:textId="77777777" w:rsidR="008E765F" w:rsidRDefault="008E765F" w:rsidP="00641436">
      <w:pPr>
        <w:rPr>
          <w:rFonts w:ascii="Times New Roman" w:eastAsia="Times New Roman" w:hAnsi="Times New Roman" w:cs="Times New Roman"/>
          <w:color w:val="000000"/>
          <w:sz w:val="22"/>
          <w:szCs w:val="22"/>
          <w:shd w:val="clear" w:color="auto" w:fill="FFFFFF"/>
        </w:rPr>
      </w:pPr>
    </w:p>
    <w:p w14:paraId="22C4CA4E" w14:textId="77777777" w:rsidR="008E765F" w:rsidRDefault="008E765F" w:rsidP="00641436">
      <w:p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A long-standing issue with applying Field-Programmable Gate Arrays (FPGAs) to HPC problems have been the number of resources on the chip and their programmability. However, </w:t>
      </w:r>
    </w:p>
    <w:p w14:paraId="5E83C10B" w14:textId="77777777" w:rsidR="008E765F" w:rsidRDefault="008E765F" w:rsidP="00641436">
      <w:pPr>
        <w:rPr>
          <w:rFonts w:ascii="Times New Roman" w:eastAsia="Times New Roman" w:hAnsi="Times New Roman" w:cs="Times New Roman"/>
          <w:color w:val="000000"/>
          <w:sz w:val="22"/>
          <w:szCs w:val="22"/>
          <w:shd w:val="clear" w:color="auto" w:fill="FFFFFF"/>
        </w:rPr>
      </w:pPr>
    </w:p>
    <w:p w14:paraId="09056715" w14:textId="7291CD74" w:rsidR="00641436" w:rsidRPr="009B02C3" w:rsidRDefault="00641436" w:rsidP="009B02C3">
      <w:pPr>
        <w:rPr>
          <w:rFonts w:ascii="Times New Roman" w:eastAsia="Times New Roman" w:hAnsi="Times New Roman" w:cs="Times New Roman"/>
          <w:i/>
          <w:iCs/>
          <w:color w:val="000000"/>
          <w:sz w:val="22"/>
          <w:szCs w:val="22"/>
          <w:shd w:val="clear" w:color="auto" w:fill="FFFFFF"/>
        </w:rPr>
      </w:pPr>
      <w:r w:rsidRPr="009B02C3">
        <w:rPr>
          <w:rFonts w:ascii="Times New Roman" w:eastAsia="Times New Roman" w:hAnsi="Times New Roman" w:cs="Times New Roman"/>
          <w:color w:val="000000"/>
          <w:sz w:val="22"/>
          <w:szCs w:val="22"/>
          <w:shd w:val="clear" w:color="auto" w:fill="FFFFFF"/>
        </w:rPr>
        <w:t xml:space="preserve">Quoting from Lin Gan: </w:t>
      </w:r>
      <w:r w:rsidRPr="009B02C3">
        <w:rPr>
          <w:rFonts w:ascii="Times New Roman" w:eastAsia="Times New Roman" w:hAnsi="Times New Roman" w:cs="Times New Roman"/>
          <w:i/>
          <w:iCs/>
          <w:color w:val="000000"/>
          <w:sz w:val="22"/>
          <w:szCs w:val="22"/>
          <w:shd w:val="clear" w:color="auto" w:fill="FFFFFF"/>
        </w:rPr>
        <w:t xml:space="preserve">“In recent years, we start to see some FPGA-based acceleration for modules within a global model ([9],[10],[11]), and for regional weather predictions ([11]). </w:t>
      </w:r>
    </w:p>
    <w:p w14:paraId="2F504801" w14:textId="10479073" w:rsidR="00641436" w:rsidRPr="009B02C3" w:rsidRDefault="00641436" w:rsidP="00641436">
      <w:pPr>
        <w:rPr>
          <w:rFonts w:ascii="Times New Roman" w:eastAsia="Times New Roman" w:hAnsi="Times New Roman" w:cs="Times New Roman"/>
          <w:i/>
          <w:iCs/>
          <w:color w:val="000000"/>
          <w:sz w:val="22"/>
          <w:szCs w:val="22"/>
          <w:shd w:val="clear" w:color="auto" w:fill="FFFFFF"/>
        </w:rPr>
      </w:pPr>
      <w:r w:rsidRPr="009B02C3">
        <w:rPr>
          <w:rFonts w:ascii="Times New Roman" w:eastAsia="Times New Roman" w:hAnsi="Times New Roman" w:cs="Times New Roman"/>
          <w:i/>
          <w:iCs/>
          <w:color w:val="000000"/>
          <w:sz w:val="22"/>
          <w:szCs w:val="22"/>
          <w:shd w:val="clear" w:color="auto" w:fill="FFFFFF"/>
        </w:rPr>
        <w:t xml:space="preserve">Smith et al. [10] accelerate the Parallel Spectral Transform shallow water model using ORNL’s SRC Computers. Only some subroutines (FFT or LT) is deployed on the FPGA and a small speedup is gained over CPUs. Wilhelm et al. [11] analyze a high-level approach for programming pre- conditioners for an ocean model in climate simulations on FPGAs but do not manage actual acceleration. </w:t>
      </w:r>
      <w:proofErr w:type="spellStart"/>
      <w:r w:rsidRPr="009B02C3">
        <w:rPr>
          <w:rFonts w:ascii="Times New Roman" w:eastAsia="Times New Roman" w:hAnsi="Times New Roman" w:cs="Times New Roman"/>
          <w:i/>
          <w:iCs/>
          <w:color w:val="000000"/>
          <w:sz w:val="22"/>
          <w:szCs w:val="22"/>
          <w:shd w:val="clear" w:color="auto" w:fill="FFFFFF"/>
        </w:rPr>
        <w:t>Oriato</w:t>
      </w:r>
      <w:proofErr w:type="spellEnd"/>
      <w:r w:rsidRPr="009B02C3">
        <w:rPr>
          <w:rFonts w:ascii="Times New Roman" w:eastAsia="Times New Roman" w:hAnsi="Times New Roman" w:cs="Times New Roman"/>
          <w:i/>
          <w:iCs/>
          <w:color w:val="000000"/>
          <w:sz w:val="22"/>
          <w:szCs w:val="22"/>
          <w:shd w:val="clear" w:color="auto" w:fill="FFFFFF"/>
        </w:rPr>
        <w:t xml:space="preserve"> et al. [12] accelerate a realistic dynamic core of LAM model using FPGAs. It is a successful trial on reducing resource usage through fixed-point </w:t>
      </w:r>
      <w:commentRangeStart w:id="47"/>
      <w:r w:rsidRPr="009B02C3">
        <w:rPr>
          <w:rFonts w:ascii="Times New Roman" w:eastAsia="Times New Roman" w:hAnsi="Times New Roman" w:cs="Times New Roman"/>
          <w:i/>
          <w:iCs/>
          <w:color w:val="000000"/>
          <w:sz w:val="22"/>
          <w:szCs w:val="22"/>
          <w:shd w:val="clear" w:color="auto" w:fill="FFFFFF"/>
        </w:rPr>
        <w:t>arithmetic</w:t>
      </w:r>
      <w:commentRangeEnd w:id="47"/>
      <w:r w:rsidRPr="009B02C3">
        <w:rPr>
          <w:rStyle w:val="CommentReference"/>
          <w:rFonts w:ascii="Times New Roman" w:hAnsi="Times New Roman" w:cs="Times New Roman"/>
          <w:i/>
          <w:iCs/>
          <w:sz w:val="22"/>
          <w:szCs w:val="22"/>
        </w:rPr>
        <w:commentReference w:id="47"/>
      </w:r>
      <w:r w:rsidRPr="009B02C3">
        <w:rPr>
          <w:rFonts w:ascii="Times New Roman" w:eastAsia="Times New Roman" w:hAnsi="Times New Roman" w:cs="Times New Roman"/>
          <w:i/>
          <w:iCs/>
          <w:color w:val="000000"/>
          <w:sz w:val="22"/>
          <w:szCs w:val="22"/>
          <w:shd w:val="clear" w:color="auto" w:fill="FFFFFF"/>
        </w:rPr>
        <w:t xml:space="preserve">.”  </w:t>
      </w:r>
    </w:p>
    <w:p w14:paraId="57E8A01F" w14:textId="77777777" w:rsidR="00641436" w:rsidRPr="009B02C3" w:rsidRDefault="00641436" w:rsidP="009B02C3">
      <w:pPr>
        <w:rPr>
          <w:rFonts w:ascii="Times New Roman" w:eastAsia="Times New Roman" w:hAnsi="Times New Roman" w:cs="Times New Roman"/>
          <w:color w:val="000000"/>
          <w:sz w:val="22"/>
          <w:szCs w:val="22"/>
          <w:shd w:val="clear" w:color="auto" w:fill="FFFFFF"/>
        </w:rPr>
      </w:pPr>
    </w:p>
    <w:p w14:paraId="7A72D7FA" w14:textId="30E7B43D" w:rsidR="00641436" w:rsidRPr="009B02C3" w:rsidRDefault="00641436" w:rsidP="00641436">
      <w:pPr>
        <w:rPr>
          <w:rFonts w:ascii="Times New Roman" w:hAnsi="Times New Roman" w:cs="Times New Roman"/>
          <w:sz w:val="22"/>
          <w:szCs w:val="22"/>
        </w:rPr>
      </w:pPr>
      <w:r w:rsidRPr="009B02C3">
        <w:rPr>
          <w:rFonts w:ascii="Times New Roman" w:hAnsi="Times New Roman" w:cs="Times New Roman"/>
          <w:sz w:val="22"/>
          <w:szCs w:val="22"/>
        </w:rPr>
        <w:t>Paper [9] proposed a hybrid CPU-FPGA algorithm that applies single and multiple FPGAs to compute the upwind stencil for the global shallow water equations. Achieving dramatic speedups over CPUs by using mixed-precision calculations.</w:t>
      </w:r>
    </w:p>
    <w:p w14:paraId="43FA5809" w14:textId="77777777" w:rsidR="00641436" w:rsidRPr="009B02C3" w:rsidRDefault="00641436" w:rsidP="00641436">
      <w:pPr>
        <w:rPr>
          <w:rFonts w:ascii="Times New Roman" w:hAnsi="Times New Roman" w:cs="Times New Roman"/>
          <w:sz w:val="22"/>
          <w:szCs w:val="22"/>
        </w:rPr>
      </w:pPr>
    </w:p>
    <w:p w14:paraId="127DB496" w14:textId="13785FC4" w:rsidR="00641436" w:rsidRPr="00641436" w:rsidRDefault="00641436" w:rsidP="00641436">
      <w:pPr>
        <w:rPr>
          <w:rFonts w:ascii="Times New Roman" w:eastAsia="Times New Roman" w:hAnsi="Times New Roman" w:cs="Times New Roman"/>
          <w:color w:val="000000"/>
          <w:sz w:val="22"/>
          <w:szCs w:val="22"/>
          <w:shd w:val="clear" w:color="auto" w:fill="FFFFFF"/>
        </w:rPr>
      </w:pPr>
      <w:r w:rsidRPr="009B02C3">
        <w:rPr>
          <w:rFonts w:ascii="Times New Roman" w:hAnsi="Times New Roman" w:cs="Times New Roman"/>
          <w:sz w:val="22"/>
          <w:szCs w:val="22"/>
        </w:rPr>
        <w:t>Paper [8] showed that</w:t>
      </w:r>
      <w:r w:rsidRPr="009B02C3">
        <w:rPr>
          <w:rFonts w:ascii="Times New Roman" w:eastAsia="Times New Roman" w:hAnsi="Times New Roman" w:cs="Times New Roman"/>
          <w:sz w:val="22"/>
          <w:szCs w:val="22"/>
        </w:rPr>
        <w:t>, using a set of code structure optimizations, OpenCL designs can be compiled to Radix-2 FFT pipelines which outperform IP core-based designs for the same throughput, and that</w:t>
      </w:r>
      <w:r w:rsidRPr="009B02C3">
        <w:rPr>
          <w:rFonts w:ascii="Times New Roman" w:hAnsi="Times New Roman" w:cs="Times New Roman"/>
          <w:sz w:val="22"/>
          <w:szCs w:val="22"/>
        </w:rPr>
        <w:t xml:space="preserve"> </w:t>
      </w:r>
      <w:r w:rsidRPr="009B02C3">
        <w:rPr>
          <w:rFonts w:ascii="Times New Roman" w:eastAsia="Times New Roman" w:hAnsi="Times New Roman" w:cs="Times New Roman"/>
          <w:color w:val="000000"/>
          <w:sz w:val="18"/>
          <w:szCs w:val="18"/>
          <w:shd w:val="clear" w:color="auto" w:fill="FFFFFF"/>
        </w:rPr>
        <w:t> </w:t>
      </w:r>
      <w:r w:rsidRPr="009B02C3">
        <w:rPr>
          <w:rFonts w:ascii="Times New Roman" w:eastAsia="Times New Roman" w:hAnsi="Times New Roman" w:cs="Times New Roman"/>
          <w:color w:val="000000"/>
          <w:sz w:val="22"/>
          <w:szCs w:val="22"/>
          <w:shd w:val="clear" w:color="auto" w:fill="FFFFFF"/>
        </w:rPr>
        <w:t xml:space="preserve">HDL generated by the OpenCL compiler </w:t>
      </w:r>
      <w:proofErr w:type="spellStart"/>
      <w:r w:rsidRPr="009B02C3">
        <w:rPr>
          <w:rFonts w:ascii="Times New Roman" w:eastAsia="Times New Roman" w:hAnsi="Times New Roman" w:cs="Times New Roman"/>
          <w:color w:val="000000"/>
          <w:sz w:val="22"/>
          <w:szCs w:val="22"/>
          <w:shd w:val="clear" w:color="auto" w:fill="FFFFFF"/>
        </w:rPr>
        <w:t>couls</w:t>
      </w:r>
      <w:proofErr w:type="spellEnd"/>
      <w:r w:rsidRPr="009B02C3">
        <w:rPr>
          <w:rFonts w:ascii="Times New Roman" w:eastAsia="Times New Roman" w:hAnsi="Times New Roman" w:cs="Times New Roman"/>
          <w:color w:val="000000"/>
          <w:sz w:val="22"/>
          <w:szCs w:val="22"/>
          <w:shd w:val="clear" w:color="auto" w:fill="FFFFFF"/>
        </w:rPr>
        <w:t xml:space="preserve"> be isolated and seamlessly integrated into existing 3D FFT shells to reduce implementation effort, and that</w:t>
      </w:r>
      <w:r w:rsidRPr="009B02C3">
        <w:rPr>
          <w:rFonts w:ascii="Times New Roman" w:eastAsia="Times New Roman" w:hAnsi="Times New Roman" w:cs="Times New Roman"/>
          <w:color w:val="000000"/>
          <w:sz w:val="18"/>
          <w:szCs w:val="18"/>
          <w:shd w:val="clear" w:color="auto" w:fill="FFFFFF"/>
        </w:rPr>
        <w:t xml:space="preserve"> </w:t>
      </w:r>
      <w:r w:rsidRPr="009B02C3">
        <w:rPr>
          <w:rFonts w:ascii="Times New Roman" w:eastAsia="Times New Roman" w:hAnsi="Times New Roman" w:cs="Times New Roman"/>
          <w:color w:val="000000"/>
          <w:sz w:val="22"/>
          <w:szCs w:val="22"/>
          <w:shd w:val="clear" w:color="auto" w:fill="FFFFFF"/>
        </w:rPr>
        <w:t>OpenCL-generated FFT compute pipelines used substantially fewer ALMs and 1.6x fewer DSPs compared corresponding IP core versions.</w:t>
      </w:r>
    </w:p>
    <w:p w14:paraId="3A5E78A9" w14:textId="77777777" w:rsidR="00641436" w:rsidRPr="009B02C3" w:rsidRDefault="00641436" w:rsidP="00641436">
      <w:pPr>
        <w:jc w:val="both"/>
        <w:rPr>
          <w:rFonts w:ascii="Times" w:hAnsi="Times" w:cs="Times"/>
          <w:b/>
          <w:bCs/>
          <w:sz w:val="22"/>
          <w:szCs w:val="22"/>
        </w:rPr>
      </w:pPr>
    </w:p>
    <w:p w14:paraId="40AFE382" w14:textId="77777777" w:rsidR="005F0080" w:rsidRPr="00644034" w:rsidRDefault="005F0080" w:rsidP="0039444A">
      <w:pPr>
        <w:jc w:val="both"/>
        <w:rPr>
          <w:rFonts w:ascii="Times" w:hAnsi="Times" w:cs="Times"/>
          <w:sz w:val="22"/>
          <w:szCs w:val="22"/>
        </w:rPr>
      </w:pPr>
    </w:p>
    <w:p w14:paraId="1F921E82" w14:textId="77777777" w:rsidR="00B43374" w:rsidRDefault="00D27373" w:rsidP="0039444A">
      <w:pPr>
        <w:pStyle w:val="ListParagraph"/>
        <w:numPr>
          <w:ilvl w:val="0"/>
          <w:numId w:val="1"/>
        </w:numPr>
        <w:jc w:val="both"/>
        <w:rPr>
          <w:rFonts w:ascii="Times" w:hAnsi="Times" w:cs="Times"/>
          <w:b/>
          <w:sz w:val="22"/>
          <w:szCs w:val="22"/>
        </w:rPr>
      </w:pPr>
      <w:r w:rsidRPr="006D0B03">
        <w:rPr>
          <w:rFonts w:ascii="Times" w:hAnsi="Times" w:cs="Times"/>
          <w:b/>
          <w:sz w:val="22"/>
          <w:szCs w:val="22"/>
        </w:rPr>
        <w:t xml:space="preserve">Numerical </w:t>
      </w:r>
      <w:commentRangeStart w:id="48"/>
      <w:commentRangeStart w:id="49"/>
      <w:r w:rsidRPr="006D0B03">
        <w:rPr>
          <w:rFonts w:ascii="Times" w:hAnsi="Times" w:cs="Times"/>
          <w:b/>
          <w:sz w:val="22"/>
          <w:szCs w:val="22"/>
        </w:rPr>
        <w:t>Methods</w:t>
      </w:r>
      <w:commentRangeEnd w:id="48"/>
      <w:r w:rsidR="00D6212D">
        <w:rPr>
          <w:rStyle w:val="CommentReference"/>
        </w:rPr>
        <w:commentReference w:id="48"/>
      </w:r>
      <w:commentRangeEnd w:id="49"/>
      <w:r w:rsidR="008E765F">
        <w:rPr>
          <w:rStyle w:val="CommentReference"/>
        </w:rPr>
        <w:commentReference w:id="49"/>
      </w:r>
    </w:p>
    <w:p w14:paraId="61845CA5" w14:textId="77777777" w:rsidR="00AA7184" w:rsidRPr="008D4110" w:rsidRDefault="00AA7184" w:rsidP="0039444A">
      <w:pPr>
        <w:jc w:val="both"/>
        <w:rPr>
          <w:rFonts w:ascii="Times" w:hAnsi="Times" w:cs="Times"/>
          <w:sz w:val="22"/>
          <w:szCs w:val="22"/>
        </w:rPr>
      </w:pPr>
    </w:p>
    <w:p w14:paraId="4A2CDC4F" w14:textId="27538961" w:rsidR="007F5AD5" w:rsidRDefault="007F5AD5" w:rsidP="0039444A">
      <w:pPr>
        <w:pStyle w:val="ListParagraph"/>
        <w:numPr>
          <w:ilvl w:val="1"/>
          <w:numId w:val="1"/>
        </w:numPr>
        <w:jc w:val="both"/>
        <w:rPr>
          <w:rFonts w:ascii="Times" w:hAnsi="Times" w:cs="Times"/>
          <w:i/>
          <w:sz w:val="22"/>
          <w:szCs w:val="22"/>
        </w:rPr>
      </w:pPr>
      <w:r w:rsidRPr="00CE1306">
        <w:rPr>
          <w:rFonts w:ascii="Times" w:hAnsi="Times" w:cs="Times"/>
          <w:i/>
          <w:sz w:val="22"/>
          <w:szCs w:val="22"/>
        </w:rPr>
        <w:t>Shallow Water Equations</w:t>
      </w:r>
      <w:r w:rsidR="00B740D2">
        <w:rPr>
          <w:rFonts w:ascii="Times" w:hAnsi="Times" w:cs="Times"/>
          <w:i/>
          <w:sz w:val="22"/>
          <w:szCs w:val="22"/>
        </w:rPr>
        <w:t xml:space="preserve"> </w:t>
      </w:r>
      <w:r w:rsidR="00247374">
        <w:rPr>
          <w:rFonts w:ascii="Times" w:hAnsi="Times" w:cs="Times"/>
          <w:i/>
          <w:sz w:val="22"/>
          <w:szCs w:val="22"/>
        </w:rPr>
        <w:t xml:space="preserve">(SWE) </w:t>
      </w:r>
      <w:r w:rsidR="00B740D2">
        <w:rPr>
          <w:rFonts w:ascii="Times" w:hAnsi="Times" w:cs="Times"/>
          <w:i/>
          <w:sz w:val="22"/>
          <w:szCs w:val="22"/>
        </w:rPr>
        <w:t>on a Unit Sphere</w:t>
      </w:r>
    </w:p>
    <w:p w14:paraId="75E34B3F" w14:textId="36858CFE" w:rsidR="0054163E" w:rsidRPr="0054163E" w:rsidRDefault="0054163E" w:rsidP="0039444A">
      <w:pPr>
        <w:jc w:val="both"/>
        <w:rPr>
          <w:rFonts w:ascii="Times" w:hAnsi="Times" w:cs="Times"/>
          <w:i/>
          <w:sz w:val="22"/>
          <w:szCs w:val="22"/>
        </w:rPr>
      </w:pPr>
    </w:p>
    <w:p w14:paraId="360CAC59" w14:textId="42882B9F" w:rsidR="007F5AD5" w:rsidRPr="00AA7184" w:rsidRDefault="00C8229A" w:rsidP="0039444A">
      <w:pPr>
        <w:ind w:firstLine="360"/>
        <w:jc w:val="both"/>
        <w:rPr>
          <w:rFonts w:ascii="Times" w:hAnsi="Times" w:cs="Times"/>
          <w:sz w:val="22"/>
          <w:szCs w:val="22"/>
        </w:rPr>
      </w:pPr>
      <w:r>
        <w:rPr>
          <w:rFonts w:ascii="Times" w:hAnsi="Times" w:cs="Times"/>
          <w:sz w:val="22"/>
          <w:szCs w:val="22"/>
        </w:rPr>
        <w:t>The f</w:t>
      </w:r>
      <w:r w:rsidR="00247374">
        <w:rPr>
          <w:rFonts w:ascii="Times" w:hAnsi="Times" w:cs="Times"/>
          <w:sz w:val="22"/>
          <w:szCs w:val="22"/>
        </w:rPr>
        <w:t>ollowing formulation of the SWE</w:t>
      </w:r>
      <w:r>
        <w:rPr>
          <w:rFonts w:ascii="Times" w:hAnsi="Times" w:cs="Times"/>
          <w:sz w:val="22"/>
          <w:szCs w:val="22"/>
        </w:rPr>
        <w:t xml:space="preserve"> </w:t>
      </w:r>
      <w:r w:rsidR="00693A08">
        <w:rPr>
          <w:rFonts w:ascii="Times" w:hAnsi="Times" w:cs="Times"/>
          <w:sz w:val="22"/>
          <w:szCs w:val="22"/>
        </w:rPr>
        <w:t>are described in [5</w:t>
      </w:r>
      <w:r>
        <w:rPr>
          <w:rFonts w:ascii="Times" w:hAnsi="Times" w:cs="Times"/>
          <w:sz w:val="22"/>
          <w:szCs w:val="22"/>
        </w:rPr>
        <w:t xml:space="preserve">]. </w:t>
      </w:r>
      <w:r w:rsidR="008D4110" w:rsidRPr="00AA7184">
        <w:rPr>
          <w:rFonts w:ascii="Times" w:hAnsi="Times" w:cs="Times"/>
          <w:sz w:val="22"/>
          <w:szCs w:val="22"/>
        </w:rPr>
        <w:t xml:space="preserve">The SWE in a 3D Cartesian coordinate system for a rotating fluid are given by </w:t>
      </w:r>
    </w:p>
    <w:p w14:paraId="3C7EC391" w14:textId="77777777" w:rsidR="0054163E" w:rsidRDefault="0054163E" w:rsidP="0039444A">
      <w:pPr>
        <w:pStyle w:val="ListParagraph"/>
        <w:jc w:val="both"/>
        <w:rPr>
          <w:rFonts w:ascii="Times" w:hAnsi="Times" w:cs="Times"/>
          <w:sz w:val="22"/>
          <w:szCs w:val="22"/>
        </w:rPr>
      </w:pPr>
    </w:p>
    <w:p w14:paraId="50D0B671" w14:textId="2E2A4100" w:rsidR="00AA7184" w:rsidRPr="00AA7184" w:rsidRDefault="00505A9B" w:rsidP="0039444A">
      <w:pPr>
        <w:pStyle w:val="ListParagraph"/>
        <w:jc w:val="both"/>
        <w:rPr>
          <w:rFonts w:ascii="Times" w:eastAsiaTheme="minorEastAsia" w:hAnsi="Times" w:cs="Times"/>
          <w:b/>
          <w:sz w:val="22"/>
          <w:szCs w:val="22"/>
        </w:rPr>
      </w:pPr>
      <m:oMathPara>
        <m:oMath>
          <m:f>
            <m:fPr>
              <m:ctrlPr>
                <w:rPr>
                  <w:rFonts w:ascii="Cambria Math" w:hAnsi="Cambria Math" w:cs="Times"/>
                  <w:i/>
                  <w:sz w:val="22"/>
                  <w:szCs w:val="22"/>
                </w:rPr>
              </m:ctrlPr>
            </m:fPr>
            <m:num>
              <m:r>
                <w:rPr>
                  <w:rFonts w:ascii="Cambria Math" w:hAnsi="Cambria Math" w:cs="Times"/>
                  <w:sz w:val="22"/>
                  <w:szCs w:val="22"/>
                </w:rPr>
                <m:t>∂</m:t>
              </m:r>
              <m:r>
                <m:rPr>
                  <m:sty m:val="bi"/>
                </m:rPr>
                <w:rPr>
                  <w:rFonts w:ascii="Cambria Math" w:hAnsi="Cambria Math" w:cs="Times"/>
                  <w:sz w:val="22"/>
                  <w:szCs w:val="22"/>
                </w:rPr>
                <m:t>u</m:t>
              </m:r>
            </m:num>
            <m:den>
              <m:r>
                <w:rPr>
                  <w:rFonts w:ascii="Cambria Math" w:hAnsi="Cambria Math" w:cs="Times"/>
                  <w:sz w:val="22"/>
                  <w:szCs w:val="22"/>
                </w:rPr>
                <m:t>∂t</m:t>
              </m:r>
            </m:den>
          </m:f>
          <m:r>
            <w:rPr>
              <w:rFonts w:ascii="Cambria Math" w:hAnsi="Cambria Math" w:cs="Times"/>
              <w:sz w:val="22"/>
              <w:szCs w:val="22"/>
            </w:rPr>
            <m:t>=-</m:t>
          </m:r>
          <m:d>
            <m:dPr>
              <m:ctrlPr>
                <w:rPr>
                  <w:rFonts w:ascii="Cambria Math" w:hAnsi="Cambria Math" w:cs="Times"/>
                  <w:i/>
                  <w:sz w:val="22"/>
                  <w:szCs w:val="22"/>
                </w:rPr>
              </m:ctrlPr>
            </m:dPr>
            <m:e>
              <m:r>
                <m:rPr>
                  <m:sty m:val="bi"/>
                </m:rPr>
                <w:rPr>
                  <w:rFonts w:ascii="Cambria Math" w:hAnsi="Cambria Math" w:cs="Times"/>
                  <w:sz w:val="22"/>
                  <w:szCs w:val="22"/>
                </w:rPr>
                <m:t>u∙</m:t>
              </m:r>
              <m:r>
                <m:rPr>
                  <m:sty m:val="p"/>
                </m:rPr>
                <w:rPr>
                  <w:rFonts w:ascii="Cambria Math" w:hAnsi="Cambria Math" w:cs="Times"/>
                  <w:sz w:val="22"/>
                  <w:szCs w:val="22"/>
                </w:rPr>
                <m:t>∇</m:t>
              </m:r>
              <m:r>
                <m:rPr>
                  <m:sty m:val="bi"/>
                </m:rPr>
                <w:rPr>
                  <w:rFonts w:ascii="Cambria Math" w:hAnsi="Cambria Math" w:cs="Times"/>
                  <w:sz w:val="22"/>
                  <w:szCs w:val="22"/>
                </w:rPr>
                <m:t>u</m:t>
              </m:r>
              <m:ctrlPr>
                <w:rPr>
                  <w:rFonts w:ascii="Cambria Math" w:hAnsi="Cambria Math" w:cs="Times"/>
                  <w:b/>
                  <w:sz w:val="22"/>
                  <w:szCs w:val="22"/>
                </w:rPr>
              </m:ctrlPr>
            </m:e>
          </m:d>
          <m:r>
            <m:rPr>
              <m:sty m:val="b"/>
            </m:rPr>
            <w:rPr>
              <w:rFonts w:ascii="Cambria Math" w:hAnsi="Cambria Math" w:cs="Times"/>
              <w:sz w:val="22"/>
              <w:szCs w:val="22"/>
            </w:rPr>
            <m:t>-</m:t>
          </m:r>
          <m:r>
            <w:rPr>
              <w:rFonts w:ascii="Cambria Math" w:hAnsi="Cambria Math" w:cs="Times"/>
              <w:sz w:val="22"/>
              <w:szCs w:val="22"/>
            </w:rPr>
            <m:t>f</m:t>
          </m:r>
          <m:r>
            <m:rPr>
              <m:sty m:val="p"/>
            </m:rPr>
            <w:rPr>
              <w:rFonts w:ascii="Cambria Math" w:hAnsi="Cambria Math" w:cs="Times"/>
              <w:sz w:val="22"/>
              <w:szCs w:val="22"/>
            </w:rPr>
            <m:t xml:space="preserve"> </m:t>
          </m:r>
          <m:d>
            <m:dPr>
              <m:ctrlPr>
                <w:rPr>
                  <w:rFonts w:ascii="Cambria Math" w:hAnsi="Cambria Math" w:cs="Times"/>
                  <w:sz w:val="22"/>
                  <w:szCs w:val="22"/>
                </w:rPr>
              </m:ctrlPr>
            </m:dPr>
            <m:e>
              <m:r>
                <m:rPr>
                  <m:sty m:val="bi"/>
                </m:rPr>
                <w:rPr>
                  <w:rFonts w:ascii="Cambria Math" w:eastAsiaTheme="minorEastAsia" w:hAnsi="Cambria Math" w:cs="Times"/>
                  <w:sz w:val="22"/>
                  <w:szCs w:val="22"/>
                </w:rPr>
                <m:t>x × u</m:t>
              </m: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m:t>
          </m:r>
          <m:r>
            <w:rPr>
              <w:rFonts w:ascii="Cambria Math" w:eastAsiaTheme="minorEastAsia" w:hAnsi="Cambria Math" w:cs="Times"/>
              <w:sz w:val="22"/>
              <w:szCs w:val="22"/>
            </w:rPr>
            <m:t>g</m:t>
          </m:r>
          <m:r>
            <m:rPr>
              <m:sty m:val="p"/>
            </m:rPr>
            <w:rPr>
              <w:rFonts w:ascii="Cambria Math" w:eastAsiaTheme="minorEastAsia" w:hAnsi="Cambria Math" w:cs="Times"/>
              <w:sz w:val="22"/>
              <w:szCs w:val="22"/>
            </w:rPr>
            <m:t>∇</m:t>
          </m:r>
          <m:r>
            <w:rPr>
              <w:rFonts w:ascii="Cambria Math" w:eastAsiaTheme="minorEastAsia" w:hAnsi="Cambria Math" w:cs="Times"/>
              <w:sz w:val="22"/>
              <w:szCs w:val="22"/>
            </w:rPr>
            <m:t xml:space="preserve">h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2.1.1</m:t>
              </m:r>
            </m:e>
          </m:d>
          <m:r>
            <w:rPr>
              <w:rFonts w:ascii="Cambria Math" w:eastAsiaTheme="minorEastAsia" w:hAnsi="Cambria Math" w:cs="Times"/>
              <w:sz w:val="22"/>
              <w:szCs w:val="22"/>
            </w:rPr>
            <m:t>,</m:t>
          </m:r>
          <m:r>
            <m:rPr>
              <m:sty m:val="p"/>
            </m:rPr>
            <w:rPr>
              <w:rFonts w:ascii="Cambria Math" w:eastAsiaTheme="minorEastAsia" w:hAnsi="Cambria Math" w:cs="Times"/>
              <w:sz w:val="22"/>
              <w:szCs w:val="22"/>
            </w:rPr>
            <w:br/>
          </m:r>
        </m:oMath>
        <m:oMath>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r>
            <m:rPr>
              <m:sty m:val="p"/>
            </m:rPr>
            <w:rPr>
              <w:rFonts w:ascii="Cambria Math" w:eastAsiaTheme="minorEastAsia" w:hAnsi="Cambria Math" w:cs="Times"/>
              <w:sz w:val="22"/>
              <w:szCs w:val="22"/>
            </w:rPr>
            <m:t>∇</m:t>
          </m:r>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h</m:t>
              </m:r>
              <m:r>
                <m:rPr>
                  <m:sty m:val="bi"/>
                </m:rPr>
                <w:rPr>
                  <w:rFonts w:ascii="Cambria Math" w:eastAsiaTheme="minorEastAsia" w:hAnsi="Cambria Math" w:cs="Times"/>
                  <w:sz w:val="22"/>
                  <w:szCs w:val="22"/>
                </w:rPr>
                <m:t>u</m:t>
              </m: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2.1.2</m:t>
              </m:r>
            </m:e>
          </m:d>
          <m:r>
            <w:rPr>
              <w:rFonts w:ascii="Cambria Math" w:eastAsiaTheme="minorEastAsia" w:hAnsi="Cambria Math" w:cs="Times"/>
              <w:sz w:val="22"/>
              <w:szCs w:val="22"/>
            </w:rPr>
            <m:t>,</m:t>
          </m:r>
        </m:oMath>
      </m:oMathPara>
    </w:p>
    <w:p w14:paraId="495EC094" w14:textId="77777777" w:rsidR="00AA7184" w:rsidRPr="00AA7184" w:rsidRDefault="00AA7184" w:rsidP="0039444A">
      <w:pPr>
        <w:pStyle w:val="ListParagraph"/>
        <w:jc w:val="both"/>
        <w:rPr>
          <w:rFonts w:ascii="Times" w:eastAsiaTheme="minorEastAsia" w:hAnsi="Times" w:cs="Times"/>
          <w:b/>
          <w:sz w:val="22"/>
          <w:szCs w:val="22"/>
        </w:rPr>
      </w:pPr>
    </w:p>
    <w:p w14:paraId="3AB329EE" w14:textId="0FBCE30E" w:rsidR="00C23A7C" w:rsidRDefault="00AA7184" w:rsidP="0039444A">
      <w:pPr>
        <w:jc w:val="both"/>
        <w:rPr>
          <w:rFonts w:ascii="Times" w:eastAsiaTheme="minorEastAsia" w:hAnsi="Times" w:cs="Times"/>
          <w:sz w:val="22"/>
          <w:szCs w:val="22"/>
        </w:rPr>
      </w:pPr>
      <w:r>
        <w:rPr>
          <w:rFonts w:ascii="Times" w:eastAsiaTheme="minorEastAsia" w:hAnsi="Times" w:cs="Times"/>
          <w:sz w:val="22"/>
          <w:szCs w:val="22"/>
        </w:rPr>
        <w:t xml:space="preserve">where </w:t>
      </w:r>
      <w:r>
        <w:rPr>
          <w:rFonts w:ascii="Times" w:eastAsiaTheme="minorEastAsia" w:hAnsi="Times" w:cs="Times"/>
          <w:i/>
          <w:sz w:val="22"/>
          <w:szCs w:val="22"/>
        </w:rPr>
        <w:t>f</w:t>
      </w:r>
      <w:r>
        <w:rPr>
          <w:rFonts w:ascii="Times" w:eastAsiaTheme="minorEastAsia" w:hAnsi="Times" w:cs="Times"/>
          <w:sz w:val="22"/>
          <w:szCs w:val="22"/>
        </w:rPr>
        <w:t xml:space="preserve"> is the Coriolis force, </w:t>
      </w:r>
      <m:oMath>
        <m:r>
          <m:rPr>
            <m:sty m:val="bi"/>
          </m:rPr>
          <w:rPr>
            <w:rFonts w:ascii="Cambria Math" w:eastAsiaTheme="minorEastAsia" w:hAnsi="Cambria Math" w:cs="Times"/>
            <w:sz w:val="22"/>
            <w:szCs w:val="22"/>
          </w:rPr>
          <m:t>u</m:t>
        </m: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[u,v,w]</m:t>
            </m:r>
          </m:e>
          <m:sup>
            <m:r>
              <w:rPr>
                <w:rFonts w:ascii="Cambria Math" w:eastAsiaTheme="minorEastAsia" w:hAnsi="Cambria Math" w:cs="Times"/>
                <w:sz w:val="22"/>
                <w:szCs w:val="22"/>
              </w:rPr>
              <m:t>T</m:t>
            </m:r>
          </m:sup>
        </m:sSup>
      </m:oMath>
      <w:r>
        <w:rPr>
          <w:rFonts w:ascii="Times" w:eastAsiaTheme="minorEastAsia" w:hAnsi="Times" w:cs="Times"/>
          <w:b/>
          <w:sz w:val="22"/>
          <w:szCs w:val="22"/>
        </w:rPr>
        <w:t xml:space="preserve"> </w:t>
      </w:r>
      <w:r>
        <w:rPr>
          <w:rFonts w:ascii="Times" w:eastAsiaTheme="minorEastAsia" w:hAnsi="Times" w:cs="Times"/>
          <w:sz w:val="22"/>
          <w:szCs w:val="22"/>
        </w:rPr>
        <w:t xml:space="preserve">is the velocity vector, </w:t>
      </w:r>
      <w:r>
        <w:rPr>
          <w:rFonts w:ascii="Times" w:eastAsiaTheme="minorEastAsia" w:hAnsi="Times" w:cs="Times"/>
          <w:i/>
          <w:sz w:val="22"/>
          <w:szCs w:val="22"/>
        </w:rPr>
        <w:t>h</w:t>
      </w:r>
      <w:r>
        <w:rPr>
          <w:rFonts w:ascii="Times" w:eastAsiaTheme="minorEastAsia" w:hAnsi="Times" w:cs="Times"/>
          <w:sz w:val="22"/>
          <w:szCs w:val="22"/>
        </w:rPr>
        <w:t xml:space="preserve"> is the geopotential height and </w:t>
      </w:r>
      <m:oMath>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[x,y,z]</m:t>
            </m:r>
          </m:e>
          <m:sup>
            <m:r>
              <w:rPr>
                <w:rFonts w:ascii="Cambria Math" w:eastAsiaTheme="minorEastAsia" w:hAnsi="Cambria Math" w:cs="Times"/>
                <w:sz w:val="22"/>
                <w:szCs w:val="22"/>
              </w:rPr>
              <m:t>T</m:t>
            </m:r>
          </m:sup>
        </m:sSup>
      </m:oMath>
      <w:r>
        <w:rPr>
          <w:rFonts w:ascii="Times" w:eastAsiaTheme="minorEastAsia" w:hAnsi="Times" w:cs="Times"/>
          <w:sz w:val="22"/>
          <w:szCs w:val="22"/>
        </w:rPr>
        <w:t xml:space="preserve"> is the position vector. </w:t>
      </w:r>
      <w:r w:rsidR="004F3AAA">
        <w:rPr>
          <w:rFonts w:ascii="Times" w:eastAsiaTheme="minorEastAsia" w:hAnsi="Times" w:cs="Times"/>
          <w:sz w:val="22"/>
          <w:szCs w:val="22"/>
        </w:rPr>
        <w:t>W</w:t>
      </w:r>
      <w:r w:rsidR="00C8229A">
        <w:rPr>
          <w:rFonts w:ascii="Times" w:eastAsiaTheme="minorEastAsia" w:hAnsi="Times" w:cs="Times"/>
          <w:sz w:val="22"/>
          <w:szCs w:val="22"/>
        </w:rPr>
        <w:t xml:space="preserve">e need to confine this motion to the surface of a sphere. To do this we first define the projection operator </w:t>
      </w:r>
      <w:r w:rsidR="00C8229A">
        <w:rPr>
          <w:rFonts w:ascii="Times" w:eastAsiaTheme="minorEastAsia" w:hAnsi="Times" w:cs="Times"/>
          <w:b/>
          <w:i/>
          <w:sz w:val="22"/>
          <w:szCs w:val="22"/>
        </w:rPr>
        <w:t>P</w:t>
      </w:r>
      <w:r w:rsidR="00C8229A">
        <w:rPr>
          <w:rFonts w:ascii="Times" w:eastAsiaTheme="minorEastAsia" w:hAnsi="Times" w:cs="Times"/>
          <w:sz w:val="22"/>
          <w:szCs w:val="22"/>
        </w:rPr>
        <w:t xml:space="preserve"> by</w:t>
      </w:r>
    </w:p>
    <w:p w14:paraId="34D94F1D" w14:textId="77777777" w:rsidR="00B740D2" w:rsidRDefault="00B740D2" w:rsidP="0039444A">
      <w:pPr>
        <w:jc w:val="both"/>
        <w:rPr>
          <w:rFonts w:ascii="Times" w:eastAsiaTheme="minorEastAsia" w:hAnsi="Times" w:cs="Times"/>
          <w:sz w:val="22"/>
          <w:szCs w:val="22"/>
        </w:rPr>
      </w:pPr>
    </w:p>
    <w:p w14:paraId="373D4435" w14:textId="513488DD" w:rsidR="00C23A7C" w:rsidRPr="00D926DB" w:rsidRDefault="00C23A7C" w:rsidP="0039444A">
      <w:pPr>
        <w:jc w:val="both"/>
        <w:rPr>
          <w:rFonts w:ascii="Times" w:eastAsiaTheme="minorEastAsia" w:hAnsi="Times" w:cs="Times"/>
          <w:sz w:val="22"/>
          <w:szCs w:val="22"/>
        </w:rPr>
      </w:pPr>
      <m:oMathPara>
        <m:oMath>
          <m:r>
            <m:rPr>
              <m:sty m:val="bi"/>
            </m:rPr>
            <w:rPr>
              <w:rFonts w:ascii="Cambria Math" w:eastAsiaTheme="minorEastAsia" w:hAnsi="Cambria Math" w:cs="Times"/>
              <w:sz w:val="22"/>
              <w:szCs w:val="22"/>
            </w:rPr>
            <w:lastRenderedPageBreak/>
            <m:t>P</m:t>
          </m:r>
          <m:r>
            <w:rPr>
              <w:rFonts w:ascii="Cambria Math" w:eastAsiaTheme="minorEastAsia" w:hAnsi="Cambria Math" w:cs="Times"/>
              <w:sz w:val="22"/>
              <w:szCs w:val="22"/>
            </w:rPr>
            <m:t>=</m:t>
          </m:r>
          <m:r>
            <m:rPr>
              <m:sty m:val="bi"/>
            </m:rPr>
            <w:rPr>
              <w:rFonts w:ascii="Cambria Math" w:eastAsiaTheme="minorEastAsia" w:hAnsi="Cambria Math" w:cs="Times"/>
              <w:sz w:val="22"/>
              <w:szCs w:val="22"/>
            </w:rPr>
            <m:t>I</m:t>
          </m:r>
          <m:r>
            <w:rPr>
              <w:rFonts w:ascii="Cambria Math" w:eastAsiaTheme="minorEastAsia" w:hAnsi="Cambria Math" w:cs="Times"/>
              <w:sz w:val="22"/>
              <w:szCs w:val="22"/>
            </w:rPr>
            <m:t>-</m:t>
          </m:r>
          <m:r>
            <m:rPr>
              <m:sty m:val="bi"/>
            </m:rPr>
            <w:rPr>
              <w:rFonts w:ascii="Cambria Math" w:eastAsiaTheme="minorEastAsia" w:hAnsi="Cambria Math" w:cs="Times"/>
              <w:sz w:val="22"/>
              <w:szCs w:val="22"/>
            </w:rPr>
            <m:t>x</m:t>
          </m:r>
          <m:sSup>
            <m:sSupPr>
              <m:ctrlPr>
                <w:rPr>
                  <w:rFonts w:ascii="Cambria Math" w:eastAsiaTheme="minorEastAsia" w:hAnsi="Cambria Math" w:cs="Times"/>
                  <w:b/>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3"/>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x</m:t>
                        </m:r>
                      </m:e>
                      <m:sup>
                        <m:r>
                          <w:rPr>
                            <w:rFonts w:ascii="Cambria Math" w:eastAsiaTheme="minorEastAsia" w:hAnsi="Cambria Math" w:cs="Times"/>
                            <w:sz w:val="22"/>
                            <w:szCs w:val="22"/>
                          </w:rPr>
                          <m:t>2</m:t>
                        </m:r>
                      </m:sup>
                    </m:sSup>
                  </m:e>
                  <m:e>
                    <m:r>
                      <w:rPr>
                        <w:rFonts w:ascii="Cambria Math" w:eastAsiaTheme="minorEastAsia" w:hAnsi="Cambria Math" w:cs="Times"/>
                        <w:sz w:val="22"/>
                        <w:szCs w:val="22"/>
                      </w:rPr>
                      <m:t>-xz</m:t>
                    </m:r>
                  </m:e>
                  <m:e>
                    <m:r>
                      <w:rPr>
                        <w:rFonts w:ascii="Cambria Math" w:eastAsiaTheme="minorEastAsia" w:hAnsi="Cambria Math" w:cs="Times"/>
                        <w:sz w:val="22"/>
                        <w:szCs w:val="22"/>
                      </w:rPr>
                      <m:t>-xy</m:t>
                    </m:r>
                  </m:e>
                </m:mr>
                <m:mr>
                  <m:e>
                    <m:r>
                      <w:rPr>
                        <w:rFonts w:ascii="Cambria Math" w:eastAsiaTheme="minorEastAsia" w:hAnsi="Cambria Math" w:cs="Times"/>
                        <w:sz w:val="22"/>
                        <w:szCs w:val="22"/>
                      </w:rPr>
                      <m:t>-xy</m:t>
                    </m:r>
                  </m:e>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y</m:t>
                        </m:r>
                      </m:e>
                      <m:sup>
                        <m:r>
                          <w:rPr>
                            <w:rFonts w:ascii="Cambria Math" w:eastAsiaTheme="minorEastAsia" w:hAnsi="Cambria Math" w:cs="Times"/>
                            <w:sz w:val="22"/>
                            <w:szCs w:val="22"/>
                          </w:rPr>
                          <m:t>2</m:t>
                        </m:r>
                      </m:sup>
                    </m:sSup>
                  </m:e>
                  <m:e>
                    <m:r>
                      <w:rPr>
                        <w:rFonts w:ascii="Cambria Math" w:eastAsiaTheme="minorEastAsia" w:hAnsi="Cambria Math" w:cs="Times"/>
                        <w:sz w:val="22"/>
                        <w:szCs w:val="22"/>
                      </w:rPr>
                      <m:t>-yz</m:t>
                    </m:r>
                  </m:e>
                </m:mr>
                <m:mr>
                  <m:e>
                    <m:r>
                      <w:rPr>
                        <w:rFonts w:ascii="Cambria Math" w:eastAsiaTheme="minorEastAsia" w:hAnsi="Cambria Math" w:cs="Times"/>
                        <w:sz w:val="22"/>
                        <w:szCs w:val="22"/>
                      </w:rPr>
                      <m:t>-xz</m:t>
                    </m:r>
                  </m:e>
                  <m:e>
                    <m:r>
                      <w:rPr>
                        <w:rFonts w:ascii="Cambria Math" w:eastAsiaTheme="minorEastAsia" w:hAnsi="Cambria Math" w:cs="Times"/>
                        <w:sz w:val="22"/>
                        <w:szCs w:val="22"/>
                      </w:rPr>
                      <m:t>-yz</m:t>
                    </m:r>
                  </m:e>
                  <m:e>
                    <m:r>
                      <w:rPr>
                        <w:rFonts w:ascii="Cambria Math" w:eastAsiaTheme="minorEastAsia" w:hAnsi="Cambria Math" w:cs="Times"/>
                        <w:sz w:val="22"/>
                        <w:szCs w:val="22"/>
                      </w:rPr>
                      <m:t>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z</m:t>
                        </m:r>
                      </m:e>
                      <m:sup>
                        <m:r>
                          <w:rPr>
                            <w:rFonts w:ascii="Cambria Math" w:eastAsiaTheme="minorEastAsia" w:hAnsi="Cambria Math" w:cs="Times"/>
                            <w:sz w:val="22"/>
                            <w:szCs w:val="22"/>
                          </w:rPr>
                          <m:t>2</m:t>
                        </m:r>
                      </m:sup>
                    </m:sSup>
                  </m:e>
                </m:mr>
              </m:m>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up>
                        <m:r>
                          <w:rPr>
                            <w:rFonts w:ascii="Cambria Math" w:eastAsiaTheme="minorEastAsia" w:hAnsi="Cambria Math" w:cs="Times"/>
                            <w:sz w:val="22"/>
                            <w:szCs w:val="22"/>
                          </w:rPr>
                          <m:t>T</m:t>
                        </m:r>
                      </m:sup>
                    </m:sSubSup>
                  </m:e>
                </m:m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up>
                        <m:r>
                          <w:rPr>
                            <w:rFonts w:ascii="Cambria Math" w:eastAsiaTheme="minorEastAsia" w:hAnsi="Cambria Math" w:cs="Times"/>
                            <w:sz w:val="22"/>
                            <w:szCs w:val="22"/>
                          </w:rPr>
                          <m:t>T</m:t>
                        </m:r>
                      </m:sup>
                    </m:sSubSup>
                  </m:e>
                </m:mr>
                <m:mr>
                  <m:e>
                    <m:sSubSup>
                      <m:sSubSupPr>
                        <m:ctrlPr>
                          <w:rPr>
                            <w:rFonts w:ascii="Cambria Math" w:eastAsiaTheme="minorEastAsia" w:hAnsi="Cambria Math" w:cs="Times"/>
                            <w:i/>
                            <w:sz w:val="22"/>
                            <w:szCs w:val="22"/>
                          </w:rPr>
                        </m:ctrlPr>
                      </m:sSubSup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up>
                        <m:r>
                          <w:rPr>
                            <w:rFonts w:ascii="Cambria Math" w:eastAsiaTheme="minorEastAsia" w:hAnsi="Cambria Math" w:cs="Times"/>
                            <w:sz w:val="22"/>
                            <w:szCs w:val="22"/>
                          </w:rPr>
                          <m:t>T</m:t>
                        </m:r>
                      </m:sup>
                    </m:sSubSup>
                  </m:e>
                </m:mr>
              </m:m>
            </m:e>
          </m:d>
          <m: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2.1.3</m:t>
              </m:r>
            </m:e>
          </m:d>
          <m:r>
            <w:rPr>
              <w:rFonts w:ascii="Cambria Math" w:eastAsiaTheme="minorEastAsia" w:hAnsi="Cambria Math" w:cs="Times"/>
              <w:sz w:val="22"/>
              <w:szCs w:val="22"/>
            </w:rPr>
            <m:t>.</m:t>
          </m:r>
        </m:oMath>
      </m:oMathPara>
    </w:p>
    <w:p w14:paraId="1FC2013B" w14:textId="77777777" w:rsidR="00D926DB" w:rsidRDefault="00D926DB" w:rsidP="0039444A">
      <w:pPr>
        <w:jc w:val="both"/>
        <w:rPr>
          <w:rFonts w:ascii="Times" w:eastAsiaTheme="minorEastAsia" w:hAnsi="Times" w:cs="Times"/>
          <w:sz w:val="22"/>
          <w:szCs w:val="22"/>
        </w:rPr>
      </w:pPr>
    </w:p>
    <w:p w14:paraId="4815C81E" w14:textId="08375585" w:rsidR="00C8229A" w:rsidRDefault="00D926DB" w:rsidP="0039444A">
      <w:pPr>
        <w:jc w:val="both"/>
        <w:rPr>
          <w:rFonts w:ascii="Times" w:eastAsiaTheme="minorEastAsia" w:hAnsi="Times" w:cs="Times"/>
          <w:sz w:val="22"/>
          <w:szCs w:val="22"/>
        </w:rPr>
      </w:pPr>
      <w:r>
        <w:rPr>
          <w:rFonts w:ascii="Times" w:eastAsiaTheme="minorEastAsia" w:hAnsi="Times" w:cs="Times"/>
          <w:sz w:val="22"/>
          <w:szCs w:val="22"/>
        </w:rPr>
        <w:t xml:space="preserve">To confine the motion to the surface of a sphere we confine the gradient and divergence operators </w:t>
      </w:r>
      <w:r w:rsidR="009D53ED">
        <w:rPr>
          <w:rFonts w:ascii="Times" w:eastAsiaTheme="minorEastAsia" w:hAnsi="Times" w:cs="Times"/>
          <w:sz w:val="22"/>
          <w:szCs w:val="22"/>
        </w:rPr>
        <w:t xml:space="preserve">to the surface as well by redefining </w:t>
      </w:r>
      <m:oMath>
        <m:r>
          <m:rPr>
            <m:sty m:val="p"/>
          </m:rPr>
          <w:rPr>
            <w:rFonts w:ascii="Cambria Math" w:eastAsiaTheme="minorEastAsia" w:hAnsi="Cambria Math" w:cs="Times"/>
            <w:sz w:val="22"/>
            <w:szCs w:val="22"/>
          </w:rPr>
          <m:t>∇→</m:t>
        </m:r>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oMath>
      <w:r w:rsidR="009D53ED">
        <w:rPr>
          <w:rFonts w:ascii="Times" w:eastAsiaTheme="minorEastAsia" w:hAnsi="Times" w:cs="Times"/>
          <w:sz w:val="22"/>
          <w:szCs w:val="22"/>
        </w:rPr>
        <w:t xml:space="preserve"> </w:t>
      </w:r>
      <w:r>
        <w:rPr>
          <w:rFonts w:ascii="Times" w:eastAsiaTheme="minorEastAsia" w:hAnsi="Times" w:cs="Times"/>
          <w:sz w:val="22"/>
          <w:szCs w:val="22"/>
        </w:rPr>
        <w:t xml:space="preserve">in equations </w:t>
      </w:r>
      <w:r w:rsidR="00AB51FF">
        <w:rPr>
          <w:rFonts w:ascii="Times" w:eastAsiaTheme="minorEastAsia" w:hAnsi="Times" w:cs="Times"/>
          <w:sz w:val="22"/>
          <w:szCs w:val="22"/>
        </w:rPr>
        <w:t>(2.1.1-2)</w:t>
      </w:r>
      <w:r w:rsidR="009D53ED">
        <w:rPr>
          <w:rFonts w:ascii="Times" w:eastAsiaTheme="minorEastAsia" w:hAnsi="Times" w:cs="Times"/>
          <w:sz w:val="22"/>
          <w:szCs w:val="22"/>
        </w:rPr>
        <w:t xml:space="preserve"> above.</w:t>
      </w:r>
      <w:r w:rsidR="0012034F">
        <w:rPr>
          <w:rFonts w:ascii="Times" w:eastAsiaTheme="minorEastAsia" w:hAnsi="Times" w:cs="Times"/>
          <w:sz w:val="22"/>
          <w:szCs w:val="22"/>
        </w:rPr>
        <w:t xml:space="preserve"> We</w:t>
      </w:r>
      <w:r w:rsidR="009D53ED">
        <w:rPr>
          <w:rFonts w:ascii="Times" w:eastAsiaTheme="minorEastAsia" w:hAnsi="Times" w:cs="Times"/>
          <w:sz w:val="22"/>
          <w:szCs w:val="22"/>
        </w:rPr>
        <w:t xml:space="preserve"> then project the entire </w:t>
      </w:r>
      <w:proofErr w:type="gramStart"/>
      <w:r w:rsidR="009D53ED">
        <w:rPr>
          <w:rFonts w:ascii="Times" w:eastAsiaTheme="minorEastAsia" w:hAnsi="Times" w:cs="Times"/>
          <w:sz w:val="22"/>
          <w:szCs w:val="22"/>
        </w:rPr>
        <w:t>right hand</w:t>
      </w:r>
      <w:proofErr w:type="gramEnd"/>
      <w:r w:rsidR="009D53ED">
        <w:rPr>
          <w:rFonts w:ascii="Times" w:eastAsiaTheme="minorEastAsia" w:hAnsi="Times" w:cs="Times"/>
          <w:sz w:val="22"/>
          <w:szCs w:val="22"/>
        </w:rPr>
        <w:t xml:space="preserve"> side of equation (</w:t>
      </w:r>
      <w:r w:rsidR="001A2FF3">
        <w:rPr>
          <w:rFonts w:ascii="Times" w:eastAsiaTheme="minorEastAsia" w:hAnsi="Times" w:cs="Times"/>
          <w:sz w:val="22"/>
          <w:szCs w:val="22"/>
        </w:rPr>
        <w:t>2.1.1</w:t>
      </w:r>
      <w:r w:rsidR="009D53ED">
        <w:rPr>
          <w:rFonts w:ascii="Times" w:eastAsiaTheme="minorEastAsia" w:hAnsi="Times" w:cs="Times"/>
          <w:sz w:val="22"/>
          <w:szCs w:val="22"/>
        </w:rPr>
        <w:t xml:space="preserve">) </w:t>
      </w:r>
      <w:r w:rsidR="0012034F">
        <w:rPr>
          <w:rFonts w:ascii="Times" w:eastAsiaTheme="minorEastAsia" w:hAnsi="Times" w:cs="Times"/>
          <w:sz w:val="22"/>
          <w:szCs w:val="22"/>
        </w:rPr>
        <w:t xml:space="preserve">onto the surface </w:t>
      </w:r>
      <w:r w:rsidR="002250D8">
        <w:rPr>
          <w:rFonts w:ascii="Times" w:eastAsiaTheme="minorEastAsia" w:hAnsi="Times" w:cs="Times"/>
          <w:sz w:val="22"/>
          <w:szCs w:val="22"/>
        </w:rPr>
        <w:t xml:space="preserve">of the sphere as well. For the </w:t>
      </w:r>
      <m:oMath>
        <m:f>
          <m:fPr>
            <m:ctrlPr>
              <w:rPr>
                <w:rFonts w:ascii="Cambria Math" w:eastAsiaTheme="minorEastAsia" w:hAnsi="Cambria Math" w:cs="Times"/>
                <w:i/>
                <w:sz w:val="22"/>
                <w:szCs w:val="22"/>
              </w:rPr>
            </m:ctrlPr>
          </m:fPr>
          <m:num>
            <m:r>
              <w:rPr>
                <w:rFonts w:ascii="Cambria Math" w:hAnsi="Cambria Math" w:cs="Times"/>
                <w:sz w:val="22"/>
                <w:szCs w:val="22"/>
              </w:rPr>
              <m:t>∂u</m:t>
            </m:r>
          </m:num>
          <m:den>
            <m:r>
              <w:rPr>
                <w:rFonts w:ascii="Cambria Math" w:hAnsi="Cambria Math" w:cs="Times"/>
                <w:sz w:val="22"/>
                <w:szCs w:val="22"/>
              </w:rPr>
              <m:t>∂t</m:t>
            </m:r>
          </m:den>
        </m:f>
      </m:oMath>
      <w:r w:rsidR="002250D8">
        <w:rPr>
          <w:rFonts w:ascii="Times" w:eastAsiaTheme="minorEastAsia" w:hAnsi="Times" w:cs="Times"/>
          <w:sz w:val="22"/>
          <w:szCs w:val="22"/>
        </w:rPr>
        <w:t xml:space="preserve"> equation</w:t>
      </w:r>
      <w:r w:rsidR="00AB51FF">
        <w:rPr>
          <w:rFonts w:ascii="Times" w:eastAsiaTheme="minorEastAsia" w:hAnsi="Times" w:cs="Times"/>
          <w:sz w:val="22"/>
          <w:szCs w:val="22"/>
        </w:rPr>
        <w:t>,</w:t>
      </w:r>
      <w:r w:rsidR="002250D8">
        <w:rPr>
          <w:rFonts w:ascii="Times" w:eastAsiaTheme="minorEastAsia" w:hAnsi="Times" w:cs="Times"/>
          <w:sz w:val="22"/>
          <w:szCs w:val="22"/>
        </w:rPr>
        <w:t xml:space="preserve"> this gives us</w:t>
      </w:r>
    </w:p>
    <w:p w14:paraId="6CCEBBD7" w14:textId="77777777" w:rsidR="00B740D2" w:rsidRDefault="00B740D2" w:rsidP="0039444A">
      <w:pPr>
        <w:jc w:val="both"/>
        <w:rPr>
          <w:rFonts w:ascii="Times" w:eastAsiaTheme="minorEastAsia" w:hAnsi="Times" w:cs="Times"/>
          <w:sz w:val="22"/>
          <w:szCs w:val="22"/>
        </w:rPr>
      </w:pPr>
    </w:p>
    <w:p w14:paraId="1E13E34A" w14:textId="415FE62F" w:rsidR="004C552A" w:rsidRDefault="00505A9B"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∂u</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u</m:t>
                    </m:r>
                  </m:e>
                </m:m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v</m:t>
                    </m:r>
                  </m:e>
                </m:mr>
                <m:mr>
                  <m:e>
                    <m:r>
                      <w:rPr>
                        <w:rFonts w:ascii="Cambria Math" w:eastAsiaTheme="minorEastAsia" w:hAnsi="Cambria Math" w:cs="Times"/>
                        <w:sz w:val="22"/>
                        <w:szCs w:val="22"/>
                      </w:rPr>
                      <m:t>u</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w+v</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w+w</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r>
                      <w:rPr>
                        <w:rFonts w:ascii="Cambria Math" w:eastAsiaTheme="minorEastAsia" w:hAnsi="Cambria Math" w:cs="Times"/>
                        <w:sz w:val="22"/>
                        <w:szCs w:val="22"/>
                      </w:rPr>
                      <m:t>w</m:t>
                    </m:r>
                  </m:e>
                </m:mr>
              </m:m>
              <m:r>
                <w:rPr>
                  <w:rFonts w:ascii="Cambria Math" w:eastAsiaTheme="minorEastAsia" w:hAnsi="Cambria Math" w:cs="Times"/>
                  <w:sz w:val="22"/>
                  <w:szCs w:val="22"/>
                </w:rPr>
                <m:t>+f</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yw-zv</m:t>
                        </m:r>
                      </m:e>
                    </m:mr>
                    <m:mr>
                      <m:e>
                        <m:r>
                          <w:rPr>
                            <w:rFonts w:ascii="Cambria Math" w:eastAsiaTheme="minorEastAsia" w:hAnsi="Cambria Math" w:cs="Times"/>
                            <w:sz w:val="22"/>
                            <w:szCs w:val="22"/>
                          </w:rPr>
                          <m:t>zu-xw</m:t>
                        </m:r>
                      </m:e>
                    </m:mr>
                    <m:mr>
                      <m:e>
                        <m:r>
                          <w:rPr>
                            <w:rFonts w:ascii="Cambria Math" w:eastAsiaTheme="minorEastAsia" w:hAnsi="Cambria Math" w:cs="Times"/>
                            <w:sz w:val="22"/>
                            <w:szCs w:val="22"/>
                          </w:rPr>
                          <m:t>xv-yu</m:t>
                        </m:r>
                      </m:e>
                    </m:mr>
                  </m:m>
                </m:e>
              </m:d>
              <m:r>
                <w:rPr>
                  <w:rFonts w:ascii="Cambria Math" w:eastAsiaTheme="minorEastAsia" w:hAnsi="Cambria Math" w:cs="Times"/>
                  <w:sz w:val="22"/>
                  <w:szCs w:val="22"/>
                </w:rPr>
                <m:t>+g</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r>
                      <m:e>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ctrlPr>
                              <w:rPr>
                                <w:rFonts w:ascii="Cambria Math" w:eastAsiaTheme="minorEastAsia" w:hAnsi="Cambria Math" w:cs="Times"/>
                                <w:sz w:val="22"/>
                                <w:szCs w:val="22"/>
                              </w:rPr>
                            </m:ctrlPr>
                          </m:e>
                        </m:d>
                      </m:e>
                    </m:mr>
                  </m:m>
                </m:e>
              </m:d>
              <m:r>
                <w:rPr>
                  <w:rFonts w:ascii="Cambria Math" w:eastAsiaTheme="minorEastAsia" w:hAnsi="Cambria Math" w:cs="Times"/>
                  <w:sz w:val="22"/>
                  <w:szCs w:val="22"/>
                </w:rPr>
                <m:t>h</m:t>
              </m:r>
            </m:e>
          </m:d>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w:rPr>
              <w:rFonts w:ascii="Cambria Math" w:eastAsiaTheme="minorEastAsia" w:hAnsi="Cambria Math" w:cs="Times"/>
              <w:sz w:val="22"/>
              <w:szCs w:val="22"/>
            </w:rPr>
            <m:t>∙RHS</m:t>
          </m:r>
        </m:oMath>
      </m:oMathPara>
    </w:p>
    <w:p w14:paraId="7474D6C3" w14:textId="77777777" w:rsidR="00AE2E72" w:rsidRPr="004C552A" w:rsidRDefault="00AE2E72" w:rsidP="0039444A">
      <w:pPr>
        <w:jc w:val="both"/>
        <w:rPr>
          <w:rFonts w:ascii="Times" w:eastAsiaTheme="minorEastAsia" w:hAnsi="Times" w:cs="Times"/>
          <w:sz w:val="22"/>
          <w:szCs w:val="22"/>
        </w:rPr>
      </w:pPr>
    </w:p>
    <w:p w14:paraId="7D7FD094" w14:textId="31766964" w:rsidR="002B6E59" w:rsidRDefault="004C552A" w:rsidP="0039444A">
      <w:pPr>
        <w:jc w:val="center"/>
        <w:rPr>
          <w:rFonts w:ascii="Times" w:eastAsiaTheme="minorEastAsia" w:hAnsi="Times" w:cs="Times"/>
          <w:sz w:val="22"/>
          <w:szCs w:val="22"/>
        </w:rPr>
      </w:pPr>
      <m:oMath>
        <m:r>
          <w:rPr>
            <w:rFonts w:ascii="Cambria Math" w:eastAsiaTheme="minorEastAsia" w:hAnsi="Cambria Math" w:cs="Times"/>
            <w:sz w:val="22"/>
            <w:szCs w:val="22"/>
          </w:rPr>
          <m:t>(2.1.4)</m:t>
        </m:r>
      </m:oMath>
      <w:r w:rsidR="00247374">
        <w:rPr>
          <w:rFonts w:ascii="Times" w:eastAsiaTheme="minorEastAsia" w:hAnsi="Times" w:cs="Times"/>
          <w:sz w:val="22"/>
          <w:szCs w:val="22"/>
        </w:rPr>
        <w:t>.</w:t>
      </w:r>
    </w:p>
    <w:p w14:paraId="128950BC" w14:textId="23B21E82" w:rsidR="00B740D2" w:rsidRDefault="00B740D2" w:rsidP="0039444A">
      <w:pPr>
        <w:jc w:val="both"/>
        <w:rPr>
          <w:rFonts w:ascii="Times" w:eastAsiaTheme="minorEastAsia" w:hAnsi="Times" w:cs="Times"/>
          <w:sz w:val="22"/>
          <w:szCs w:val="22"/>
        </w:rPr>
      </w:pPr>
      <w:r>
        <w:rPr>
          <w:rFonts w:ascii="Times" w:eastAsiaTheme="minorEastAsia" w:hAnsi="Times" w:cs="Times"/>
          <w:sz w:val="22"/>
          <w:szCs w:val="22"/>
        </w:rPr>
        <w:t>Similarly,</w:t>
      </w:r>
    </w:p>
    <w:p w14:paraId="78D80236" w14:textId="77777777" w:rsidR="00AB51FF" w:rsidRDefault="00AB51FF" w:rsidP="0039444A">
      <w:pPr>
        <w:jc w:val="both"/>
        <w:rPr>
          <w:rFonts w:ascii="Times" w:eastAsiaTheme="minorEastAsia" w:hAnsi="Times" w:cs="Times"/>
          <w:sz w:val="22"/>
          <w:szCs w:val="22"/>
        </w:rPr>
      </w:pPr>
    </w:p>
    <w:p w14:paraId="51CF95C9" w14:textId="1AF390AF" w:rsidR="00B740D2" w:rsidRDefault="00505A9B"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∂v</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y</m:t>
              </m:r>
            </m:sub>
          </m:sSub>
          <m:r>
            <w:rPr>
              <w:rFonts w:ascii="Cambria Math" w:eastAsiaTheme="minorEastAsia" w:hAnsi="Cambria Math" w:cs="Times"/>
              <w:sz w:val="22"/>
              <w:szCs w:val="22"/>
            </w:rPr>
            <m:t xml:space="preserve">∙RHS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2.1.5</m:t>
              </m:r>
            </m:e>
          </m:d>
          <m:r>
            <w:rPr>
              <w:rFonts w:ascii="Cambria Math" w:eastAsiaTheme="minorEastAsia" w:hAnsi="Cambria Math" w:cs="Times"/>
              <w:sz w:val="22"/>
              <w:szCs w:val="22"/>
            </w:rPr>
            <m:t xml:space="preserve">,     </m:t>
          </m:r>
          <m:f>
            <m:fPr>
              <m:ctrlPr>
                <w:rPr>
                  <w:rFonts w:ascii="Cambria Math" w:eastAsiaTheme="minorEastAsia" w:hAnsi="Cambria Math" w:cs="Times"/>
                  <w:i/>
                  <w:sz w:val="22"/>
                  <w:szCs w:val="22"/>
                </w:rPr>
              </m:ctrlPr>
            </m:fPr>
            <m:num>
              <m:r>
                <w:rPr>
                  <w:rFonts w:ascii="Cambria Math" w:hAnsi="Cambria Math" w:cs="Times"/>
                  <w:sz w:val="22"/>
                  <w:szCs w:val="22"/>
                </w:rPr>
                <m:t>∂w</m:t>
              </m: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z</m:t>
              </m:r>
            </m:sub>
          </m:sSub>
          <m:r>
            <w:rPr>
              <w:rFonts w:ascii="Cambria Math" w:eastAsiaTheme="minorEastAsia" w:hAnsi="Cambria Math" w:cs="Times"/>
              <w:sz w:val="22"/>
              <w:szCs w:val="22"/>
            </w:rPr>
            <m:t xml:space="preserve">∙RHS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2.1.6</m:t>
              </m:r>
            </m:e>
          </m:d>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 xml:space="preserve"> and     </m:t>
          </m:r>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e>
          </m:d>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h</m:t>
              </m:r>
              <m:r>
                <m:rPr>
                  <m:sty m:val="bi"/>
                </m:rPr>
                <w:rPr>
                  <w:rFonts w:ascii="Cambria Math" w:eastAsiaTheme="minorEastAsia" w:hAnsi="Cambria Math" w:cs="Times"/>
                  <w:sz w:val="22"/>
                  <w:szCs w:val="22"/>
                </w:rPr>
                <m:t>u</m:t>
              </m:r>
            </m:e>
          </m:d>
          <m:r>
            <w:rPr>
              <w:rFonts w:ascii="Cambria Math" w:eastAsiaTheme="minorEastAsia" w:hAnsi="Cambria Math" w:cs="Times"/>
              <w:sz w:val="22"/>
              <w:szCs w:val="22"/>
            </w:rPr>
            <m:t xml:space="preserve">   (2.1.7),</m:t>
          </m:r>
        </m:oMath>
      </m:oMathPara>
    </w:p>
    <w:p w14:paraId="45BAE209" w14:textId="77777777" w:rsidR="00132F01" w:rsidRDefault="00132F01" w:rsidP="0039444A">
      <w:pPr>
        <w:jc w:val="both"/>
        <w:rPr>
          <w:rFonts w:ascii="Times" w:eastAsiaTheme="minorEastAsia" w:hAnsi="Times" w:cs="Times"/>
          <w:sz w:val="22"/>
          <w:szCs w:val="22"/>
        </w:rPr>
      </w:pPr>
    </w:p>
    <w:p w14:paraId="2A98CBD7" w14:textId="68E4D1CC" w:rsidR="00A0028E" w:rsidRPr="008B7A94" w:rsidRDefault="00132F01" w:rsidP="0039444A">
      <w:pPr>
        <w:jc w:val="both"/>
        <w:rPr>
          <w:rFonts w:ascii="Times" w:eastAsiaTheme="minorEastAsia" w:hAnsi="Times" w:cs="Times"/>
          <w:sz w:val="22"/>
          <w:szCs w:val="22"/>
        </w:rPr>
      </w:pPr>
      <w:r>
        <w:rPr>
          <w:rFonts w:ascii="Times" w:eastAsiaTheme="minorEastAsia" w:hAnsi="Times" w:cs="Times"/>
          <w:sz w:val="22"/>
          <w:szCs w:val="22"/>
        </w:rPr>
        <w:t xml:space="preserve">with </w:t>
      </w:r>
      <w:r>
        <w:rPr>
          <w:rFonts w:ascii="Times" w:eastAsiaTheme="minorEastAsia" w:hAnsi="Times" w:cs="Times"/>
          <w:i/>
          <w:sz w:val="22"/>
          <w:szCs w:val="22"/>
        </w:rPr>
        <w:t>RHS</w:t>
      </w:r>
      <w:r w:rsidR="00EA081B">
        <w:rPr>
          <w:rFonts w:ascii="Times" w:eastAsiaTheme="minorEastAsia" w:hAnsi="Times" w:cs="Times"/>
          <w:sz w:val="22"/>
          <w:szCs w:val="22"/>
        </w:rPr>
        <w:t xml:space="preserve"> as is given in equation </w:t>
      </w:r>
      <w:r w:rsidR="00AB51FF">
        <w:rPr>
          <w:rFonts w:ascii="Times" w:eastAsiaTheme="minorEastAsia" w:hAnsi="Times" w:cs="Times"/>
          <w:sz w:val="22"/>
          <w:szCs w:val="22"/>
        </w:rPr>
        <w:t>2.1.1</w:t>
      </w:r>
      <w:r>
        <w:rPr>
          <w:rFonts w:ascii="Times" w:eastAsiaTheme="minorEastAsia" w:hAnsi="Times" w:cs="Times"/>
          <w:sz w:val="22"/>
          <w:szCs w:val="22"/>
        </w:rPr>
        <w:t>.</w:t>
      </w:r>
    </w:p>
    <w:p w14:paraId="176D2A4D" w14:textId="77777777" w:rsidR="00644034" w:rsidRPr="00A0028E" w:rsidRDefault="00644034" w:rsidP="0039444A">
      <w:pPr>
        <w:jc w:val="both"/>
        <w:rPr>
          <w:rFonts w:ascii="Times" w:hAnsi="Times" w:cs="Times"/>
          <w:b/>
          <w:sz w:val="22"/>
          <w:szCs w:val="22"/>
        </w:rPr>
      </w:pPr>
    </w:p>
    <w:p w14:paraId="4FED4144" w14:textId="49AD4465" w:rsidR="00A0028E" w:rsidRDefault="0047437E" w:rsidP="0039444A">
      <w:pPr>
        <w:pStyle w:val="ListParagraph"/>
        <w:numPr>
          <w:ilvl w:val="1"/>
          <w:numId w:val="1"/>
        </w:numPr>
        <w:jc w:val="both"/>
        <w:rPr>
          <w:rFonts w:ascii="Times" w:hAnsi="Times" w:cs="Times"/>
          <w:i/>
          <w:sz w:val="22"/>
          <w:szCs w:val="22"/>
        </w:rPr>
      </w:pPr>
      <w:r>
        <w:rPr>
          <w:rFonts w:ascii="Times" w:hAnsi="Times" w:cs="Times"/>
          <w:i/>
          <w:sz w:val="22"/>
          <w:szCs w:val="22"/>
        </w:rPr>
        <w:t xml:space="preserve">Calculating </w:t>
      </w:r>
      <w:r w:rsidR="00A0028E" w:rsidRPr="00CE1306">
        <w:rPr>
          <w:rFonts w:ascii="Times" w:hAnsi="Times" w:cs="Times"/>
          <w:i/>
          <w:sz w:val="22"/>
          <w:szCs w:val="22"/>
        </w:rPr>
        <w:t>Radial Basis Function Generated Finite Difference Methods</w:t>
      </w:r>
      <w:r w:rsidR="00C20696">
        <w:rPr>
          <w:rFonts w:ascii="Times" w:hAnsi="Times" w:cs="Times"/>
          <w:i/>
          <w:sz w:val="22"/>
          <w:szCs w:val="22"/>
        </w:rPr>
        <w:t xml:space="preserve"> (RBF-FD)</w:t>
      </w:r>
      <w:r>
        <w:rPr>
          <w:rFonts w:ascii="Times" w:hAnsi="Times" w:cs="Times"/>
          <w:i/>
          <w:sz w:val="22"/>
          <w:szCs w:val="22"/>
        </w:rPr>
        <w:t xml:space="preserve"> Weights</w:t>
      </w:r>
    </w:p>
    <w:p w14:paraId="71F3D423" w14:textId="77777777" w:rsidR="00C20696" w:rsidRDefault="00C20696" w:rsidP="0039444A">
      <w:pPr>
        <w:jc w:val="both"/>
        <w:rPr>
          <w:rFonts w:ascii="Times" w:hAnsi="Times" w:cs="Times"/>
          <w:i/>
          <w:sz w:val="22"/>
          <w:szCs w:val="22"/>
        </w:rPr>
      </w:pPr>
    </w:p>
    <w:p w14:paraId="748CD52C" w14:textId="2BF02EB1" w:rsidR="006E2093" w:rsidRPr="005F0080" w:rsidRDefault="00F0615C" w:rsidP="005F0080">
      <w:pPr>
        <w:jc w:val="both"/>
        <w:rPr>
          <w:rFonts w:ascii="Times" w:hAnsi="Times" w:cs="Times"/>
          <w:sz w:val="22"/>
          <w:szCs w:val="22"/>
        </w:rPr>
      </w:pPr>
      <w:r>
        <w:rPr>
          <w:rFonts w:ascii="Times" w:hAnsi="Times" w:cs="Times"/>
          <w:sz w:val="22"/>
          <w:szCs w:val="22"/>
        </w:rPr>
        <w:t xml:space="preserve">The solver uses radial basis function finite difference (RBF-FD) methods, which are characterized by large stencils on unstructured grids. </w:t>
      </w:r>
      <w:r w:rsidR="0097653A">
        <w:rPr>
          <w:rFonts w:ascii="Times" w:hAnsi="Times" w:cs="Times"/>
          <w:sz w:val="22"/>
          <w:szCs w:val="22"/>
        </w:rPr>
        <w:t xml:space="preserve">The following describes a generalization of </w:t>
      </w:r>
      <w:r w:rsidR="00951E28">
        <w:rPr>
          <w:rFonts w:ascii="Times" w:hAnsi="Times" w:cs="Times"/>
          <w:sz w:val="22"/>
          <w:szCs w:val="22"/>
        </w:rPr>
        <w:t xml:space="preserve">RBF-FD methods for approximation of a linear operator </w:t>
      </w:r>
      <m:oMath>
        <m:r>
          <m:rPr>
            <m:scr m:val="script"/>
          </m:rPr>
          <w:rPr>
            <w:rFonts w:ascii="Cambria Math" w:hAnsi="Cambria Math" w:cs="Times"/>
            <w:sz w:val="22"/>
            <w:szCs w:val="22"/>
          </w:rPr>
          <m:t>L</m:t>
        </m:r>
      </m:oMath>
      <w:r w:rsidR="006E2093">
        <w:rPr>
          <w:rFonts w:ascii="Times" w:eastAsiaTheme="minorEastAsia" w:hAnsi="Times" w:cs="Times"/>
          <w:sz w:val="22"/>
          <w:szCs w:val="22"/>
        </w:rPr>
        <w:t xml:space="preserve"> acting on a function </w:t>
      </w:r>
      <m:oMath>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oMath>
      <w:r w:rsidR="006E2093">
        <w:rPr>
          <w:rFonts w:ascii="Times" w:eastAsiaTheme="minorEastAsia" w:hAnsi="Times" w:cs="Times"/>
          <w:sz w:val="22"/>
          <w:szCs w:val="22"/>
        </w:rPr>
        <w:t xml:space="preserve"> at a given location </w:t>
      </w:r>
      <m:oMath>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oMath>
      <w:r w:rsidR="001F2607">
        <w:rPr>
          <w:rFonts w:ascii="Times" w:eastAsiaTheme="minorEastAsia" w:hAnsi="Times" w:cs="Times"/>
          <w:sz w:val="22"/>
          <w:szCs w:val="22"/>
        </w:rPr>
        <w:t xml:space="preserve">. </w:t>
      </w:r>
      <w:r w:rsidR="00FB383C">
        <w:rPr>
          <w:rFonts w:ascii="Times" w:eastAsiaTheme="minorEastAsia" w:hAnsi="Times" w:cs="Times"/>
          <w:sz w:val="22"/>
          <w:szCs w:val="22"/>
        </w:rPr>
        <w:t>This generalization will then b</w:t>
      </w:r>
      <w:r w:rsidR="00D71839">
        <w:rPr>
          <w:rFonts w:ascii="Times" w:eastAsiaTheme="minorEastAsia" w:hAnsi="Times" w:cs="Times"/>
          <w:sz w:val="22"/>
          <w:szCs w:val="22"/>
        </w:rPr>
        <w:t>e applied to equations 2.1.4-7</w:t>
      </w:r>
      <w:r w:rsidR="00FB383C">
        <w:rPr>
          <w:rFonts w:ascii="Times" w:eastAsiaTheme="minorEastAsia" w:hAnsi="Times" w:cs="Times"/>
          <w:sz w:val="22"/>
          <w:szCs w:val="22"/>
        </w:rPr>
        <w:t xml:space="preserve"> for </w:t>
      </w:r>
      <w:proofErr w:type="gramStart"/>
      <w:r w:rsidR="00FB383C">
        <w:rPr>
          <w:rFonts w:ascii="Times" w:eastAsiaTheme="minorEastAsia" w:hAnsi="Times" w:cs="Times"/>
          <w:sz w:val="22"/>
          <w:szCs w:val="22"/>
        </w:rPr>
        <w:t>a</w:t>
      </w:r>
      <w:proofErr w:type="gramEnd"/>
      <w:r w:rsidR="00FB383C">
        <w:rPr>
          <w:rFonts w:ascii="Times" w:eastAsiaTheme="minorEastAsia" w:hAnsi="Times" w:cs="Times"/>
          <w:sz w:val="22"/>
          <w:szCs w:val="22"/>
        </w:rPr>
        <w:t xml:space="preserve"> RBF-FD formulation of the SWE on a unit sphere</w:t>
      </w:r>
      <w:r w:rsidR="00EF25B3">
        <w:rPr>
          <w:rFonts w:ascii="Times" w:eastAsiaTheme="minorEastAsia" w:hAnsi="Times" w:cs="Times"/>
          <w:sz w:val="22"/>
          <w:szCs w:val="22"/>
        </w:rPr>
        <w:t>.</w:t>
      </w:r>
    </w:p>
    <w:p w14:paraId="7939664E" w14:textId="1200BDBA" w:rsidR="00861355" w:rsidRDefault="0079313B" w:rsidP="0039444A">
      <w:pPr>
        <w:jc w:val="both"/>
        <w:rPr>
          <w:rFonts w:ascii="Times" w:eastAsiaTheme="minorEastAsia" w:hAnsi="Times" w:cs="Times"/>
          <w:sz w:val="22"/>
          <w:szCs w:val="22"/>
        </w:rPr>
      </w:pPr>
      <w:r>
        <w:rPr>
          <w:rFonts w:ascii="Times" w:hAnsi="Times" w:cs="Times"/>
          <w:sz w:val="22"/>
          <w:szCs w:val="22"/>
        </w:rPr>
        <w:tab/>
      </w:r>
      <w:r w:rsidR="00FB383C">
        <w:rPr>
          <w:rFonts w:ascii="Times" w:hAnsi="Times" w:cs="Times"/>
          <w:sz w:val="22"/>
          <w:szCs w:val="22"/>
        </w:rPr>
        <w:t>G</w:t>
      </w:r>
      <w:r w:rsidR="009D20AE">
        <w:rPr>
          <w:rFonts w:ascii="Times" w:hAnsi="Times" w:cs="Times"/>
          <w:sz w:val="22"/>
          <w:szCs w:val="22"/>
        </w:rPr>
        <w:t xml:space="preserve">iven a set of </w:t>
      </w:r>
      <w:r w:rsidR="00571A45">
        <w:rPr>
          <w:rFonts w:ascii="Times" w:hAnsi="Times" w:cs="Times"/>
          <w:i/>
          <w:sz w:val="22"/>
          <w:szCs w:val="22"/>
        </w:rPr>
        <w:t>n</w:t>
      </w:r>
      <w:r w:rsidR="009D20AE">
        <w:rPr>
          <w:rFonts w:ascii="Times" w:hAnsi="Times" w:cs="Times"/>
          <w:i/>
          <w:sz w:val="22"/>
          <w:szCs w:val="22"/>
        </w:rPr>
        <w:t xml:space="preserve"> </w:t>
      </w:r>
      <w:r w:rsidR="00FA08C1">
        <w:rPr>
          <w:rFonts w:ascii="Times" w:hAnsi="Times" w:cs="Times"/>
          <w:sz w:val="22"/>
          <w:szCs w:val="22"/>
        </w:rPr>
        <w:t>function values</w:t>
      </w:r>
      <w:r w:rsidR="0097653A">
        <w:rPr>
          <w:rFonts w:ascii="Times" w:hAnsi="Times" w:cs="Times"/>
          <w:sz w:val="22"/>
          <w:szCs w:val="22"/>
        </w:rPr>
        <w:t>,</w:t>
      </w:r>
      <w:r w:rsidR="00FA08C1">
        <w:rPr>
          <w:rFonts w:ascii="Times"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r>
                  <w:rPr>
                    <w:rFonts w:ascii="Cambria Math" w:hAnsi="Cambria Math" w:cs="Times"/>
                    <w:sz w:val="22"/>
                    <w:szCs w:val="22"/>
                  </w:rPr>
                  <m:t>u(</m:t>
                </m:r>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r>
                  <m:rPr>
                    <m:sty m:val="bi"/>
                  </m:rPr>
                  <w:rPr>
                    <w:rFonts w:ascii="Cambria Math" w:hAnsi="Cambria Math" w:cs="Times"/>
                    <w:sz w:val="22"/>
                    <w:szCs w:val="22"/>
                  </w:rPr>
                  <m:t>)</m:t>
                </m:r>
              </m:e>
            </m:d>
          </m:e>
          <m:sub>
            <m:r>
              <w:rPr>
                <w:rFonts w:ascii="Cambria Math" w:hAnsi="Cambria Math" w:cs="Times"/>
                <w:sz w:val="22"/>
                <w:szCs w:val="22"/>
              </w:rPr>
              <m:t>i=1</m:t>
            </m:r>
          </m:sub>
          <m:sup>
            <m:r>
              <w:rPr>
                <w:rFonts w:ascii="Cambria Math" w:hAnsi="Cambria Math" w:cs="Times"/>
                <w:sz w:val="22"/>
                <w:szCs w:val="22"/>
              </w:rPr>
              <m:t>n</m:t>
            </m:r>
          </m:sup>
        </m:sSubSup>
      </m:oMath>
      <w:r w:rsidR="0097653A">
        <w:rPr>
          <w:rFonts w:ascii="Times" w:eastAsiaTheme="minorEastAsia" w:hAnsi="Times" w:cs="Times"/>
          <w:sz w:val="22"/>
          <w:szCs w:val="22"/>
        </w:rPr>
        <w:t xml:space="preserve"> </w:t>
      </w:r>
      <w:r w:rsidR="00FB383C">
        <w:rPr>
          <w:rFonts w:ascii="Times" w:eastAsiaTheme="minorEastAsia" w:hAnsi="Times" w:cs="Times"/>
          <w:sz w:val="22"/>
          <w:szCs w:val="22"/>
        </w:rPr>
        <w:t xml:space="preserve">evaluated on a set of </w:t>
      </w:r>
      <w:r w:rsidR="00571A45">
        <w:rPr>
          <w:rFonts w:ascii="Times" w:eastAsiaTheme="minorEastAsia" w:hAnsi="Times" w:cs="Times"/>
          <w:i/>
          <w:sz w:val="22"/>
          <w:szCs w:val="22"/>
        </w:rPr>
        <w:t>n</w:t>
      </w:r>
      <w:r w:rsidR="00FB383C">
        <w:rPr>
          <w:rFonts w:ascii="Times" w:eastAsiaTheme="minorEastAsia" w:hAnsi="Times" w:cs="Times"/>
          <w:sz w:val="22"/>
          <w:szCs w:val="22"/>
        </w:rPr>
        <w:t xml:space="preserve"> nodes,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FB383C">
        <w:rPr>
          <w:rFonts w:ascii="Times" w:eastAsiaTheme="minorEastAsia" w:hAnsi="Times" w:cs="Times"/>
          <w:sz w:val="22"/>
          <w:szCs w:val="22"/>
        </w:rPr>
        <w:t xml:space="preserve">, we would like to approximate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EC6093">
        <w:rPr>
          <w:rFonts w:ascii="Times" w:eastAsiaTheme="minorEastAsia" w:hAnsi="Times" w:cs="Times"/>
          <w:sz w:val="22"/>
          <w:szCs w:val="22"/>
        </w:rPr>
        <w:t xml:space="preserve"> </w:t>
      </w:r>
      <w:r w:rsidR="00EF25B3">
        <w:rPr>
          <w:rFonts w:ascii="Times" w:eastAsiaTheme="minorEastAsia" w:hAnsi="Times" w:cs="Times"/>
          <w:sz w:val="22"/>
          <w:szCs w:val="22"/>
        </w:rPr>
        <w:t xml:space="preserve">with a </w:t>
      </w:r>
      <w:r w:rsidR="00B125C5">
        <w:rPr>
          <w:rFonts w:ascii="Times" w:eastAsiaTheme="minorEastAsia" w:hAnsi="Times" w:cs="Times"/>
          <w:sz w:val="22"/>
          <w:szCs w:val="22"/>
        </w:rPr>
        <w:t>linear combination of the</w:t>
      </w:r>
      <w:r w:rsidR="001F2607">
        <w:rPr>
          <w:rFonts w:ascii="Times" w:eastAsiaTheme="minorEastAsia" w:hAnsi="Times" w:cs="Times"/>
          <w:sz w:val="22"/>
          <w:szCs w:val="22"/>
        </w:rPr>
        <w:t xml:space="preserve"> given function values and a constant. </w:t>
      </w:r>
      <w:r w:rsidR="00861355">
        <w:rPr>
          <w:rFonts w:ascii="Times" w:eastAsiaTheme="minorEastAsia" w:hAnsi="Times" w:cs="Times"/>
          <w:sz w:val="22"/>
          <w:szCs w:val="22"/>
        </w:rPr>
        <w:t xml:space="preserve">Note that </w:t>
      </w:r>
      <w:r w:rsidR="00861355">
        <w:rPr>
          <w:rFonts w:ascii="Times" w:hAnsi="Times" w:cs="Times"/>
          <w:sz w:val="22"/>
          <w:szCs w:val="22"/>
        </w:rPr>
        <w:t xml:space="preserve">the constant </w:t>
      </w:r>
      <m:oMath>
        <m:sSub>
          <m:sSubPr>
            <m:ctrlPr>
              <w:rPr>
                <w:rFonts w:ascii="Cambria Math" w:hAnsi="Cambria Math" w:cs="Times"/>
                <w:i/>
                <w:sz w:val="22"/>
                <w:szCs w:val="22"/>
              </w:rPr>
            </m:ctrlPr>
          </m:sSubPr>
          <m:e>
            <m:r>
              <w:rPr>
                <w:rFonts w:ascii="Cambria Math" w:hAnsi="Cambria Math" w:cs="Times"/>
                <w:sz w:val="22"/>
                <w:szCs w:val="22"/>
              </w:rPr>
              <m:t>w</m:t>
            </m:r>
          </m:e>
          <m:sub>
            <m:r>
              <w:rPr>
                <w:rFonts w:ascii="Cambria Math" w:hAnsi="Cambria Math" w:cs="Times"/>
                <w:sz w:val="22"/>
                <w:szCs w:val="22"/>
              </w:rPr>
              <m:t>0</m:t>
            </m:r>
          </m:sub>
        </m:sSub>
      </m:oMath>
      <w:r w:rsidR="00861355">
        <w:rPr>
          <w:rFonts w:ascii="Times" w:eastAsiaTheme="minorEastAsia" w:hAnsi="Times" w:cs="Times"/>
          <w:sz w:val="22"/>
          <w:szCs w:val="22"/>
        </w:rPr>
        <w:t xml:space="preserve"> is mathematically unnecessary but helps avoid rounding errors in practical calculations.</w:t>
      </w:r>
    </w:p>
    <w:p w14:paraId="027A5DBC" w14:textId="77777777" w:rsidR="0039444A" w:rsidRPr="00644034" w:rsidRDefault="0039444A" w:rsidP="0039444A">
      <w:pPr>
        <w:jc w:val="both"/>
        <w:rPr>
          <w:rFonts w:ascii="Times" w:eastAsiaTheme="minorEastAsia" w:hAnsi="Times" w:cs="Times"/>
          <w:color w:val="FF0000"/>
          <w:sz w:val="22"/>
          <w:szCs w:val="22"/>
        </w:rPr>
      </w:pPr>
    </w:p>
    <w:p w14:paraId="4BF89CDF" w14:textId="18A8C388" w:rsidR="001F2607" w:rsidRPr="00861355" w:rsidRDefault="00505A9B" w:rsidP="0039444A">
      <w:pPr>
        <w:jc w:val="both"/>
        <w:rPr>
          <w:rFonts w:ascii="Times" w:eastAsiaTheme="minorEastAsia" w:hAnsi="Times" w:cs="Times"/>
          <w:sz w:val="22"/>
          <w:szCs w:val="22"/>
        </w:rPr>
      </w:pPr>
      <m:oMathPara>
        <m:oMath>
          <m:sSub>
            <m:sSubPr>
              <m:ctrlPr>
                <w:rPr>
                  <w:rFonts w:ascii="Cambria Math" w:hAnsi="Cambria Math" w:cs="Times"/>
                  <w:i/>
                  <w:sz w:val="22"/>
                  <w:szCs w:val="22"/>
                </w:rPr>
              </m:ctrlPr>
            </m:sSubPr>
            <m:e>
              <m:d>
                <m:dPr>
                  <m:begChr m:val=""/>
                  <m:endChr m:val="|"/>
                  <m:ctrlPr>
                    <w:rPr>
                      <w:rFonts w:ascii="Cambria Math" w:hAnsi="Cambria Math" w:cs="Times"/>
                      <w:i/>
                      <w:sz w:val="22"/>
                      <w:szCs w:val="22"/>
                    </w:rPr>
                  </m:ctrlPr>
                </m:dPr>
                <m:e>
                  <m:r>
                    <m:rPr>
                      <m:scr m:val="script"/>
                    </m:rPr>
                    <w:rPr>
                      <w:rFonts w:ascii="Cambria Math" w:hAnsi="Cambria Math" w:cs="Times"/>
                      <w:sz w:val="22"/>
                      <w:szCs w:val="22"/>
                    </w:rPr>
                    <m:t>L</m:t>
                  </m:r>
                  <m:r>
                    <w:rPr>
                      <w:rFonts w:ascii="Cambria Math" w:hAnsi="Cambria Math" w:cs="Times"/>
                      <w:sz w:val="22"/>
                      <w:szCs w:val="22"/>
                    </w:rPr>
                    <m:t>u</m:t>
                  </m:r>
                </m:e>
              </m:d>
            </m:e>
            <m:sub>
              <m:r>
                <m:rPr>
                  <m:sty m:val="bi"/>
                </m:rPr>
                <w:rPr>
                  <w:rFonts w:ascii="Cambria Math" w:hAnsi="Cambria Math" w:cs="Times"/>
                  <w:sz w:val="22"/>
                  <w:szCs w:val="22"/>
                </w:rPr>
                <m:t>x=</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i=1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i</m:t>
                  </m:r>
                </m:sub>
              </m:sSub>
              <m:r>
                <w:rPr>
                  <w:rFonts w:ascii="Cambria Math" w:eastAsiaTheme="minorEastAsia" w:hAnsi="Cambria Math" w:cs="Times"/>
                  <w:sz w:val="22"/>
                  <w:szCs w:val="22"/>
                </w:rPr>
                <m:t>u(</m:t>
              </m:r>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e>
          </m:nary>
          <m:r>
            <w:rPr>
              <w:rFonts w:ascii="Cambria Math" w:eastAsiaTheme="minorEastAsia" w:hAnsi="Cambria Math" w:cs="Times"/>
              <w:sz w:val="22"/>
              <w:szCs w:val="22"/>
            </w:rPr>
            <m:t xml:space="preserve">                  </m:t>
          </m:r>
          <m:d>
            <m:dPr>
              <m:ctrlPr>
                <w:rPr>
                  <w:rFonts w:ascii="Cambria Math" w:eastAsiaTheme="minorEastAsia" w:hAnsi="Cambria Math" w:cs="Times"/>
                  <w:i/>
                  <w:sz w:val="22"/>
                  <w:szCs w:val="22"/>
                </w:rPr>
              </m:ctrlPr>
            </m:dPr>
            <m:e>
              <m:r>
                <w:rPr>
                  <w:rFonts w:ascii="Cambria Math" w:eastAsiaTheme="minorEastAsia" w:hAnsi="Cambria Math" w:cs="Times"/>
                  <w:sz w:val="22"/>
                  <w:szCs w:val="22"/>
                </w:rPr>
                <m:t>2.2.1</m:t>
              </m:r>
            </m:e>
          </m:d>
          <m:r>
            <w:rPr>
              <w:rFonts w:ascii="Cambria Math" w:eastAsiaTheme="minorEastAsia" w:hAnsi="Cambria Math" w:cs="Times"/>
              <w:sz w:val="22"/>
              <w:szCs w:val="22"/>
            </w:rPr>
            <m:t>.</m:t>
          </m:r>
        </m:oMath>
      </m:oMathPara>
    </w:p>
    <w:p w14:paraId="04BEDF0D" w14:textId="77777777" w:rsidR="00861355" w:rsidRPr="0079313B" w:rsidRDefault="00861355" w:rsidP="0039444A">
      <w:pPr>
        <w:jc w:val="both"/>
        <w:rPr>
          <w:rFonts w:ascii="Times" w:eastAsiaTheme="minorEastAsia" w:hAnsi="Times" w:cs="Times"/>
          <w:sz w:val="22"/>
          <w:szCs w:val="22"/>
        </w:rPr>
      </w:pPr>
    </w:p>
    <w:p w14:paraId="22C6D73A" w14:textId="01461007" w:rsidR="009075DB" w:rsidRDefault="001F2607" w:rsidP="0039444A">
      <w:pPr>
        <w:jc w:val="both"/>
        <w:rPr>
          <w:rFonts w:ascii="Times" w:eastAsiaTheme="minorEastAsia" w:hAnsi="Times" w:cs="Times"/>
          <w:sz w:val="22"/>
          <w:szCs w:val="22"/>
        </w:rPr>
      </w:pPr>
      <w:r>
        <w:rPr>
          <w:rFonts w:ascii="Times" w:hAnsi="Times" w:cs="Times"/>
          <w:sz w:val="22"/>
          <w:szCs w:val="22"/>
        </w:rPr>
        <w:t xml:space="preserve">The weights,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w:rPr>
                        <w:rFonts w:ascii="Cambria Math" w:hAnsi="Cambria Math" w:cs="Times"/>
                        <w:sz w:val="22"/>
                        <w:szCs w:val="22"/>
                      </w:rPr>
                      <m:t>w</m:t>
                    </m:r>
                  </m:e>
                  <m:sub>
                    <m:r>
                      <w:rPr>
                        <w:rFonts w:ascii="Cambria Math" w:hAnsi="Cambria Math" w:cs="Times"/>
                        <w:sz w:val="22"/>
                        <w:szCs w:val="22"/>
                      </w:rPr>
                      <m:t>i</m:t>
                    </m:r>
                  </m:sub>
                </m:sSub>
              </m:e>
            </m:d>
          </m:e>
          <m:sub>
            <m:r>
              <w:rPr>
                <w:rFonts w:ascii="Cambria Math" w:hAnsi="Cambria Math" w:cs="Times"/>
                <w:sz w:val="22"/>
                <w:szCs w:val="22"/>
              </w:rPr>
              <m:t>i=0</m:t>
            </m:r>
          </m:sub>
          <m:sup>
            <m:r>
              <w:rPr>
                <w:rFonts w:ascii="Cambria Math" w:hAnsi="Cambria Math" w:cs="Times"/>
                <w:sz w:val="22"/>
                <w:szCs w:val="22"/>
              </w:rPr>
              <m:t>n</m:t>
            </m:r>
          </m:sup>
        </m:sSubSup>
      </m:oMath>
      <w:r>
        <w:rPr>
          <w:rFonts w:ascii="Times" w:eastAsiaTheme="minorEastAsia" w:hAnsi="Times" w:cs="Times"/>
          <w:sz w:val="22"/>
          <w:szCs w:val="22"/>
        </w:rPr>
        <w:t xml:space="preserve"> are uniquely determined by enforcing that this linear combination is exact for </w:t>
      </w:r>
      <w:r w:rsidR="00DE5564">
        <w:rPr>
          <w:rFonts w:ascii="Times" w:eastAsiaTheme="minorEastAsia" w:hAnsi="Times" w:cs="Times"/>
          <w:sz w:val="22"/>
          <w:szCs w:val="22"/>
        </w:rPr>
        <w:t xml:space="preserve">the linear operator acting on </w:t>
      </w:r>
      <w:r>
        <w:rPr>
          <w:rFonts w:ascii="Times" w:eastAsiaTheme="minorEastAsia" w:hAnsi="Times" w:cs="Times"/>
          <w:sz w:val="22"/>
          <w:szCs w:val="22"/>
        </w:rPr>
        <w:t xml:space="preserve">an RBF interpolant </w:t>
      </w:r>
      <w:r w:rsidR="00700B14">
        <w:rPr>
          <w:rFonts w:ascii="Times" w:eastAsiaTheme="minorEastAsia" w:hAnsi="Times" w:cs="Times"/>
          <w:sz w:val="22"/>
          <w:szCs w:val="22"/>
        </w:rPr>
        <w:t xml:space="preserve">of </w:t>
      </w:r>
      <m:oMath>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oMath>
      <w:r w:rsidR="00127732">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r>
                  <w:rPr>
                    <w:rFonts w:ascii="Cambria Math" w:hAnsi="Cambria Math" w:cs="Times"/>
                    <w:sz w:val="22"/>
                    <w:szCs w:val="22"/>
                  </w:rPr>
                  <m:t>)</m:t>
                </m:r>
              </m:e>
            </m:d>
          </m:e>
          <m:sub>
            <m:r>
              <w:rPr>
                <w:rFonts w:ascii="Cambria Math" w:hAnsi="Cambria Math" w:cs="Times"/>
                <w:sz w:val="22"/>
                <w:szCs w:val="22"/>
              </w:rPr>
              <m:t>i=1</m:t>
            </m:r>
          </m:sub>
          <m:sup>
            <m:r>
              <w:rPr>
                <w:rFonts w:ascii="Cambria Math" w:hAnsi="Cambria Math" w:cs="Times"/>
                <w:sz w:val="22"/>
                <w:szCs w:val="22"/>
              </w:rPr>
              <m:t>n</m:t>
            </m:r>
          </m:sup>
        </m:sSubSup>
      </m:oMath>
      <w:r w:rsidR="0011784A">
        <w:rPr>
          <w:rFonts w:ascii="Times" w:eastAsiaTheme="minorEastAsia" w:hAnsi="Times" w:cs="Times"/>
          <w:sz w:val="22"/>
          <w:szCs w:val="22"/>
        </w:rPr>
        <w:t xml:space="preserve">, with basis functions centered at the node locations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11784A">
        <w:rPr>
          <w:rFonts w:ascii="Times" w:eastAsiaTheme="minorEastAsia" w:hAnsi="Times" w:cs="Times"/>
          <w:sz w:val="22"/>
          <w:szCs w:val="22"/>
        </w:rPr>
        <w:t>.</w:t>
      </w:r>
      <w:r w:rsidR="00620B52">
        <w:rPr>
          <w:rFonts w:ascii="Times" w:eastAsiaTheme="minorEastAsia" w:hAnsi="Times" w:cs="Times"/>
          <w:sz w:val="22"/>
          <w:szCs w:val="22"/>
        </w:rPr>
        <w:t xml:space="preserve"> </w:t>
      </w:r>
      <m:oMath>
        <m:d>
          <m:dPr>
            <m:begChr m:val="‖"/>
            <m:endChr m:val="‖"/>
            <m:ctrlPr>
              <w:rPr>
                <w:rFonts w:ascii="Cambria Math" w:eastAsiaTheme="minorEastAsia" w:hAnsi="Cambria Math" w:cs="Times"/>
                <w:i/>
                <w:sz w:val="22"/>
                <w:szCs w:val="22"/>
              </w:rPr>
            </m:ctrlPr>
          </m:dPr>
          <m:e>
            <m:r>
              <w:rPr>
                <w:rFonts w:ascii="Cambria Math" w:eastAsiaTheme="minorEastAsia" w:hAnsi="Cambria Math" w:cs="Times"/>
                <w:sz w:val="22"/>
                <w:szCs w:val="22"/>
              </w:rPr>
              <m:t xml:space="preserve"> ∙ </m:t>
            </m:r>
          </m:e>
        </m:d>
      </m:oMath>
      <w:r w:rsidR="00620B52">
        <w:rPr>
          <w:rFonts w:ascii="Times" w:eastAsiaTheme="minorEastAsia" w:hAnsi="Times" w:cs="Times"/>
          <w:sz w:val="22"/>
          <w:szCs w:val="22"/>
        </w:rPr>
        <w:t xml:space="preserve"> denotes the Euclidian norm and</w:t>
      </w:r>
      <w:r w:rsidR="00A02B99">
        <w:rPr>
          <w:rFonts w:ascii="Times" w:eastAsiaTheme="minorEastAsia" w:hAnsi="Times" w:cs="Times"/>
          <w:sz w:val="22"/>
          <w:szCs w:val="22"/>
        </w:rPr>
        <w:t xml:space="preserve"> </w:t>
      </w:r>
      <m:oMath>
        <m:r>
          <w:rPr>
            <w:rFonts w:ascii="Cambria Math" w:hAnsi="Cambria Math" w:cs="Times"/>
            <w:sz w:val="22"/>
            <w:szCs w:val="22"/>
          </w:rPr>
          <m:t>ε</m:t>
        </m:r>
      </m:oMath>
      <w:r w:rsidR="006C68A1">
        <w:rPr>
          <w:rFonts w:ascii="Times" w:eastAsiaTheme="minorEastAsia" w:hAnsi="Times" w:cs="Times"/>
          <w:sz w:val="22"/>
          <w:szCs w:val="22"/>
        </w:rPr>
        <w:t xml:space="preserve"> is referred to as the shape parameter.</w:t>
      </w:r>
      <w:r w:rsidR="00671CFD">
        <w:rPr>
          <w:rFonts w:ascii="Times" w:eastAsiaTheme="minorEastAsia" w:hAnsi="Times" w:cs="Times"/>
          <w:sz w:val="22"/>
          <w:szCs w:val="22"/>
        </w:rPr>
        <w:t xml:space="preserve"> </w:t>
      </w:r>
      <w:r w:rsidR="00620B52">
        <w:rPr>
          <w:rFonts w:ascii="Times" w:eastAsiaTheme="minorEastAsia" w:hAnsi="Times" w:cs="Times"/>
          <w:sz w:val="22"/>
          <w:szCs w:val="22"/>
        </w:rPr>
        <w:t>This leads</w:t>
      </w:r>
      <w:r w:rsidR="009075DB">
        <w:rPr>
          <w:rFonts w:ascii="Times" w:eastAsiaTheme="minorEastAsia" w:hAnsi="Times" w:cs="Times"/>
          <w:sz w:val="22"/>
          <w:szCs w:val="22"/>
        </w:rPr>
        <w:t xml:space="preserve"> to the linear system</w:t>
      </w:r>
    </w:p>
    <w:p w14:paraId="2C7A0AFB" w14:textId="77777777" w:rsidR="0079313B" w:rsidRDefault="0079313B" w:rsidP="0039444A">
      <w:pPr>
        <w:jc w:val="both"/>
        <w:rPr>
          <w:rFonts w:ascii="Times" w:eastAsiaTheme="minorEastAsia" w:hAnsi="Times" w:cs="Times"/>
          <w:sz w:val="22"/>
          <w:szCs w:val="22"/>
        </w:rPr>
      </w:pPr>
    </w:p>
    <w:p w14:paraId="1BB3010C" w14:textId="7EB134AC" w:rsidR="00B40770" w:rsidRDefault="00505A9B" w:rsidP="0039444A">
      <w:pPr>
        <w:jc w:val="both"/>
        <w:rPr>
          <w:rFonts w:ascii="Times" w:eastAsiaTheme="minorEastAsia" w:hAnsi="Times" w:cs="Times"/>
          <w:sz w:val="22"/>
          <w:szCs w:val="22"/>
        </w:rPr>
      </w:pPr>
      <m:oMath>
        <m:d>
          <m:dPr>
            <m:ctrlPr>
              <w:rPr>
                <w:rFonts w:ascii="Cambria Math" w:eastAsiaTheme="minorEastAsia" w:hAnsi="Cambria Math" w:cs="Times"/>
                <w:i/>
                <w:sz w:val="22"/>
                <w:szCs w:val="22"/>
              </w:rPr>
            </m:ctrlPr>
          </m:dPr>
          <m:e>
            <m:m>
              <m:mPr>
                <m:mcs>
                  <m:mc>
                    <m:mcPr>
                      <m:count m:val="3"/>
                      <m:mcJc m:val="center"/>
                    </m:mcPr>
                  </m:mc>
                </m:mcs>
                <m:ctrlPr>
                  <w:rPr>
                    <w:rFonts w:ascii="Cambria Math" w:eastAsiaTheme="minorEastAsia" w:hAnsi="Cambria Math" w:cs="Times"/>
                    <w:i/>
                    <w:sz w:val="22"/>
                    <w:szCs w:val="22"/>
                  </w:rPr>
                </m:ctrlPr>
              </m:mPr>
              <m:mr>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
                </m:e>
                <m:e>
                  <m:r>
                    <w:rPr>
                      <w:rFonts w:ascii="Cambria Math" w:hAnsi="Cambria Math" w:cs="Times"/>
                      <w:sz w:val="22"/>
                      <w:szCs w:val="22"/>
                    </w:rPr>
                    <m:t>⋯</m:t>
                  </m:r>
                </m:e>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
                </m:e>
              </m:mr>
              <m:mr>
                <m:e>
                  <m:r>
                    <w:rPr>
                      <w:rFonts w:ascii="Cambria Math" w:hAnsi="Cambria Math" w:cs="Times"/>
                      <w:sz w:val="22"/>
                      <w:szCs w:val="22"/>
                    </w:rPr>
                    <m:t>⋮</m:t>
                  </m:r>
                </m:e>
                <m:e>
                  <m:r>
                    <w:rPr>
                      <w:rFonts w:ascii="Cambria Math" w:hAnsi="Cambria Math" w:cs="Times"/>
                      <w:sz w:val="22"/>
                      <w:szCs w:val="22"/>
                    </w:rPr>
                    <m:t>⋱</m:t>
                  </m:r>
                </m:e>
                <m:e>
                  <m:r>
                    <w:rPr>
                      <w:rFonts w:ascii="Cambria Math" w:hAnsi="Cambria Math" w:cs="Times"/>
                      <w:sz w:val="22"/>
                      <w:szCs w:val="22"/>
                    </w:rPr>
                    <m:t>⋮</m:t>
                  </m:r>
                </m:e>
              </m:mr>
              <m:mr>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mr>
                    <m:mr>
                      <m:e>
                        <m:r>
                          <w:rPr>
                            <w:rFonts w:ascii="Cambria Math" w:eastAsiaTheme="minorEastAsia" w:hAnsi="Cambria Math" w:cs="Times"/>
                            <w:sz w:val="22"/>
                            <w:szCs w:val="22"/>
                          </w:rPr>
                          <m:t>1</m:t>
                        </m:r>
                      </m:e>
                      <m:e>
                        <m:r>
                          <w:rPr>
                            <w:rFonts w:ascii="Cambria Math" w:eastAsiaTheme="minorEastAsia" w:hAnsi="Cambria Math" w:cs="Times"/>
                            <w:sz w:val="22"/>
                            <w:szCs w:val="22"/>
                          </w:rPr>
                          <m:t>1</m:t>
                        </m:r>
                      </m:e>
                    </m:mr>
                  </m:m>
                </m:e>
                <m:e>
                  <m:r>
                    <w:rPr>
                      <w:rFonts w:ascii="Cambria Math" w:hAnsi="Cambria Math" w:cs="Times"/>
                      <w:sz w:val="22"/>
                      <w:szCs w:val="22"/>
                    </w:rPr>
                    <m:t>⋯</m:t>
                  </m:r>
                </m:e>
                <m:e>
                  <m:m>
                    <m:mPr>
                      <m:mcs>
                        <m:mc>
                          <m:mcPr>
                            <m:count m:val="2"/>
                            <m:mcJc m:val="center"/>
                          </m:mcPr>
                        </m:mc>
                      </m:mcs>
                      <m:ctrlPr>
                        <w:rPr>
                          <w:rFonts w:ascii="Cambria Math" w:eastAsiaTheme="minorEastAsia" w:hAnsi="Cambria Math" w:cs="Times"/>
                          <w:i/>
                          <w:sz w:val="22"/>
                          <w:szCs w:val="22"/>
                        </w:rPr>
                      </m:ctrlPr>
                    </m:mPr>
                    <m:mr>
                      <m:e>
                        <m:r>
                          <w:rPr>
                            <w:rFonts w:ascii="Cambria Math" w:hAnsi="Cambria Math" w:cs="Times"/>
                            <w:sz w:val="22"/>
                            <w:szCs w:val="22"/>
                          </w:rPr>
                          <m:t>ϕ (ε</m:t>
                        </m:r>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e>
                        <m:r>
                          <w:rPr>
                            <w:rFonts w:ascii="Cambria Math" w:eastAsiaTheme="minorEastAsia" w:hAnsi="Cambria Math" w:cs="Times"/>
                            <w:sz w:val="22"/>
                            <w:szCs w:val="22"/>
                          </w:rPr>
                          <m:t>1</m:t>
                        </m:r>
                      </m:e>
                    </m:mr>
                    <m:mr>
                      <m:e>
                        <m:r>
                          <w:rPr>
                            <w:rFonts w:ascii="Cambria Math" w:eastAsiaTheme="minorEastAsia" w:hAnsi="Cambria Math" w:cs="Times"/>
                            <w:sz w:val="22"/>
                            <w:szCs w:val="22"/>
                          </w:rPr>
                          <m:t>1</m:t>
                        </m:r>
                      </m:e>
                      <m:e>
                        <m:r>
                          <w:rPr>
                            <w:rFonts w:ascii="Cambria Math" w:eastAsiaTheme="minorEastAsia" w:hAnsi="Cambria Math" w:cs="Times"/>
                            <w:sz w:val="22"/>
                            <w:szCs w:val="22"/>
                          </w:rPr>
                          <m:t>0</m:t>
                        </m:r>
                      </m:e>
                    </m:mr>
                  </m:m>
                </m:e>
              </m:mr>
            </m:m>
          </m:e>
        </m:d>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1</m:t>
                            </m:r>
                          </m:sub>
                        </m:sSub>
                      </m:e>
                    </m:m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2</m:t>
                            </m:r>
                          </m:sub>
                        </m:sSub>
                      </m:e>
                    </m:mr>
                  </m:m>
                </m:e>
              </m:mr>
              <m:mr>
                <m:e>
                  <m:r>
                    <w:rPr>
                      <w:rFonts w:ascii="Cambria Math" w:hAnsi="Cambria Math" w:cs="Times"/>
                      <w:sz w:val="22"/>
                      <w:szCs w:val="22"/>
                    </w:rPr>
                    <m:t>⋮</m:t>
                  </m:r>
                </m:e>
              </m:m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n</m:t>
                            </m:r>
                          </m:sub>
                        </m:sSub>
                      </m:e>
                    </m:mr>
                    <m:m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w</m:t>
                            </m:r>
                          </m:e>
                          <m:sub>
                            <m:r>
                              <w:rPr>
                                <w:rFonts w:ascii="Cambria Math" w:eastAsiaTheme="minorEastAsia" w:hAnsi="Cambria Math" w:cs="Times"/>
                                <w:sz w:val="22"/>
                                <w:szCs w:val="22"/>
                              </w:rPr>
                              <m:t>0</m:t>
                            </m:r>
                          </m:sub>
                        </m:sSub>
                      </m:e>
                    </m:mr>
                  </m:m>
                </m:e>
              </m:mr>
            </m:m>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1</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2</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
                </m:e>
              </m:mr>
              <m:mr>
                <m:e>
                  <m:r>
                    <w:rPr>
                      <w:rFonts w:ascii="Cambria Math" w:hAnsi="Cambria Math" w:cs="Times"/>
                      <w:sz w:val="22"/>
                      <w:szCs w:val="22"/>
                    </w:rPr>
                    <m:t>⋮</m:t>
                  </m:r>
                </m:e>
              </m:mr>
              <m:mr>
                <m:e>
                  <m:m>
                    <m:mPr>
                      <m:mcs>
                        <m:mc>
                          <m:mcPr>
                            <m:count m:val="1"/>
                            <m:mcJc m:val="center"/>
                          </m:mcPr>
                        </m:mc>
                      </m:mcs>
                      <m:ctrlPr>
                        <w:rPr>
                          <w:rFonts w:ascii="Cambria Math" w:eastAsiaTheme="minorEastAsia" w:hAnsi="Cambria Math" w:cs="Times"/>
                          <w:i/>
                          <w:sz w:val="22"/>
                          <w:szCs w:val="22"/>
                        </w:rPr>
                      </m:ctrlPr>
                    </m:mPr>
                    <m:mr>
                      <m:e>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eastAsiaTheme="minorEastAsia" w:hAnsi="Cambria Math" w:cs="Times"/>
                                    <w:sz w:val="22"/>
                                    <w:szCs w:val="22"/>
                                  </w:rPr>
                                  <m:t>L</m:t>
                                </m:r>
                                <m:r>
                                  <w:rPr>
                                    <w:rFonts w:ascii="Cambria Math" w:hAnsi="Cambria Math" w:cs="Times"/>
                                    <w:sz w:val="22"/>
                                    <w:szCs w:val="22"/>
                                  </w:rPr>
                                  <m:t>ϕ (ε</m:t>
                                </m:r>
                                <m:d>
                                  <m:dPr>
                                    <m:begChr m:val="‖"/>
                                    <m:endChr m:val="‖"/>
                                    <m:ctrlPr>
                                      <w:rPr>
                                        <w:rFonts w:ascii="Cambria Math" w:hAnsi="Cambria Math" w:cs="Times"/>
                                        <w:i/>
                                        <w:sz w:val="22"/>
                                        <w:szCs w:val="22"/>
                                      </w:rPr>
                                    </m:ctrlPr>
                                  </m:dPr>
                                  <m:e>
                                    <m:r>
                                      <m:rPr>
                                        <m:sty m:val="bi"/>
                                      </m:rPr>
                                      <w:rPr>
                                        <w:rFonts w:ascii="Cambria Math" w:hAnsi="Cambria Math" w:cs="Times"/>
                                        <w:sz w:val="22"/>
                                        <w:szCs w:val="22"/>
                                      </w:rPr>
                                      <m:t>x</m:t>
                                    </m:r>
                                    <m:r>
                                      <w:rPr>
                                        <w:rFonts w:ascii="Cambria Math" w:hAnsi="Cambria Math" w:cs="Times"/>
                                        <w:sz w:val="22"/>
                                        <w:szCs w:val="22"/>
                                      </w:rPr>
                                      <m:t>-</m:t>
                                    </m:r>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n</m:t>
                                        </m:r>
                                      </m:sub>
                                    </m:sSub>
                                  </m:e>
                                </m:d>
                                <m:r>
                                  <w:rPr>
                                    <w:rFonts w:ascii="Cambria Math"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e>
                    </m:mr>
                    <m:mr>
                      <m:e>
                        <m:r>
                          <w:rPr>
                            <w:rFonts w:ascii="Cambria Math" w:eastAsiaTheme="minorEastAsia" w:hAnsi="Cambria Math" w:cs="Times"/>
                            <w:sz w:val="22"/>
                            <w:szCs w:val="22"/>
                          </w:rPr>
                          <m:t>0</m:t>
                        </m:r>
                      </m:e>
                    </m:mr>
                  </m:m>
                </m:e>
              </m:mr>
            </m:m>
          </m:e>
        </m:d>
      </m:oMath>
      <w:r w:rsidR="00B40770">
        <w:rPr>
          <w:rFonts w:ascii="Times" w:eastAsiaTheme="minorEastAsia" w:hAnsi="Times" w:cs="Times"/>
          <w:sz w:val="22"/>
          <w:szCs w:val="22"/>
        </w:rPr>
        <w:t xml:space="preserve"> </w:t>
      </w:r>
    </w:p>
    <w:p w14:paraId="3D85448D" w14:textId="77777777" w:rsidR="00B40770" w:rsidRDefault="00B40770" w:rsidP="0039444A">
      <w:pPr>
        <w:jc w:val="both"/>
        <w:rPr>
          <w:rFonts w:ascii="Times" w:eastAsiaTheme="minorEastAsia" w:hAnsi="Times" w:cs="Times"/>
          <w:sz w:val="22"/>
          <w:szCs w:val="22"/>
        </w:rPr>
      </w:pPr>
    </w:p>
    <w:p w14:paraId="413B84A4" w14:textId="709D2D14" w:rsidR="009075DB" w:rsidRDefault="0079313B" w:rsidP="0039444A">
      <w:pPr>
        <w:jc w:val="center"/>
        <w:rPr>
          <w:rFonts w:ascii="Times" w:eastAsiaTheme="minorEastAsia" w:hAnsi="Times" w:cs="Times"/>
          <w:sz w:val="22"/>
          <w:szCs w:val="22"/>
        </w:rPr>
      </w:pPr>
      <w:r>
        <w:rPr>
          <w:rFonts w:ascii="Times" w:eastAsiaTheme="minorEastAsia" w:hAnsi="Times" w:cs="Times"/>
          <w:sz w:val="22"/>
          <w:szCs w:val="22"/>
        </w:rPr>
        <w:t>(2.2.2),</w:t>
      </w:r>
    </w:p>
    <w:p w14:paraId="0DD83057" w14:textId="77777777" w:rsidR="0079313B" w:rsidRDefault="0079313B" w:rsidP="0039444A">
      <w:pPr>
        <w:jc w:val="both"/>
        <w:rPr>
          <w:rFonts w:ascii="Times" w:eastAsiaTheme="minorEastAsia" w:hAnsi="Times" w:cs="Times"/>
          <w:sz w:val="22"/>
          <w:szCs w:val="22"/>
        </w:rPr>
      </w:pPr>
    </w:p>
    <w:p w14:paraId="49874E19" w14:textId="3F84E8D4" w:rsidR="0047437E" w:rsidRPr="008B7A94" w:rsidRDefault="0079313B" w:rsidP="0039444A">
      <w:pPr>
        <w:jc w:val="both"/>
        <w:rPr>
          <w:rFonts w:ascii="Times" w:eastAsiaTheme="minorEastAsia" w:hAnsi="Times" w:cs="Times"/>
          <w:sz w:val="22"/>
          <w:szCs w:val="22"/>
        </w:rPr>
      </w:pPr>
      <w:r>
        <w:rPr>
          <w:rFonts w:ascii="Times" w:eastAsiaTheme="minorEastAsia" w:hAnsi="Times" w:cs="Times"/>
          <w:sz w:val="22"/>
          <w:szCs w:val="22"/>
        </w:rPr>
        <w:lastRenderedPageBreak/>
        <w:t xml:space="preserve">which can be solved to determine the weights,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w:rPr>
                        <w:rFonts w:ascii="Cambria Math" w:hAnsi="Cambria Math" w:cs="Times"/>
                        <w:sz w:val="22"/>
                        <w:szCs w:val="22"/>
                      </w:rPr>
                      <m:t>w</m:t>
                    </m:r>
                  </m:e>
                  <m:sub>
                    <m:r>
                      <w:rPr>
                        <w:rFonts w:ascii="Cambria Math" w:hAnsi="Cambria Math" w:cs="Times"/>
                        <w:sz w:val="22"/>
                        <w:szCs w:val="22"/>
                      </w:rPr>
                      <m:t>i</m:t>
                    </m:r>
                  </m:sub>
                </m:sSub>
              </m:e>
            </m:d>
          </m:e>
          <m:sub>
            <m:r>
              <w:rPr>
                <w:rFonts w:ascii="Cambria Math" w:hAnsi="Cambria Math" w:cs="Times"/>
                <w:sz w:val="22"/>
                <w:szCs w:val="22"/>
              </w:rPr>
              <m:t>i=0</m:t>
            </m:r>
          </m:sub>
          <m:sup>
            <m:r>
              <w:rPr>
                <w:rFonts w:ascii="Cambria Math" w:hAnsi="Cambria Math" w:cs="Times"/>
                <w:sz w:val="22"/>
                <w:szCs w:val="22"/>
              </w:rPr>
              <m:t>n</m:t>
            </m:r>
          </m:sup>
        </m:sSubSup>
      </m:oMath>
      <w:r>
        <w:rPr>
          <w:rFonts w:ascii="Times" w:eastAsiaTheme="minorEastAsia" w:hAnsi="Times" w:cs="Times"/>
          <w:sz w:val="22"/>
          <w:szCs w:val="22"/>
        </w:rPr>
        <w:t xml:space="preserve">. </w:t>
      </w:r>
      <w:r w:rsidR="00EC6093">
        <w:rPr>
          <w:rFonts w:ascii="Times" w:eastAsiaTheme="minorEastAsia" w:hAnsi="Times" w:cs="Times"/>
          <w:sz w:val="22"/>
          <w:szCs w:val="22"/>
        </w:rPr>
        <w:t xml:space="preserve">Using these weights, we can approximate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EC6093">
        <w:rPr>
          <w:rFonts w:ascii="Times" w:eastAsiaTheme="minorEastAsia" w:hAnsi="Times" w:cs="Times"/>
          <w:sz w:val="22"/>
          <w:szCs w:val="22"/>
        </w:rPr>
        <w:t xml:space="preserve"> with the weighted sum of the given function values by the relation given in equation (2.2.1).</w:t>
      </w:r>
      <w:r w:rsidR="00320202">
        <w:rPr>
          <w:rFonts w:ascii="Times" w:eastAsiaTheme="minorEastAsia" w:hAnsi="Times" w:cs="Times"/>
          <w:sz w:val="22"/>
          <w:szCs w:val="22"/>
        </w:rPr>
        <w:t xml:space="preserve"> Note that equation (2.2.1) approximates </w:t>
      </w:r>
      <m:oMath>
        <m:sSub>
          <m:sSubPr>
            <m:ctrlPr>
              <w:rPr>
                <w:rFonts w:ascii="Cambria Math" w:eastAsiaTheme="minorEastAsia" w:hAnsi="Cambria Math" w:cs="Times"/>
                <w:i/>
                <w:sz w:val="22"/>
                <w:szCs w:val="22"/>
              </w:rPr>
            </m:ctrlPr>
          </m:sSubPr>
          <m:e>
            <m:d>
              <m:dPr>
                <m:begChr m:val=""/>
                <m:endChr m:val="|"/>
                <m:ctrlPr>
                  <w:rPr>
                    <w:rFonts w:ascii="Cambria Math" w:eastAsiaTheme="minorEastAsia" w:hAnsi="Cambria Math" w:cs="Times"/>
                    <w:i/>
                    <w:sz w:val="22"/>
                    <w:szCs w:val="22"/>
                  </w:rPr>
                </m:ctrlPr>
              </m:dPr>
              <m:e>
                <m:r>
                  <m:rPr>
                    <m:scr m:val="script"/>
                  </m:rPr>
                  <w:rPr>
                    <w:rFonts w:ascii="Cambria Math" w:hAnsi="Cambria Math" w:cs="Times"/>
                    <w:sz w:val="22"/>
                    <w:szCs w:val="22"/>
                  </w:rPr>
                  <m:t>L</m:t>
                </m:r>
                <m:r>
                  <w:rPr>
                    <w:rFonts w:ascii="Cambria Math" w:eastAsiaTheme="minorEastAsia" w:hAnsi="Cambria Math" w:cs="Times"/>
                    <w:sz w:val="22"/>
                    <w:szCs w:val="22"/>
                  </w:rPr>
                  <m:t>u(</m:t>
                </m:r>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e>
            </m:d>
          </m:e>
          <m:sub>
            <m:r>
              <m:rPr>
                <m:sty m:val="bi"/>
              </m:rPr>
              <w:rPr>
                <w:rFonts w:ascii="Cambria Math" w:eastAsiaTheme="minorEastAsia" w:hAnsi="Cambria Math" w:cs="Times"/>
                <w:sz w:val="22"/>
                <w:szCs w:val="22"/>
              </w:rPr>
              <m:t>x</m:t>
            </m:r>
            <m:r>
              <w:rPr>
                <w:rFonts w:ascii="Cambria Math" w:eastAsiaTheme="minorEastAsia" w:hAnsi="Cambria Math" w:cs="Times"/>
                <w:sz w:val="22"/>
                <w:szCs w:val="22"/>
              </w:rPr>
              <m:t>=</m:t>
            </m:r>
            <m:acc>
              <m:accPr>
                <m:chr m:val="̅"/>
                <m:ctrlPr>
                  <w:rPr>
                    <w:rFonts w:ascii="Cambria Math" w:eastAsiaTheme="minorEastAsia" w:hAnsi="Cambria Math" w:cs="Times"/>
                    <w:i/>
                    <w:sz w:val="22"/>
                    <w:szCs w:val="22"/>
                  </w:rPr>
                </m:ctrlPr>
              </m:accPr>
              <m:e>
                <m:r>
                  <m:rPr>
                    <m:sty m:val="bi"/>
                  </m:rPr>
                  <w:rPr>
                    <w:rFonts w:ascii="Cambria Math" w:eastAsiaTheme="minorEastAsia" w:hAnsi="Cambria Math" w:cs="Times"/>
                    <w:sz w:val="22"/>
                    <w:szCs w:val="22"/>
                  </w:rPr>
                  <m:t>x</m:t>
                </m:r>
              </m:e>
            </m:acc>
          </m:sub>
        </m:sSub>
      </m:oMath>
      <w:r w:rsidR="00571A45">
        <w:rPr>
          <w:rFonts w:ascii="Times" w:eastAsiaTheme="minorEastAsia" w:hAnsi="Times" w:cs="Times"/>
          <w:sz w:val="22"/>
          <w:szCs w:val="22"/>
        </w:rPr>
        <w:t xml:space="preserve"> with </w:t>
      </w:r>
      <m:oMath>
        <m:r>
          <w:rPr>
            <w:rFonts w:ascii="Cambria Math" w:eastAsiaTheme="minorEastAsia" w:hAnsi="Cambria Math" w:cs="Times"/>
            <w:sz w:val="22"/>
            <w:szCs w:val="22"/>
          </w:rPr>
          <m:t>O(n)</m:t>
        </m:r>
      </m:oMath>
      <w:r w:rsidR="00320202">
        <w:rPr>
          <w:rFonts w:ascii="Times" w:eastAsiaTheme="minorEastAsia" w:hAnsi="Times" w:cs="Times"/>
          <w:sz w:val="22"/>
          <w:szCs w:val="22"/>
        </w:rPr>
        <w:t xml:space="preserve"> operations.</w:t>
      </w:r>
    </w:p>
    <w:p w14:paraId="478E3951" w14:textId="77777777" w:rsidR="00644034" w:rsidRPr="0047437E" w:rsidRDefault="00644034" w:rsidP="0039444A">
      <w:pPr>
        <w:jc w:val="both"/>
        <w:rPr>
          <w:rFonts w:ascii="Times" w:hAnsi="Times" w:cs="Times"/>
          <w:i/>
          <w:sz w:val="22"/>
          <w:szCs w:val="22"/>
        </w:rPr>
      </w:pPr>
    </w:p>
    <w:p w14:paraId="7B5762F2" w14:textId="2DFED232" w:rsidR="0047437E" w:rsidRPr="00CC2610" w:rsidRDefault="0047437E" w:rsidP="0039444A">
      <w:pPr>
        <w:pStyle w:val="ListParagraph"/>
        <w:numPr>
          <w:ilvl w:val="1"/>
          <w:numId w:val="1"/>
        </w:numPr>
        <w:jc w:val="both"/>
        <w:rPr>
          <w:rFonts w:ascii="Times" w:hAnsi="Times" w:cs="Times"/>
          <w:i/>
          <w:sz w:val="22"/>
          <w:szCs w:val="22"/>
        </w:rPr>
      </w:pPr>
      <w:r>
        <w:rPr>
          <w:rFonts w:ascii="Times" w:hAnsi="Times" w:cs="Times"/>
          <w:i/>
          <w:sz w:val="22"/>
          <w:szCs w:val="22"/>
        </w:rPr>
        <w:t>RBF-FD Formulation of the SWE on a Unit Sphere</w:t>
      </w:r>
    </w:p>
    <w:p w14:paraId="3B9C23DC" w14:textId="77777777" w:rsidR="00A0028E" w:rsidRDefault="00A0028E" w:rsidP="0039444A">
      <w:pPr>
        <w:jc w:val="both"/>
        <w:rPr>
          <w:rFonts w:ascii="Times" w:eastAsiaTheme="minorEastAsia" w:hAnsi="Times" w:cs="Times"/>
          <w:sz w:val="22"/>
          <w:szCs w:val="22"/>
        </w:rPr>
      </w:pPr>
    </w:p>
    <w:p w14:paraId="7EFD47DC" w14:textId="77B44822" w:rsidR="00FE6B7A" w:rsidRDefault="0056751D" w:rsidP="00D71839">
      <w:pPr>
        <w:ind w:firstLine="360"/>
        <w:jc w:val="both"/>
        <w:rPr>
          <w:rFonts w:ascii="Times" w:eastAsiaTheme="minorEastAsia" w:hAnsi="Times" w:cs="Times"/>
          <w:sz w:val="22"/>
          <w:szCs w:val="22"/>
        </w:rPr>
      </w:pPr>
      <w:r>
        <w:rPr>
          <w:rFonts w:ascii="Times" w:eastAsiaTheme="minorEastAsia" w:hAnsi="Times" w:cs="Times"/>
          <w:sz w:val="22"/>
          <w:szCs w:val="22"/>
        </w:rPr>
        <w:t xml:space="preserve">The following </w:t>
      </w:r>
      <w:r w:rsidR="00681481">
        <w:rPr>
          <w:rFonts w:ascii="Times" w:eastAsiaTheme="minorEastAsia" w:hAnsi="Times" w:cs="Times"/>
          <w:sz w:val="22"/>
          <w:szCs w:val="22"/>
        </w:rPr>
        <w:t xml:space="preserve">formulation is described in [2]. </w:t>
      </w:r>
      <w:r w:rsidR="00546E74">
        <w:rPr>
          <w:rFonts w:ascii="Times" w:eastAsiaTheme="minorEastAsia" w:hAnsi="Times" w:cs="Times"/>
          <w:sz w:val="22"/>
          <w:szCs w:val="22"/>
        </w:rPr>
        <w:t xml:space="preserve">Suppose we are given function values </w:t>
      </w:r>
      <m:oMath>
        <m:r>
          <w:rPr>
            <w:rFonts w:ascii="Cambria Math" w:eastAsiaTheme="minorEastAsia" w:hAnsi="Cambria Math" w:cs="Times"/>
            <w:sz w:val="22"/>
            <w:szCs w:val="22"/>
          </w:rPr>
          <m:t>h, u, v,</m:t>
        </m:r>
      </m:oMath>
      <w:r w:rsidR="00546E74">
        <w:rPr>
          <w:rFonts w:ascii="Times" w:eastAsiaTheme="minorEastAsia" w:hAnsi="Times" w:cs="Times"/>
          <w:sz w:val="22"/>
          <w:szCs w:val="22"/>
        </w:rPr>
        <w:t xml:space="preserve"> and </w:t>
      </w:r>
      <m:oMath>
        <m:r>
          <w:rPr>
            <w:rFonts w:ascii="Cambria Math" w:eastAsiaTheme="minorEastAsia" w:hAnsi="Cambria Math" w:cs="Times"/>
            <w:sz w:val="22"/>
            <w:szCs w:val="22"/>
          </w:rPr>
          <m:t>w</m:t>
        </m:r>
      </m:oMath>
      <w:r w:rsidR="00546E74">
        <w:rPr>
          <w:rFonts w:ascii="Times" w:eastAsiaTheme="minorEastAsia" w:hAnsi="Times" w:cs="Times"/>
          <w:sz w:val="22"/>
          <w:szCs w:val="22"/>
        </w:rPr>
        <w:t xml:space="preserve"> at </w:t>
      </w:r>
      <m:oMath>
        <m:r>
          <w:rPr>
            <w:rFonts w:ascii="Cambria Math" w:eastAsiaTheme="minorEastAsia" w:hAnsi="Cambria Math" w:cs="Times"/>
            <w:sz w:val="22"/>
            <w:szCs w:val="22"/>
          </w:rPr>
          <m:t>N</m:t>
        </m:r>
      </m:oMath>
      <w:r w:rsidR="00546E74">
        <w:rPr>
          <w:rFonts w:ascii="Times" w:eastAsiaTheme="minorEastAsia" w:hAnsi="Times" w:cs="Times"/>
          <w:sz w:val="22"/>
          <w:szCs w:val="22"/>
        </w:rPr>
        <w:t xml:space="preserve"> node points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r>
          <w:rPr>
            <w:rFonts w:ascii="Cambria Math" w:hAnsi="Cambria Math" w:cs="Times"/>
            <w:sz w:val="22"/>
            <w:szCs w:val="22"/>
          </w:rPr>
          <m:t>.</m:t>
        </m:r>
      </m:oMath>
      <w:r w:rsidR="00546E74">
        <w:rPr>
          <w:rFonts w:ascii="Times" w:eastAsiaTheme="minorEastAsia" w:hAnsi="Times" w:cs="Times"/>
          <w:sz w:val="22"/>
          <w:szCs w:val="22"/>
        </w:rPr>
        <w:t xml:space="preserve"> </w:t>
      </w:r>
      <w:r w:rsidR="00B8357F">
        <w:rPr>
          <w:rFonts w:ascii="Times" w:eastAsiaTheme="minorEastAsia" w:hAnsi="Times" w:cs="Times"/>
          <w:sz w:val="22"/>
          <w:szCs w:val="22"/>
        </w:rPr>
        <w:t xml:space="preserve">Let </w:t>
      </w:r>
      <m:oMath>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r>
          <m:rPr>
            <m:sty m:val="bi"/>
          </m:rPr>
          <w:rPr>
            <w:rFonts w:ascii="Cambria Math" w:hAnsi="Cambria Math" w:cs="Times"/>
            <w:sz w:val="22"/>
            <w:szCs w:val="22"/>
          </w:rPr>
          <m:t>r</m:t>
        </m:r>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r>
          <w:rPr>
            <w:rFonts w:ascii="Cambria Math" w:eastAsiaTheme="minorEastAsia" w:hAnsi="Cambria Math" w:cs="Times"/>
            <w:sz w:val="22"/>
            <w:szCs w:val="22"/>
          </w:rPr>
          <m:t>)</m:t>
        </m:r>
      </m:oMath>
      <w:r w:rsidR="00B8357F">
        <w:rPr>
          <w:rFonts w:ascii="Times" w:eastAsiaTheme="minorEastAsia" w:hAnsi="Times" w:cs="Times"/>
          <w:sz w:val="22"/>
          <w:szCs w:val="22"/>
        </w:rPr>
        <w:t xml:space="preserve"> be any RBF centered at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B8357F">
        <w:rPr>
          <w:rFonts w:ascii="Times" w:eastAsiaTheme="minorEastAsia" w:hAnsi="Times" w:cs="Times"/>
          <w:sz w:val="22"/>
          <w:szCs w:val="22"/>
        </w:rPr>
        <w:t xml:space="preserve">. </w:t>
      </w:r>
      <w:r>
        <w:rPr>
          <w:rFonts w:ascii="Times" w:eastAsiaTheme="minorEastAsia" w:hAnsi="Times" w:cs="Times"/>
          <w:sz w:val="22"/>
          <w:szCs w:val="22"/>
        </w:rPr>
        <w:t>T</w:t>
      </w:r>
      <w:r w:rsidR="00B8357F">
        <w:rPr>
          <w:rFonts w:ascii="Times" w:eastAsiaTheme="minorEastAsia" w:hAnsi="Times" w:cs="Times"/>
          <w:sz w:val="22"/>
          <w:szCs w:val="22"/>
        </w:rPr>
        <w:t>he projected gradient</w:t>
      </w:r>
      <w:r w:rsidR="00546E74">
        <w:rPr>
          <w:rFonts w:ascii="Times" w:eastAsiaTheme="minorEastAsia" w:hAnsi="Times" w:cs="Times"/>
          <w:sz w:val="22"/>
          <w:szCs w:val="22"/>
        </w:rPr>
        <w:t xml:space="preserve"> operator can be represented by</w:t>
      </w:r>
    </w:p>
    <w:p w14:paraId="462CA9A7" w14:textId="794CCF5F" w:rsidR="0041548B" w:rsidRDefault="002459F0" w:rsidP="0039444A">
      <w:pPr>
        <w:jc w:val="both"/>
        <w:rPr>
          <w:rFonts w:ascii="Times" w:eastAsiaTheme="minorEastAsia" w:hAnsi="Times" w:cs="Times"/>
          <w:sz w:val="22"/>
          <w:szCs w:val="22"/>
        </w:rPr>
      </w:pPr>
      <m:oMathPara>
        <m:oMath>
          <m:r>
            <m:rPr>
              <m:sty m:val="bi"/>
            </m:rPr>
            <w:rPr>
              <w:rFonts w:ascii="Cambria Math" w:eastAsiaTheme="minorEastAsia" w:hAnsi="Cambria Math" w:cs="Times"/>
              <w:sz w:val="22"/>
              <w:szCs w:val="22"/>
            </w:rPr>
            <m:t>P</m:t>
          </m:r>
          <m:r>
            <m:rPr>
              <m:sty m:val="p"/>
            </m:rPr>
            <w:rPr>
              <w:rFonts w:ascii="Cambria Math" w:eastAsiaTheme="minorEastAsia"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d>
            <m:dPr>
              <m:ctrlPr>
                <w:rPr>
                  <w:rFonts w:ascii="Cambria Math"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r>
                    <m:rPr>
                      <m:sty m:val="bi"/>
                    </m:rPr>
                    <w:rPr>
                      <w:rFonts w:ascii="Cambria Math" w:hAnsi="Cambria Math" w:cs="Times"/>
                      <w:sz w:val="22"/>
                      <w:szCs w:val="22"/>
                    </w:rPr>
                    <m:t>x</m:t>
                  </m:r>
                </m:e>
              </m:d>
              <m:ctrlPr>
                <w:rPr>
                  <w:rFonts w:ascii="Cambria Math" w:eastAsiaTheme="minorEastAsia" w:hAnsi="Cambria Math" w:cs="Times"/>
                  <w:i/>
                  <w:sz w:val="22"/>
                  <w:szCs w:val="22"/>
                </w:rPr>
              </m:ctrlPr>
            </m:e>
          </m:d>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r>
                      <w:rPr>
                        <w:rFonts w:ascii="Cambria Math" w:eastAsiaTheme="minorEastAsia" w:hAnsi="Cambria Math" w:cs="Times"/>
                        <w:sz w:val="22"/>
                        <w:szCs w:val="22"/>
                      </w:rPr>
                      <m:t>x</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i</m:t>
                        </m:r>
                      </m:sub>
                    </m:sSub>
                  </m:e>
                </m:mr>
                <m:mr>
                  <m:e>
                    <m:r>
                      <w:rPr>
                        <w:rFonts w:ascii="Cambria Math" w:eastAsiaTheme="minorEastAsia" w:hAnsi="Cambria Math" w:cs="Times"/>
                        <w:sz w:val="22"/>
                        <w:szCs w:val="22"/>
                      </w:rPr>
                      <m:t>y</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y</m:t>
                        </m:r>
                      </m:e>
                      <m:sub>
                        <m:r>
                          <w:rPr>
                            <w:rFonts w:ascii="Cambria Math" w:eastAsiaTheme="minorEastAsia" w:hAnsi="Cambria Math" w:cs="Times"/>
                            <w:sz w:val="22"/>
                            <w:szCs w:val="22"/>
                          </w:rPr>
                          <m:t>i</m:t>
                        </m:r>
                      </m:sub>
                    </m:sSub>
                  </m:e>
                </m:mr>
                <m:mr>
                  <m:e>
                    <m:r>
                      <w:rPr>
                        <w:rFonts w:ascii="Cambria Math" w:eastAsiaTheme="minorEastAsia" w:hAnsi="Cambria Math" w:cs="Times"/>
                        <w:sz w:val="22"/>
                        <w:szCs w:val="22"/>
                      </w:rPr>
                      <m:t>z</m:t>
                    </m:r>
                    <m:sSup>
                      <m:sSupPr>
                        <m:ctrlPr>
                          <w:rPr>
                            <w:rFonts w:ascii="Cambria Math" w:eastAsiaTheme="minorEastAsia" w:hAnsi="Cambria Math" w:cs="Times"/>
                            <w:i/>
                            <w:sz w:val="22"/>
                            <w:szCs w:val="22"/>
                          </w:rPr>
                        </m:ctrlPr>
                      </m:sSupPr>
                      <m:e>
                        <m:r>
                          <m:rPr>
                            <m:sty m:val="bi"/>
                          </m:rPr>
                          <w:rPr>
                            <w:rFonts w:ascii="Cambria Math" w:eastAsiaTheme="minorEastAsia" w:hAnsi="Cambria Math" w:cs="Times"/>
                            <w:sz w:val="22"/>
                            <w:szCs w:val="22"/>
                          </w:rPr>
                          <m:t>x</m:t>
                        </m:r>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z</m:t>
                        </m:r>
                      </m:e>
                      <m:sub>
                        <m:r>
                          <w:rPr>
                            <w:rFonts w:ascii="Cambria Math" w:eastAsiaTheme="minorEastAsia" w:hAnsi="Cambria Math" w:cs="Times"/>
                            <w:sz w:val="22"/>
                            <w:szCs w:val="22"/>
                          </w:rPr>
                          <m:t>i</m:t>
                        </m:r>
                      </m:sub>
                    </m:sSub>
                  </m:e>
                </m:mr>
              </m:m>
            </m:e>
          </m:d>
          <m:f>
            <m:fPr>
              <m:ctrlPr>
                <w:rPr>
                  <w:rFonts w:ascii="Cambria Math" w:eastAsiaTheme="minorEastAsia" w:hAnsi="Cambria Math" w:cs="Times"/>
                  <w:i/>
                  <w:sz w:val="22"/>
                  <w:szCs w:val="22"/>
                </w:rPr>
              </m:ctrlPr>
            </m:fPr>
            <m:num>
              <m:f>
                <m:fPr>
                  <m:ctrlPr>
                    <w:rPr>
                      <w:rFonts w:ascii="Cambria Math" w:eastAsiaTheme="minorEastAsia" w:hAnsi="Cambria Math" w:cs="Times"/>
                      <w:i/>
                      <w:sz w:val="22"/>
                      <w:szCs w:val="22"/>
                    </w:rPr>
                  </m:ctrlPr>
                </m:fPr>
                <m:num>
                  <m:r>
                    <w:rPr>
                      <w:rFonts w:ascii="Cambria Math"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i</m:t>
                      </m:r>
                    </m:sub>
                  </m:sSub>
                  <m:r>
                    <w:rPr>
                      <w:rFonts w:ascii="Cambria Math" w:hAnsi="Cambria Math" w:cs="Times"/>
                      <w:sz w:val="22"/>
                      <w:szCs w:val="22"/>
                    </w:rPr>
                    <m:t xml:space="preserve"> </m:t>
                  </m:r>
                </m:num>
                <m:den>
                  <m:r>
                    <w:rPr>
                      <w:rFonts w:ascii="Cambria Math" w:hAnsi="Cambria Math" w:cs="Times"/>
                      <w:sz w:val="22"/>
                      <w:szCs w:val="22"/>
                    </w:rPr>
                    <m:t>∂r</m:t>
                  </m:r>
                </m:den>
              </m:f>
              <m:d>
                <m:dPr>
                  <m:ctrlPr>
                    <w:rPr>
                      <w:rFonts w:ascii="Cambria Math" w:eastAsiaTheme="minorEastAsia"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r>
                        <m:rPr>
                          <m:sty m:val="bi"/>
                        </m:rPr>
                        <w:rPr>
                          <w:rFonts w:ascii="Cambria Math" w:hAnsi="Cambria Math" w:cs="Times"/>
                          <w:sz w:val="22"/>
                          <w:szCs w:val="22"/>
                        </w:rPr>
                        <m:t>x</m:t>
                      </m:r>
                    </m:e>
                  </m:d>
                  <m:ctrlPr>
                    <w:rPr>
                      <w:rFonts w:ascii="Cambria Math" w:hAnsi="Cambria Math" w:cs="Times"/>
                      <w:i/>
                      <w:sz w:val="22"/>
                      <w:szCs w:val="22"/>
                    </w:rPr>
                  </m:ctrlPr>
                </m:e>
              </m:d>
            </m:num>
            <m:den>
              <m:r>
                <m:rPr>
                  <m:sty m:val="bi"/>
                </m:rPr>
                <w:rPr>
                  <w:rFonts w:ascii="Cambria Math" w:eastAsiaTheme="minorEastAsia" w:hAnsi="Cambria Math" w:cs="Times"/>
                  <w:sz w:val="22"/>
                  <w:szCs w:val="22"/>
                </w:rPr>
                <m:t>r</m:t>
              </m:r>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e>
              </m:d>
            </m:den>
          </m:f>
          <m:r>
            <w:rPr>
              <w:rFonts w:ascii="Cambria Math" w:eastAsiaTheme="minorEastAsia" w:hAnsi="Cambria Math" w:cs="Times"/>
              <w:sz w:val="22"/>
              <w:szCs w:val="22"/>
            </w:rPr>
            <m:t>,  (2.3.1)</m:t>
          </m:r>
        </m:oMath>
      </m:oMathPara>
    </w:p>
    <w:p w14:paraId="69B05D3F" w14:textId="77777777" w:rsidR="0041548B" w:rsidRPr="0041548B" w:rsidRDefault="0041548B" w:rsidP="0039444A">
      <w:pPr>
        <w:jc w:val="both"/>
        <w:rPr>
          <w:rFonts w:ascii="Times" w:eastAsiaTheme="minorEastAsia" w:hAnsi="Times" w:cs="Times"/>
          <w:sz w:val="22"/>
          <w:szCs w:val="22"/>
        </w:rPr>
      </w:pPr>
    </w:p>
    <w:p w14:paraId="55F774C2" w14:textId="7869E2DE" w:rsidR="000B6DA6" w:rsidRDefault="0041548B"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r>
          <m:rPr>
            <m:sty m:val="bi"/>
          </m:rPr>
          <w:rPr>
            <w:rFonts w:ascii="Cambria Math" w:hAnsi="Cambria Math" w:cs="Times"/>
            <w:sz w:val="22"/>
            <w:szCs w:val="22"/>
          </w:rPr>
          <m:t>r</m:t>
        </m:r>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oMath>
      <w:r>
        <w:rPr>
          <w:rFonts w:ascii="Times" w:eastAsiaTheme="minorEastAsia" w:hAnsi="Times" w:cs="Times"/>
          <w:sz w:val="22"/>
          <w:szCs w:val="22"/>
        </w:rPr>
        <w:t xml:space="preserve"> is the position in conventional spherical </w:t>
      </w:r>
      <w:proofErr w:type="gramStart"/>
      <w:r>
        <w:rPr>
          <w:rFonts w:ascii="Times" w:eastAsiaTheme="minorEastAsia" w:hAnsi="Times" w:cs="Times"/>
          <w:sz w:val="22"/>
          <w:szCs w:val="22"/>
        </w:rPr>
        <w:t>coordinates.</w:t>
      </w:r>
      <w:proofErr w:type="gramEnd"/>
      <w:r>
        <w:rPr>
          <w:rFonts w:ascii="Times" w:eastAsiaTheme="minorEastAsia" w:hAnsi="Times" w:cs="Times"/>
          <w:sz w:val="22"/>
          <w:szCs w:val="22"/>
        </w:rPr>
        <w:t xml:space="preserve"> </w:t>
      </w:r>
      <w:r w:rsidR="00DA5B94">
        <w:rPr>
          <w:rFonts w:ascii="Times" w:eastAsiaTheme="minorEastAsia" w:hAnsi="Times" w:cs="Times"/>
          <w:sz w:val="22"/>
          <w:szCs w:val="22"/>
        </w:rPr>
        <w:t xml:space="preserve">Define the </w:t>
      </w:r>
      <w:r w:rsidR="00DA5B94">
        <w:rPr>
          <w:rFonts w:ascii="Times" w:eastAsiaTheme="minorEastAsia" w:hAnsi="Times" w:cs="Times"/>
          <w:i/>
          <w:sz w:val="22"/>
          <w:szCs w:val="22"/>
        </w:rPr>
        <w:t>n-</w:t>
      </w:r>
      <w:r w:rsidR="00DA5B94">
        <w:rPr>
          <w:rFonts w:ascii="Times" w:eastAsiaTheme="minorEastAsia" w:hAnsi="Times" w:cs="Times"/>
          <w:sz w:val="22"/>
          <w:szCs w:val="22"/>
        </w:rPr>
        <w:t>point stencil</w:t>
      </w:r>
      <w:r w:rsidR="00546E74">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Sup>
                  <m:sSubSupPr>
                    <m:ctrlPr>
                      <w:rPr>
                        <w:rFonts w:ascii="Cambria Math" w:hAnsi="Cambria Math" w:cs="Times"/>
                        <w:b/>
                        <w:i/>
                        <w:sz w:val="22"/>
                        <w:szCs w:val="22"/>
                      </w:rPr>
                    </m:ctrlPr>
                  </m:sSubSupPr>
                  <m:e>
                    <m:r>
                      <m:rPr>
                        <m:sty m:val="bi"/>
                      </m:rPr>
                      <w:rPr>
                        <w:rFonts w:ascii="Cambria Math" w:hAnsi="Cambria Math" w:cs="Times"/>
                        <w:sz w:val="22"/>
                        <w:szCs w:val="22"/>
                      </w:rPr>
                      <m:t>x</m:t>
                    </m:r>
                  </m:e>
                  <m:sub>
                    <m:r>
                      <w:rPr>
                        <w:rFonts w:ascii="Cambria Math" w:hAnsi="Cambria Math" w:cs="Times"/>
                        <w:sz w:val="22"/>
                        <w:szCs w:val="22"/>
                      </w:rPr>
                      <m:t>k</m:t>
                    </m:r>
                  </m:sub>
                  <m:sup>
                    <m:r>
                      <w:rPr>
                        <w:rFonts w:ascii="Cambria Math" w:hAnsi="Cambria Math" w:cs="Times"/>
                        <w:sz w:val="22"/>
                        <w:szCs w:val="22"/>
                      </w:rPr>
                      <m:t>i</m:t>
                    </m:r>
                  </m:sup>
                </m:sSubSup>
              </m:e>
            </m:d>
          </m:e>
          <m:sub>
            <m:r>
              <w:rPr>
                <w:rFonts w:ascii="Cambria Math" w:hAnsi="Cambria Math" w:cs="Times"/>
                <w:sz w:val="22"/>
                <w:szCs w:val="22"/>
              </w:rPr>
              <m:t>k=1</m:t>
            </m:r>
          </m:sub>
          <m:sup>
            <m:r>
              <w:rPr>
                <w:rFonts w:ascii="Cambria Math" w:hAnsi="Cambria Math" w:cs="Times"/>
                <w:sz w:val="22"/>
                <w:szCs w:val="22"/>
              </w:rPr>
              <m:t>n</m:t>
            </m:r>
          </m:sup>
        </m:sSubSup>
      </m:oMath>
      <w:r w:rsidR="00DA5B94">
        <w:rPr>
          <w:rFonts w:ascii="Times" w:eastAsiaTheme="minorEastAsia" w:hAnsi="Times" w:cs="Times"/>
          <w:sz w:val="22"/>
          <w:szCs w:val="22"/>
        </w:rPr>
        <w:t xml:space="preserve">, which is composed of the </w:t>
      </w:r>
      <w:r w:rsidR="00DA5B94">
        <w:rPr>
          <w:rFonts w:ascii="Times" w:eastAsiaTheme="minorEastAsia" w:hAnsi="Times" w:cs="Times"/>
          <w:i/>
          <w:sz w:val="22"/>
          <w:szCs w:val="22"/>
        </w:rPr>
        <w:t xml:space="preserve">n </w:t>
      </w:r>
      <w:r w:rsidR="00DA5B94">
        <w:rPr>
          <w:rFonts w:ascii="Times" w:eastAsiaTheme="minorEastAsia" w:hAnsi="Times" w:cs="Times"/>
          <w:sz w:val="22"/>
          <w:szCs w:val="22"/>
        </w:rPr>
        <w:t xml:space="preserve">nearest node points to the point </w:t>
      </w:r>
      <m:oMath>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oMath>
      <w:r w:rsidR="00DA5B94">
        <w:rPr>
          <w:rFonts w:ascii="Times" w:eastAsiaTheme="minorEastAsia" w:hAnsi="Times" w:cs="Times"/>
          <w:b/>
          <w:sz w:val="22"/>
          <w:szCs w:val="22"/>
        </w:rPr>
        <w:t xml:space="preserve"> </w:t>
      </w:r>
      <w:r w:rsidR="00DA5B94">
        <w:rPr>
          <w:rFonts w:ascii="Times" w:eastAsiaTheme="minorEastAsia" w:hAnsi="Times" w:cs="Times"/>
          <w:sz w:val="22"/>
          <w:szCs w:val="22"/>
        </w:rPr>
        <w:t>including itself</w:t>
      </w:r>
      <w:r w:rsidR="00CC31A1">
        <w:rPr>
          <w:rFonts w:ascii="Times" w:eastAsiaTheme="minorEastAsia" w:hAnsi="Times" w:cs="Times"/>
          <w:sz w:val="22"/>
          <w:szCs w:val="22"/>
        </w:rPr>
        <w:t xml:space="preserve"> (we let </w:t>
      </w:r>
      <m:oMath>
        <m:sSubSup>
          <m:sSubSupPr>
            <m:ctrlPr>
              <w:rPr>
                <w:rFonts w:ascii="Cambria Math" w:hAnsi="Cambria Math" w:cs="Times"/>
                <w:b/>
                <w:i/>
                <w:sz w:val="22"/>
                <w:szCs w:val="22"/>
              </w:rPr>
            </m:ctrlPr>
          </m:sSubSupPr>
          <m:e>
            <m:r>
              <m:rPr>
                <m:sty m:val="bi"/>
              </m:rPr>
              <w:rPr>
                <w:rFonts w:ascii="Cambria Math" w:hAnsi="Cambria Math" w:cs="Times"/>
                <w:sz w:val="22"/>
                <w:szCs w:val="22"/>
              </w:rPr>
              <m:t>x</m:t>
            </m:r>
          </m:e>
          <m:sub>
            <m:r>
              <w:rPr>
                <w:rFonts w:ascii="Cambria Math" w:hAnsi="Cambria Math" w:cs="Times"/>
                <w:sz w:val="22"/>
                <w:szCs w:val="22"/>
              </w:rPr>
              <m:t>0</m:t>
            </m:r>
          </m:sub>
          <m:sup>
            <m:r>
              <w:rPr>
                <w:rFonts w:ascii="Cambria Math" w:hAnsi="Cambria Math" w:cs="Times"/>
                <w:sz w:val="22"/>
                <w:szCs w:val="22"/>
              </w:rPr>
              <m:t>i</m:t>
            </m:r>
          </m:sup>
        </m:sSubSup>
        <m:r>
          <m:rPr>
            <m:sty m:val="bi"/>
          </m:rPr>
          <w:rPr>
            <w:rFonts w:ascii="Cambria Math" w:hAnsi="Cambria Math" w:cs="Times"/>
            <w:sz w:val="22"/>
            <w:szCs w:val="22"/>
          </w:rPr>
          <m:t>=</m:t>
        </m:r>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oMath>
      <w:r w:rsidR="001E5DC6">
        <w:rPr>
          <w:rFonts w:ascii="Times" w:eastAsiaTheme="minorEastAsia" w:hAnsi="Times" w:cs="Times"/>
          <w:sz w:val="22"/>
          <w:szCs w:val="22"/>
        </w:rPr>
        <w:t xml:space="preserve">) and let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e>
        </m:d>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k=0</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k</m:t>
                </m:r>
              </m:sub>
            </m:sSub>
            <m:r>
              <w:rPr>
                <w:rFonts w:ascii="Cambria Math" w:hAnsi="Cambria Math" w:cs="Times"/>
                <w:sz w:val="22"/>
                <w:szCs w:val="22"/>
              </w:rPr>
              <m:t>(</m:t>
            </m:r>
            <m:r>
              <m:rPr>
                <m:sty m:val="bi"/>
              </m:rPr>
              <w:rPr>
                <w:rFonts w:ascii="Cambria Math" w:hAnsi="Cambria Math" w:cs="Times"/>
                <w:sz w:val="22"/>
                <w:szCs w:val="22"/>
              </w:rPr>
              <m:t>x</m:t>
            </m:r>
            <m:r>
              <w:rPr>
                <w:rFonts w:ascii="Cambria Math" w:hAnsi="Cambria Math" w:cs="Times"/>
                <w:sz w:val="22"/>
                <w:szCs w:val="22"/>
              </w:rPr>
              <m:t>)</m:t>
            </m:r>
          </m:e>
        </m:nary>
      </m:oMath>
      <w:r w:rsidR="00DD6ADD">
        <w:rPr>
          <w:rFonts w:ascii="Times" w:eastAsiaTheme="minorEastAsia" w:hAnsi="Times" w:cs="Times"/>
          <w:sz w:val="22"/>
          <w:szCs w:val="22"/>
        </w:rPr>
        <w:t xml:space="preserve"> be the RBF expansion of a function on this stencil</w:t>
      </w:r>
      <w:r w:rsidR="00DA5B94">
        <w:rPr>
          <w:rFonts w:ascii="Times" w:eastAsiaTheme="minorEastAsia" w:hAnsi="Times" w:cs="Times"/>
          <w:sz w:val="22"/>
          <w:szCs w:val="22"/>
        </w:rPr>
        <w:t xml:space="preserve">. Then the </w:t>
      </w:r>
      <w:r w:rsidR="00DA5B94">
        <w:rPr>
          <w:rFonts w:ascii="Times" w:eastAsiaTheme="minorEastAsia" w:hAnsi="Times" w:cs="Times"/>
          <w:i/>
          <w:sz w:val="22"/>
          <w:szCs w:val="22"/>
        </w:rPr>
        <w:t>n</w:t>
      </w:r>
      <w:r w:rsidR="00DA5B94">
        <w:rPr>
          <w:rFonts w:ascii="Times" w:eastAsiaTheme="minorEastAsia" w:hAnsi="Times" w:cs="Times"/>
          <w:sz w:val="22"/>
          <w:szCs w:val="22"/>
        </w:rPr>
        <w:t>-point RBF-FD approxi</w:t>
      </w:r>
      <w:r w:rsidR="008C0D70">
        <w:rPr>
          <w:rFonts w:ascii="Times" w:eastAsiaTheme="minorEastAsia" w:hAnsi="Times" w:cs="Times"/>
          <w:sz w:val="22"/>
          <w:szCs w:val="22"/>
        </w:rPr>
        <w:t>mation of the</w:t>
      </w:r>
      <w:r w:rsidR="00DA5B94">
        <w:rPr>
          <w:rFonts w:ascii="Times" w:eastAsiaTheme="minorEastAsia" w:hAnsi="Times" w:cs="Times"/>
          <w:sz w:val="22"/>
          <w:szCs w:val="22"/>
        </w:rPr>
        <w:t xml:space="preserve"> operator</w:t>
      </w:r>
      <w:r w:rsidR="008C0D70">
        <w:rPr>
          <w:rFonts w:ascii="Times" w:eastAsiaTheme="minorEastAsia" w:hAnsi="Times" w:cs="Times"/>
          <w:sz w:val="22"/>
          <w:szCs w:val="22"/>
        </w:rPr>
        <w:t xml:space="preserve"> </w:t>
      </w:r>
      <m:oMath>
        <m:sSub>
          <m:sSubPr>
            <m:ctrlPr>
              <w:rPr>
                <w:rFonts w:ascii="Cambria Math" w:eastAsiaTheme="minorEastAsia" w:hAnsi="Cambria Math" w:cs="Times"/>
                <w:b/>
                <w:i/>
                <w:sz w:val="22"/>
                <w:szCs w:val="22"/>
              </w:rPr>
            </m:ctrlPr>
          </m:sSubPr>
          <m:e>
            <m:d>
              <m:dPr>
                <m:begChr m:val="["/>
                <m:endChr m:val="]"/>
                <m:ctrlPr>
                  <w:rPr>
                    <w:rFonts w:ascii="Cambria Math" w:eastAsiaTheme="minorEastAsia" w:hAnsi="Cambria Math" w:cs="Times"/>
                    <w:b/>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r>
                  <m:rPr>
                    <m:sty m:val="bi"/>
                  </m:rPr>
                  <w:rPr>
                    <w:rFonts w:ascii="Cambria Math" w:eastAsiaTheme="minorEastAsia" w:hAnsi="Cambria Math" w:cs="Times"/>
                    <w:sz w:val="22"/>
                    <w:szCs w:val="22"/>
                  </w:rPr>
                  <m:t>x)</m:t>
                </m:r>
              </m:e>
            </m:d>
          </m:e>
          <m:sub>
            <m:r>
              <m:rPr>
                <m:sty m:val="bi"/>
              </m:rPr>
              <w:rPr>
                <w:rFonts w:ascii="Cambria Math" w:eastAsiaTheme="minorEastAsia" w:hAnsi="Cambria Math" w:cs="Times"/>
                <w:sz w:val="22"/>
                <w:szCs w:val="22"/>
              </w:rPr>
              <m:t>x=</m:t>
            </m:r>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sub>
        </m:sSub>
        <m:r>
          <m:rPr>
            <m:sty m:val="p"/>
          </m:rPr>
          <w:rPr>
            <w:rFonts w:ascii="Cambria Math" w:eastAsiaTheme="minorEastAsia" w:hAnsi="Cambria Math" w:cs="Times"/>
            <w:sz w:val="22"/>
            <w:szCs w:val="22"/>
          </w:rPr>
          <m:t xml:space="preserve"> </m:t>
        </m:r>
      </m:oMath>
      <w:r w:rsidR="00A844D2">
        <w:rPr>
          <w:rFonts w:ascii="Times" w:eastAsiaTheme="minorEastAsia" w:hAnsi="Times" w:cs="Times"/>
          <w:sz w:val="22"/>
          <w:szCs w:val="22"/>
        </w:rPr>
        <w:t>is given by</w:t>
      </w:r>
    </w:p>
    <w:p w14:paraId="59B29314" w14:textId="77777777" w:rsidR="001A4244" w:rsidRDefault="001A4244" w:rsidP="0039444A">
      <w:pPr>
        <w:jc w:val="both"/>
        <w:rPr>
          <w:rFonts w:ascii="Times" w:eastAsiaTheme="minorEastAsia" w:hAnsi="Times" w:cs="Times"/>
          <w:sz w:val="22"/>
          <w:szCs w:val="22"/>
        </w:rPr>
      </w:pPr>
    </w:p>
    <w:p w14:paraId="2CC0EA9B" w14:textId="1C666C30" w:rsidR="00A25B5D" w:rsidRPr="00A25B5D" w:rsidRDefault="00505A9B" w:rsidP="0039444A">
      <w:pPr>
        <w:jc w:val="both"/>
        <w:rPr>
          <w:rFonts w:ascii="Times" w:eastAsiaTheme="minorEastAsia" w:hAnsi="Times" w:cs="Times"/>
          <w:sz w:val="22"/>
          <w:szCs w:val="22"/>
        </w:rPr>
      </w:pPr>
      <m:oMathPara>
        <m:oMath>
          <m:sSub>
            <m:sSubPr>
              <m:ctrlPr>
                <w:rPr>
                  <w:rFonts w:ascii="Cambria Math" w:eastAsiaTheme="minorEastAsia" w:hAnsi="Cambria Math" w:cs="Times"/>
                  <w:b/>
                  <w:i/>
                  <w:sz w:val="22"/>
                  <w:szCs w:val="22"/>
                </w:rPr>
              </m:ctrlPr>
            </m:sSubPr>
            <m:e>
              <m:d>
                <m:dPr>
                  <m:begChr m:val="["/>
                  <m:endChr m:val="]"/>
                  <m:ctrlPr>
                    <w:rPr>
                      <w:rFonts w:ascii="Cambria Math" w:eastAsiaTheme="minorEastAsia" w:hAnsi="Cambria Math" w:cs="Times"/>
                      <w:b/>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p</m:t>
                      </m:r>
                    </m:e>
                    <m:sub>
                      <m:r>
                        <w:rPr>
                          <w:rFonts w:ascii="Cambria Math" w:eastAsiaTheme="minorEastAsia" w:hAnsi="Cambria Math" w:cs="Times"/>
                          <w:sz w:val="22"/>
                          <w:szCs w:val="22"/>
                        </w:rPr>
                        <m:t>x</m:t>
                      </m:r>
                    </m:sub>
                  </m:sSub>
                  <m:r>
                    <m:rPr>
                      <m:sty m:val="bi"/>
                    </m:rPr>
                    <w:rPr>
                      <w:rFonts w:ascii="Cambria Math" w:eastAsiaTheme="minorEastAsia" w:hAnsi="Cambria Math" w:cs="Times"/>
                      <w:sz w:val="22"/>
                      <w:szCs w:val="22"/>
                    </w:rPr>
                    <m:t>∙</m:t>
                  </m:r>
                  <m:r>
                    <m:rPr>
                      <m:sty m:val="p"/>
                    </m:rP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d>
                    <m:dPr>
                      <m:ctrlPr>
                        <w:rPr>
                          <w:rFonts w:ascii="Cambria Math" w:eastAsiaTheme="minorEastAsia" w:hAnsi="Cambria Math" w:cs="Times"/>
                          <w:i/>
                          <w:sz w:val="22"/>
                          <w:szCs w:val="22"/>
                        </w:rPr>
                      </m:ctrlPr>
                    </m:dPr>
                    <m:e>
                      <m:r>
                        <m:rPr>
                          <m:sty m:val="bi"/>
                        </m:rPr>
                        <w:rPr>
                          <w:rFonts w:ascii="Cambria Math" w:eastAsiaTheme="minorEastAsia" w:hAnsi="Cambria Math" w:cs="Times"/>
                          <w:sz w:val="22"/>
                          <w:szCs w:val="22"/>
                        </w:rPr>
                        <m:t>x</m:t>
                      </m:r>
                      <m:ctrlPr>
                        <w:rPr>
                          <w:rFonts w:ascii="Cambria Math" w:eastAsiaTheme="minorEastAsia" w:hAnsi="Cambria Math" w:cs="Times"/>
                          <w:b/>
                          <w:i/>
                          <w:sz w:val="22"/>
                          <w:szCs w:val="22"/>
                        </w:rPr>
                      </m:ctrlPr>
                    </m:e>
                  </m:d>
                </m:e>
              </m:d>
            </m:e>
            <m:sub>
              <m:r>
                <m:rPr>
                  <m:sty m:val="bi"/>
                </m:rPr>
                <w:rPr>
                  <w:rFonts w:ascii="Cambria Math" w:eastAsiaTheme="minorEastAsia" w:hAnsi="Cambria Math" w:cs="Times"/>
                  <w:sz w:val="22"/>
                  <w:szCs w:val="22"/>
                </w:rPr>
                <m:t>x=</m:t>
              </m:r>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m:rPr>
                      <m:sty m:val="bi"/>
                    </m:rPr>
                    <w:rPr>
                      <w:rFonts w:ascii="Cambria Math" w:eastAsiaTheme="minorEastAsia" w:hAnsi="Cambria Math" w:cs="Times"/>
                      <w:sz w:val="22"/>
                      <w:szCs w:val="22"/>
                    </w:rPr>
                    <m:t>i</m:t>
                  </m:r>
                </m:sub>
              </m:sSub>
            </m:sub>
          </m:sSub>
          <m:r>
            <m:rPr>
              <m:sty m:val="bi"/>
            </m:rP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e>
          </m:nary>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i</m:t>
                  </m:r>
                </m:sub>
              </m:sSub>
              <m:sSubSup>
                <m:sSubSupPr>
                  <m:ctrlPr>
                    <w:rPr>
                      <w:rFonts w:ascii="Cambria Math" w:eastAsiaTheme="minorEastAsia" w:hAnsi="Cambria Math" w:cs="Times"/>
                      <w:b/>
                      <w:i/>
                      <w:sz w:val="22"/>
                      <w:szCs w:val="22"/>
                    </w:rPr>
                  </m:ctrlPr>
                </m:sSubSup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up>
                  <m:r>
                    <w:rPr>
                      <w:rFonts w:ascii="Cambria Math" w:eastAsiaTheme="minorEastAsia" w:hAnsi="Cambria Math" w:cs="Times"/>
                      <w:sz w:val="22"/>
                      <w:szCs w:val="22"/>
                    </w:rPr>
                    <m:t>T</m:t>
                  </m:r>
                </m:sup>
              </m:sSubSup>
              <m:sSub>
                <m:sSubPr>
                  <m:ctrlPr>
                    <w:rPr>
                      <w:rFonts w:ascii="Cambria Math" w:eastAsiaTheme="minorEastAsia" w:hAnsi="Cambria Math" w:cs="Times"/>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k</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x</m:t>
                  </m:r>
                </m:e>
                <m:sub>
                  <m:r>
                    <w:rPr>
                      <w:rFonts w:ascii="Cambria Math" w:eastAsiaTheme="minorEastAsia" w:hAnsi="Cambria Math" w:cs="Times"/>
                      <w:sz w:val="22"/>
                      <w:szCs w:val="22"/>
                    </w:rPr>
                    <m:t>k</m:t>
                  </m:r>
                </m:sub>
              </m:sSub>
            </m:e>
          </m:d>
          <m:f>
            <m:fPr>
              <m:ctrlPr>
                <w:rPr>
                  <w:rFonts w:ascii="Cambria Math" w:eastAsiaTheme="minorEastAsia" w:hAnsi="Cambria Math" w:cs="Times"/>
                  <w:i/>
                  <w:sz w:val="22"/>
                  <w:szCs w:val="22"/>
                </w:rPr>
              </m:ctrlPr>
            </m:fPr>
            <m:num>
              <m:f>
                <m:fPr>
                  <m:ctrlPr>
                    <w:rPr>
                      <w:rFonts w:ascii="Cambria Math" w:eastAsiaTheme="minorEastAsia" w:hAnsi="Cambria Math" w:cs="Times"/>
                      <w:i/>
                      <w:sz w:val="22"/>
                      <w:szCs w:val="22"/>
                    </w:rPr>
                  </m:ctrlPr>
                </m:fPr>
                <m:num>
                  <m:r>
                    <w:rPr>
                      <w:rFonts w:ascii="Cambria Math" w:hAnsi="Cambria Math" w:cs="Times"/>
                      <w:sz w:val="22"/>
                      <w:szCs w:val="22"/>
                    </w:rPr>
                    <m:t>∂</m:t>
                  </m:r>
                  <m:sSub>
                    <m:sSubPr>
                      <m:ctrlPr>
                        <w:rPr>
                          <w:rFonts w:ascii="Cambria Math" w:hAnsi="Cambria Math" w:cs="Times"/>
                          <w:i/>
                          <w:sz w:val="22"/>
                          <w:szCs w:val="22"/>
                        </w:rPr>
                      </m:ctrlPr>
                    </m:sSubPr>
                    <m:e>
                      <m:r>
                        <w:rPr>
                          <w:rFonts w:ascii="Cambria Math" w:hAnsi="Cambria Math" w:cs="Times"/>
                          <w:sz w:val="22"/>
                          <w:szCs w:val="22"/>
                        </w:rPr>
                        <m:t>ϕ</m:t>
                      </m:r>
                    </m:e>
                    <m:sub>
                      <m:r>
                        <w:rPr>
                          <w:rFonts w:ascii="Cambria Math" w:hAnsi="Cambria Math" w:cs="Times"/>
                          <w:sz w:val="22"/>
                          <w:szCs w:val="22"/>
                        </w:rPr>
                        <m:t>k</m:t>
                      </m:r>
                    </m:sub>
                  </m:sSub>
                  <m:r>
                    <w:rPr>
                      <w:rFonts w:ascii="Cambria Math" w:hAnsi="Cambria Math" w:cs="Times"/>
                      <w:sz w:val="22"/>
                      <w:szCs w:val="22"/>
                    </w:rPr>
                    <m:t xml:space="preserve"> </m:t>
                  </m:r>
                </m:num>
                <m:den>
                  <m:r>
                    <w:rPr>
                      <w:rFonts w:ascii="Cambria Math" w:hAnsi="Cambria Math" w:cs="Times"/>
                      <w:sz w:val="22"/>
                      <w:szCs w:val="22"/>
                    </w:rPr>
                    <m:t>∂r</m:t>
                  </m:r>
                </m:den>
              </m:f>
              <m:d>
                <m:dPr>
                  <m:ctrlPr>
                    <w:rPr>
                      <w:rFonts w:ascii="Cambria Math" w:eastAsiaTheme="minorEastAsia" w:hAnsi="Cambria Math" w:cs="Times"/>
                      <w:i/>
                      <w:sz w:val="22"/>
                      <w:szCs w:val="22"/>
                    </w:rPr>
                  </m:ctrlPr>
                </m:dPr>
                <m:e>
                  <m:r>
                    <m:rPr>
                      <m:sty m:val="bi"/>
                    </m:rPr>
                    <w:rPr>
                      <w:rFonts w:ascii="Cambria Math" w:hAnsi="Cambria Math" w:cs="Times"/>
                      <w:sz w:val="22"/>
                      <w:szCs w:val="22"/>
                    </w:rPr>
                    <m:t>r</m:t>
                  </m:r>
                  <m:d>
                    <m:dPr>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ctrlPr>
                    <w:rPr>
                      <w:rFonts w:ascii="Cambria Math" w:hAnsi="Cambria Math" w:cs="Times"/>
                      <w:i/>
                      <w:sz w:val="22"/>
                      <w:szCs w:val="22"/>
                    </w:rPr>
                  </m:ctrlPr>
                </m:e>
              </m:d>
            </m:num>
            <m:den>
              <m:r>
                <m:rPr>
                  <m:sty m:val="bi"/>
                </m:rPr>
                <w:rPr>
                  <w:rFonts w:ascii="Cambria Math" w:eastAsiaTheme="minorEastAsia" w:hAnsi="Cambria Math" w:cs="Times"/>
                  <w:sz w:val="22"/>
                  <w:szCs w:val="22"/>
                </w:rPr>
                <m:t>r</m:t>
              </m:r>
              <m:d>
                <m:dPr>
                  <m:ctrlPr>
                    <w:rPr>
                      <w:rFonts w:ascii="Cambria Math" w:eastAsiaTheme="minorEastAsia" w:hAnsi="Cambria Math" w:cs="Times"/>
                      <w:i/>
                      <w:sz w:val="22"/>
                      <w:szCs w:val="22"/>
                    </w:rPr>
                  </m:ctrlPr>
                </m:dPr>
                <m:e>
                  <m:sSub>
                    <m:sSubPr>
                      <m:ctrlPr>
                        <w:rPr>
                          <w:rFonts w:ascii="Cambria Math" w:eastAsiaTheme="minorEastAsia" w:hAnsi="Cambria Math" w:cs="Times"/>
                          <w:b/>
                          <w:i/>
                          <w:sz w:val="22"/>
                          <w:szCs w:val="22"/>
                        </w:rPr>
                      </m:ctrlPr>
                    </m:sSubPr>
                    <m:e>
                      <m:r>
                        <m:rPr>
                          <m:sty m:val="bi"/>
                        </m:rPr>
                        <w:rPr>
                          <w:rFonts w:ascii="Cambria Math" w:eastAsiaTheme="minorEastAsia" w:hAnsi="Cambria Math" w:cs="Times"/>
                          <w:sz w:val="22"/>
                          <w:szCs w:val="22"/>
                        </w:rPr>
                        <m:t>x</m:t>
                      </m:r>
                    </m:e>
                    <m:sub>
                      <m:r>
                        <w:rPr>
                          <w:rFonts w:ascii="Cambria Math" w:eastAsiaTheme="minorEastAsia" w:hAnsi="Cambria Math" w:cs="Times"/>
                          <w:sz w:val="22"/>
                          <w:szCs w:val="22"/>
                        </w:rPr>
                        <m:t>i</m:t>
                      </m:r>
                    </m:sub>
                  </m:sSub>
                </m:e>
              </m:d>
            </m:den>
          </m:f>
          <m:r>
            <w:rPr>
              <w:rFonts w:ascii="Cambria Math" w:eastAsiaTheme="minorEastAsia" w:hAnsi="Cambria Math" w:cs="Times"/>
              <w:sz w:val="22"/>
              <w:szCs w:val="22"/>
            </w:rPr>
            <m:t xml:space="preserve">                             </m:t>
          </m:r>
        </m:oMath>
      </m:oMathPara>
    </w:p>
    <w:p w14:paraId="6D32149B" w14:textId="189CB349" w:rsidR="00DF6950" w:rsidRDefault="004F19B5" w:rsidP="0039444A">
      <w:pPr>
        <w:jc w:val="both"/>
        <w:rPr>
          <w:rFonts w:ascii="Times" w:eastAsiaTheme="minorEastAsia" w:hAnsi="Times" w:cs="Times"/>
          <w:sz w:val="22"/>
          <w:szCs w:val="22"/>
        </w:rPr>
      </w:pPr>
      <m:oMathPara>
        <m:oMath>
          <m:r>
            <w:rPr>
              <w:rFonts w:ascii="Cambria Math" w:eastAsiaTheme="minorEastAsia" w:hAnsi="Cambria Math" w:cs="Times"/>
              <w:sz w:val="22"/>
              <w:szCs w:val="22"/>
            </w:rPr>
            <m:t>=</m:t>
          </m:r>
          <m:nary>
            <m:naryPr>
              <m:chr m:val="∑"/>
              <m:limLoc m:val="undOvr"/>
              <m:ctrlPr>
                <w:rPr>
                  <w:rFonts w:ascii="Cambria Math" w:eastAsiaTheme="minorEastAsia" w:hAnsi="Cambria Math" w:cs="Times"/>
                  <w:i/>
                  <w:sz w:val="22"/>
                  <w:szCs w:val="22"/>
                </w:rPr>
              </m:ctrlPr>
            </m:naryPr>
            <m:sub>
              <m:r>
                <w:rPr>
                  <w:rFonts w:ascii="Cambria Math" w:eastAsiaTheme="minorEastAsia" w:hAnsi="Cambria Math" w:cs="Times"/>
                  <w:sz w:val="22"/>
                  <w:szCs w:val="22"/>
                </w:rPr>
                <m:t>k=1</m:t>
              </m:r>
            </m:sub>
            <m:sup>
              <m:r>
                <w:rPr>
                  <w:rFonts w:ascii="Cambria Math" w:eastAsiaTheme="minorEastAsia" w:hAnsi="Cambria Math" w:cs="Times"/>
                  <w:sz w:val="22"/>
                  <w:szCs w:val="22"/>
                </w:rPr>
                <m:t>n</m:t>
              </m:r>
            </m:sup>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i,k</m:t>
                  </m:r>
                </m:sub>
              </m:sSub>
            </m:e>
          </m:nary>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i,k</m:t>
              </m:r>
            </m:sub>
            <m:sup>
              <m:r>
                <w:rPr>
                  <w:rFonts w:ascii="Cambria Math" w:eastAsiaTheme="minorEastAsia" w:hAnsi="Cambria Math" w:cs="Times"/>
                  <w:sz w:val="22"/>
                  <w:szCs w:val="22"/>
                </w:rPr>
                <m:t>x</m:t>
              </m:r>
            </m:sup>
          </m:sSub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d>
            </m:e>
            <m:sup>
              <m:r>
                <w:rPr>
                  <w:rFonts w:ascii="Cambria Math" w:eastAsiaTheme="minorEastAsia" w:hAnsi="Cambria Math" w:cs="Times"/>
                  <w:sz w:val="22"/>
                  <w:szCs w:val="22"/>
                </w:rPr>
                <m:t>T</m:t>
              </m:r>
            </m:sup>
          </m:sSup>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c</m:t>
              </m:r>
            </m:e>
            <m:sub>
              <m:r>
                <w:rPr>
                  <w:rFonts w:ascii="Cambria Math" w:eastAsiaTheme="minorEastAsia" w:hAnsi="Cambria Math" w:cs="Times"/>
                  <w:sz w:val="22"/>
                  <w:szCs w:val="22"/>
                </w:rPr>
                <m:t>i</m:t>
              </m:r>
            </m:sub>
          </m:sSub>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b</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d>
            </m:e>
            <m:sup>
              <m:r>
                <w:rPr>
                  <w:rFonts w:ascii="Cambria Math" w:eastAsiaTheme="minorEastAsia" w:hAnsi="Cambria Math" w:cs="Times"/>
                  <w:sz w:val="22"/>
                  <w:szCs w:val="22"/>
                </w:rPr>
                <m:t>T</m:t>
              </m:r>
            </m:sup>
          </m:sSup>
          <m:d>
            <m:dPr>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A</m:t>
                  </m:r>
                </m:e>
                <m:sup>
                  <m:r>
                    <w:rPr>
                      <w:rFonts w:ascii="Cambria Math" w:eastAsiaTheme="minorEastAsia" w:hAnsi="Cambria Math" w:cs="Times"/>
                      <w:sz w:val="22"/>
                      <w:szCs w:val="22"/>
                    </w:rPr>
                    <m:t>-1</m:t>
                  </m:r>
                </m:sup>
              </m:sSup>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f</m:t>
                  </m:r>
                </m:e>
                <m:sub>
                  <m:r>
                    <w:rPr>
                      <w:rFonts w:ascii="Cambria Math" w:eastAsiaTheme="minorEastAsia" w:hAnsi="Cambria Math" w:cs="Times"/>
                      <w:sz w:val="22"/>
                      <w:szCs w:val="22"/>
                    </w:rPr>
                    <m:t>i</m:t>
                  </m:r>
                </m:sub>
              </m:sSub>
            </m:e>
          </m:d>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e>
            <m:sup>
              <m:r>
                <w:rPr>
                  <w:rFonts w:ascii="Cambria Math" w:eastAsiaTheme="minorEastAsia" w:hAnsi="Cambria Math" w:cs="Times"/>
                  <w:sz w:val="22"/>
                  <w:szCs w:val="22"/>
                </w:rPr>
                <m:t>T</m:t>
              </m:r>
            </m:sup>
          </m:sSup>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f</m:t>
              </m:r>
            </m:e>
            <m:sup>
              <m:r>
                <w:rPr>
                  <w:rFonts w:ascii="Cambria Math" w:eastAsiaTheme="minorEastAsia" w:hAnsi="Cambria Math" w:cs="Times"/>
                  <w:sz w:val="22"/>
                  <w:szCs w:val="22"/>
                </w:rPr>
                <m:t>i</m:t>
              </m:r>
            </m:sup>
          </m:sSup>
          <m:r>
            <w:rPr>
              <w:rFonts w:ascii="Cambria Math" w:eastAsiaTheme="minorEastAsia" w:hAnsi="Cambria Math" w:cs="Times"/>
              <w:sz w:val="22"/>
              <w:szCs w:val="22"/>
            </w:rPr>
            <m:t xml:space="preserve"> ,      (2.3.2)</m:t>
          </m:r>
        </m:oMath>
      </m:oMathPara>
    </w:p>
    <w:p w14:paraId="1F05CDD0" w14:textId="77777777" w:rsidR="00DF6950" w:rsidRPr="00DF6950" w:rsidRDefault="00DF6950" w:rsidP="0039444A">
      <w:pPr>
        <w:jc w:val="both"/>
        <w:rPr>
          <w:rFonts w:ascii="Times" w:eastAsiaTheme="minorEastAsia" w:hAnsi="Times" w:cs="Times"/>
          <w:i/>
          <w:sz w:val="22"/>
          <w:szCs w:val="22"/>
        </w:rPr>
      </w:pPr>
    </w:p>
    <w:p w14:paraId="1681DC41" w14:textId="4475BD56" w:rsidR="0046080C" w:rsidRPr="00C37EEA" w:rsidRDefault="00DF6950" w:rsidP="0039444A">
      <w:pPr>
        <w:jc w:val="both"/>
        <w:rPr>
          <w:rFonts w:ascii="Times" w:eastAsiaTheme="minorEastAsia" w:hAnsi="Times" w:cs="Times"/>
          <w:sz w:val="22"/>
          <w:szCs w:val="22"/>
        </w:rPr>
      </w:pPr>
      <w:r>
        <w:rPr>
          <w:rFonts w:ascii="Times" w:eastAsiaTheme="minorEastAsia" w:hAnsi="Times" w:cs="Times"/>
          <w:sz w:val="22"/>
          <w:szCs w:val="22"/>
        </w:rPr>
        <w:t>where</w:t>
      </w:r>
      <w:r w:rsidRPr="00D222A8">
        <w:rPr>
          <w:rFonts w:ascii="Times" w:eastAsiaTheme="minorEastAsia" w:hAnsi="Times" w:cs="Times"/>
          <w:sz w:val="22"/>
          <w:szCs w:val="22"/>
        </w:rPr>
        <w:t xml:space="preserve">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f</m:t>
            </m:r>
          </m:e>
          <m:sup>
            <m:r>
              <w:rPr>
                <w:rFonts w:ascii="Cambria Math" w:eastAsiaTheme="minorEastAsia" w:hAnsi="Cambria Math" w:cs="Times"/>
                <w:sz w:val="22"/>
                <w:szCs w:val="22"/>
              </w:rPr>
              <m:t>i</m:t>
            </m:r>
          </m:sup>
        </m:sSup>
      </m:oMath>
      <w:r w:rsidRPr="00D222A8">
        <w:rPr>
          <w:rFonts w:ascii="Times" w:eastAsiaTheme="minorEastAsia" w:hAnsi="Times" w:cs="Times"/>
          <w:sz w:val="22"/>
          <w:szCs w:val="22"/>
        </w:rPr>
        <w:t xml:space="preserve"> is the vecto</w:t>
      </w:r>
      <w:r>
        <w:rPr>
          <w:rFonts w:ascii="Times" w:eastAsiaTheme="minorEastAsia" w:hAnsi="Times" w:cs="Times"/>
          <w:sz w:val="22"/>
          <w:szCs w:val="22"/>
        </w:rPr>
        <w:t xml:space="preserve">r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w:rPr>
                        <w:rFonts w:ascii="Cambria Math" w:hAnsi="Cambria Math" w:cs="Times"/>
                        <w:sz w:val="22"/>
                        <w:szCs w:val="22"/>
                      </w:rPr>
                      <m:t>f</m:t>
                    </m:r>
                  </m:e>
                  <m:sub>
                    <m:r>
                      <w:rPr>
                        <w:rFonts w:ascii="Cambria Math" w:hAnsi="Cambria Math" w:cs="Times"/>
                        <w:sz w:val="22"/>
                        <w:szCs w:val="22"/>
                      </w:rPr>
                      <m:t>i</m:t>
                    </m:r>
                  </m:sub>
                </m:sSub>
                <m:d>
                  <m:dPr>
                    <m:ctrlPr>
                      <w:rPr>
                        <w:rFonts w:ascii="Cambria Math" w:hAnsi="Cambria Math" w:cs="Times"/>
                        <w:b/>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k</m:t>
                        </m:r>
                      </m:sub>
                    </m:sSub>
                  </m:e>
                </m:d>
              </m:e>
            </m:d>
          </m:e>
          <m:sub>
            <m:r>
              <w:rPr>
                <w:rFonts w:ascii="Cambria Math" w:hAnsi="Cambria Math" w:cs="Times"/>
                <w:sz w:val="22"/>
                <w:szCs w:val="22"/>
              </w:rPr>
              <m:t>k=1</m:t>
            </m:r>
          </m:sub>
          <m:sup>
            <m:r>
              <w:rPr>
                <w:rFonts w:ascii="Cambria Math" w:hAnsi="Cambria Math" w:cs="Times"/>
                <w:sz w:val="22"/>
                <w:szCs w:val="22"/>
              </w:rPr>
              <m:t>n</m:t>
            </m:r>
          </m:sup>
        </m:sSubSup>
      </m:oMath>
      <w:r w:rsidR="00C37EEA">
        <w:rPr>
          <w:rFonts w:ascii="Times" w:eastAsiaTheme="minorEastAsia" w:hAnsi="Times" w:cs="Times"/>
          <w:sz w:val="22"/>
          <w:szCs w:val="22"/>
        </w:rPr>
        <w:t xml:space="preserve"> and </w:t>
      </w:r>
      <w:r w:rsidR="00C37EEA">
        <w:rPr>
          <w:rFonts w:ascii="Times" w:eastAsiaTheme="minorEastAsia" w:hAnsi="Times" w:cs="Times"/>
          <w:i/>
          <w:sz w:val="22"/>
          <w:szCs w:val="22"/>
        </w:rPr>
        <w:t>A</w:t>
      </w:r>
      <w:r w:rsidR="00C37EEA">
        <w:rPr>
          <w:rFonts w:ascii="Times" w:eastAsiaTheme="minorEastAsia" w:hAnsi="Times" w:cs="Times"/>
          <w:sz w:val="22"/>
          <w:szCs w:val="22"/>
        </w:rPr>
        <w:t xml:space="preserve"> is the resulting matrix in equation 2.2.2 using the nodes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i/>
                        <w:sz w:val="22"/>
                        <w:szCs w:val="22"/>
                      </w:rPr>
                    </m:ctrlPr>
                  </m:sSubPr>
                  <m:e>
                    <m:r>
                      <m:rPr>
                        <m:sty m:val="bi"/>
                      </m:rPr>
                      <w:rPr>
                        <w:rFonts w:ascii="Cambria Math" w:hAnsi="Cambria Math" w:cs="Times"/>
                        <w:sz w:val="22"/>
                        <w:szCs w:val="22"/>
                      </w:rPr>
                      <m:t>x</m:t>
                    </m:r>
                  </m:e>
                  <m:sub>
                    <m:r>
                      <w:rPr>
                        <w:rFonts w:ascii="Cambria Math" w:hAnsi="Cambria Math" w:cs="Times"/>
                        <w:sz w:val="22"/>
                        <w:szCs w:val="22"/>
                      </w:rPr>
                      <m:t>k</m:t>
                    </m:r>
                  </m:sub>
                </m:sSub>
              </m:e>
            </m:d>
          </m:e>
          <m:sub>
            <m:r>
              <w:rPr>
                <w:rFonts w:ascii="Cambria Math" w:hAnsi="Cambria Math" w:cs="Times"/>
                <w:sz w:val="22"/>
                <w:szCs w:val="22"/>
              </w:rPr>
              <m:t>k=1</m:t>
            </m:r>
          </m:sub>
          <m:sup>
            <m:r>
              <w:rPr>
                <w:rFonts w:ascii="Cambria Math" w:hAnsi="Cambria Math" w:cs="Times"/>
                <w:sz w:val="22"/>
                <w:szCs w:val="22"/>
              </w:rPr>
              <m:t>n</m:t>
            </m:r>
          </m:sup>
        </m:sSubSup>
      </m:oMath>
      <w:r w:rsidR="00C37EEA">
        <w:rPr>
          <w:rFonts w:ascii="Times" w:eastAsiaTheme="minorEastAsia" w:hAnsi="Times" w:cs="Times"/>
          <w:sz w:val="22"/>
          <w:szCs w:val="22"/>
        </w:rPr>
        <w:t>.</w:t>
      </w:r>
      <w:r w:rsidR="0046080C">
        <w:rPr>
          <w:rFonts w:ascii="Times" w:eastAsiaTheme="minorEastAsia" w:hAnsi="Times" w:cs="Times"/>
          <w:sz w:val="22"/>
          <w:szCs w:val="22"/>
        </w:rPr>
        <w:t xml:space="preserve"> </w:t>
      </w:r>
      <w:r>
        <w:rPr>
          <w:rFonts w:ascii="Times" w:eastAsiaTheme="minorEastAsia" w:hAnsi="Times" w:cs="Times"/>
          <w:sz w:val="22"/>
          <w:szCs w:val="22"/>
        </w:rPr>
        <w:t xml:space="preserve">The </w:t>
      </w:r>
      <w:r w:rsidRPr="00D222A8">
        <w:rPr>
          <w:rFonts w:ascii="Times" w:eastAsiaTheme="minorEastAsia" w:hAnsi="Times" w:cs="Times"/>
          <w:sz w:val="22"/>
          <w:szCs w:val="22"/>
        </w:rPr>
        <w:t xml:space="preserve">operators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y</m:t>
            </m:r>
          </m:sup>
        </m:sSubSup>
      </m:oMath>
      <w:r w:rsidRPr="00D222A8">
        <w:rPr>
          <w:rFonts w:ascii="Times" w:eastAsiaTheme="minorEastAsia" w:hAnsi="Times" w:cs="Times"/>
          <w:sz w:val="22"/>
          <w:szCs w:val="22"/>
        </w:rPr>
        <w:t xml:space="preserve"> and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z</m:t>
            </m:r>
          </m:sup>
        </m:sSubSup>
      </m:oMath>
      <w:r w:rsidRPr="00D222A8">
        <w:rPr>
          <w:rFonts w:ascii="Times" w:eastAsiaTheme="minorEastAsia" w:hAnsi="Times" w:cs="Times"/>
          <w:sz w:val="22"/>
          <w:szCs w:val="22"/>
        </w:rPr>
        <w:t xml:space="preserve"> are defined</w:t>
      </w:r>
      <w:r>
        <w:rPr>
          <w:rFonts w:ascii="Times" w:eastAsiaTheme="minorEastAsia" w:hAnsi="Times" w:cs="Times"/>
          <w:sz w:val="22"/>
          <w:szCs w:val="22"/>
        </w:rPr>
        <w:t xml:space="preserve"> in </w:t>
      </w:r>
      <w:r w:rsidR="0046080C">
        <w:rPr>
          <w:rFonts w:ascii="Times" w:eastAsiaTheme="minorEastAsia" w:hAnsi="Times" w:cs="Times"/>
          <w:sz w:val="22"/>
          <w:szCs w:val="22"/>
        </w:rPr>
        <w:t>the same way with their respected dimensions</w:t>
      </w:r>
      <w:r>
        <w:rPr>
          <w:rFonts w:ascii="Times" w:eastAsiaTheme="minorEastAsia" w:hAnsi="Times" w:cs="Times"/>
          <w:sz w:val="22"/>
          <w:szCs w:val="22"/>
        </w:rPr>
        <w:t xml:space="preserve">. </w:t>
      </w:r>
      <w:r w:rsidR="0046080C">
        <w:rPr>
          <w:rFonts w:ascii="Times" w:eastAsiaTheme="minorEastAsia" w:hAnsi="Times" w:cs="Times"/>
          <w:sz w:val="22"/>
          <w:szCs w:val="22"/>
        </w:rPr>
        <w:t xml:space="preserve">Let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oMath>
      <w:r w:rsidR="0046080C">
        <w:rPr>
          <w:rFonts w:ascii="Times" w:eastAsiaTheme="minorEastAsia" w:hAnsi="Times" w:cs="Times"/>
          <w:sz w:val="22"/>
          <w:szCs w:val="22"/>
        </w:rPr>
        <w:t xml:space="preserve"> be the </w:t>
      </w:r>
      <w:r w:rsidR="0046080C">
        <w:rPr>
          <w:rFonts w:ascii="Times" w:eastAsiaTheme="minorEastAsia" w:hAnsi="Times" w:cs="Times"/>
          <w:i/>
          <w:sz w:val="22"/>
          <w:szCs w:val="22"/>
        </w:rPr>
        <w:t>N</w:t>
      </w:r>
      <w:r w:rsidR="0046080C">
        <w:rPr>
          <w:rFonts w:ascii="Times" w:eastAsiaTheme="minorEastAsia" w:hAnsi="Times" w:cs="Times"/>
          <w:sz w:val="22"/>
          <w:szCs w:val="22"/>
        </w:rPr>
        <w:t xml:space="preserve"> by </w:t>
      </w:r>
      <w:r w:rsidR="0046080C">
        <w:rPr>
          <w:rFonts w:ascii="Times" w:eastAsiaTheme="minorEastAsia" w:hAnsi="Times" w:cs="Times"/>
          <w:i/>
          <w:sz w:val="22"/>
          <w:szCs w:val="22"/>
        </w:rPr>
        <w:t>N</w:t>
      </w:r>
      <w:r w:rsidR="0046080C">
        <w:rPr>
          <w:rFonts w:ascii="Times" w:eastAsiaTheme="minorEastAsia" w:hAnsi="Times" w:cs="Times"/>
          <w:sz w:val="22"/>
          <w:szCs w:val="22"/>
        </w:rPr>
        <w:t xml:space="preserve"> </w:t>
      </w:r>
      <w:r w:rsidR="006801CE">
        <w:rPr>
          <w:rFonts w:ascii="Times" w:eastAsiaTheme="minorEastAsia" w:hAnsi="Times" w:cs="Times"/>
          <w:sz w:val="22"/>
          <w:szCs w:val="22"/>
        </w:rPr>
        <w:t xml:space="preserve">sparse matrix with nonzero entries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a</m:t>
            </m:r>
          </m:e>
          <m:sub>
            <m:r>
              <w:rPr>
                <w:rFonts w:ascii="Cambria Math" w:eastAsiaTheme="minorEastAsia" w:hAnsi="Cambria Math" w:cs="Times"/>
                <w:sz w:val="22"/>
                <w:szCs w:val="22"/>
              </w:rPr>
              <m:t>i,k</m:t>
            </m:r>
          </m:sub>
        </m:sSub>
      </m:oMath>
      <w:r w:rsidR="000C596C">
        <w:rPr>
          <w:rFonts w:ascii="Times" w:eastAsiaTheme="minorEastAsia" w:hAnsi="Times" w:cs="Times"/>
          <w:sz w:val="22"/>
          <w:szCs w:val="22"/>
        </w:rPr>
        <w:t xml:space="preserve"> equal to the corresponding value in the </w:t>
      </w:r>
      <w:r w:rsidR="000C596C" w:rsidRPr="00D222A8">
        <w:rPr>
          <w:rFonts w:ascii="Times" w:eastAsiaTheme="minorEastAsia" w:hAnsi="Times" w:cs="Times"/>
          <w:sz w:val="22"/>
          <w:szCs w:val="22"/>
        </w:rPr>
        <w:t xml:space="preserve">vector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x</m:t>
            </m:r>
          </m:sup>
        </m:sSubSup>
      </m:oMath>
      <w:r w:rsidR="000C596C" w:rsidRPr="00D222A8">
        <w:rPr>
          <w:rFonts w:ascii="Times" w:eastAsiaTheme="minorEastAsia" w:hAnsi="Times" w:cs="Times"/>
          <w:sz w:val="22"/>
          <w:szCs w:val="22"/>
        </w:rPr>
        <w:t>.</w:t>
      </w:r>
      <w:r w:rsidR="0036021F">
        <w:rPr>
          <w:rFonts w:ascii="Times" w:eastAsiaTheme="minorEastAsia" w:hAnsi="Times" w:cs="Times"/>
          <w:sz w:val="22"/>
          <w:szCs w:val="22"/>
        </w:rPr>
        <w:t xml:space="preserve"> Define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oMath>
      <w:r w:rsidR="0036021F">
        <w:rPr>
          <w:rFonts w:ascii="Times" w:eastAsiaTheme="minorEastAsia" w:hAnsi="Times" w:cs="Times"/>
          <w:sz w:val="22"/>
          <w:szCs w:val="22"/>
        </w:rPr>
        <w:t xml:space="preserve"> and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oMath>
      <w:r w:rsidR="0036021F">
        <w:rPr>
          <w:rFonts w:ascii="Times" w:eastAsiaTheme="minorEastAsia" w:hAnsi="Times" w:cs="Times"/>
          <w:sz w:val="22"/>
          <w:szCs w:val="22"/>
        </w:rPr>
        <w:t xml:space="preserve"> </w:t>
      </w:r>
      <w:r w:rsidR="00C37EEA">
        <w:rPr>
          <w:rFonts w:ascii="Times" w:eastAsiaTheme="minorEastAsia" w:hAnsi="Times" w:cs="Times"/>
          <w:sz w:val="22"/>
          <w:szCs w:val="22"/>
        </w:rPr>
        <w:t xml:space="preserve">similarly </w:t>
      </w:r>
      <w:r w:rsidR="0036021F" w:rsidRPr="00D222A8">
        <w:rPr>
          <w:rFonts w:ascii="Times" w:eastAsiaTheme="minorEastAsia" w:hAnsi="Times" w:cs="Times"/>
          <w:sz w:val="22"/>
          <w:szCs w:val="22"/>
        </w:rPr>
        <w:t xml:space="preserve">using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y</m:t>
            </m:r>
          </m:sup>
        </m:sSubSup>
      </m:oMath>
      <w:r w:rsidR="0036021F" w:rsidRPr="00D222A8">
        <w:rPr>
          <w:rFonts w:ascii="Times" w:eastAsiaTheme="minorEastAsia" w:hAnsi="Times" w:cs="Times"/>
          <w:sz w:val="22"/>
          <w:szCs w:val="22"/>
        </w:rPr>
        <w:t xml:space="preserve"> and </w:t>
      </w:r>
      <m:oMath>
        <m:sSubSup>
          <m:sSubSupPr>
            <m:ctrlPr>
              <w:rPr>
                <w:rFonts w:ascii="Cambria Math" w:eastAsiaTheme="minorEastAsia" w:hAnsi="Cambria Math" w:cs="Times"/>
                <w:i/>
                <w:sz w:val="22"/>
                <w:szCs w:val="22"/>
              </w:rPr>
            </m:ctrlPr>
          </m:sSubSupPr>
          <m:e>
            <m:r>
              <w:rPr>
                <w:rFonts w:ascii="Cambria Math" w:eastAsiaTheme="minorEastAsia" w:hAnsi="Cambria Math" w:cs="Times"/>
                <w:sz w:val="22"/>
                <w:szCs w:val="22"/>
              </w:rPr>
              <m:t>d</m:t>
            </m:r>
          </m:e>
          <m:sub>
            <m:r>
              <w:rPr>
                <w:rFonts w:ascii="Cambria Math" w:eastAsiaTheme="minorEastAsia" w:hAnsi="Cambria Math" w:cs="Times"/>
                <w:sz w:val="22"/>
                <w:szCs w:val="22"/>
              </w:rPr>
              <m:t>i</m:t>
            </m:r>
          </m:sub>
          <m:sup>
            <m:r>
              <w:rPr>
                <w:rFonts w:ascii="Cambria Math" w:eastAsiaTheme="minorEastAsia" w:hAnsi="Cambria Math" w:cs="Times"/>
                <w:sz w:val="22"/>
                <w:szCs w:val="22"/>
              </w:rPr>
              <m:t>z</m:t>
            </m:r>
          </m:sup>
        </m:sSubSup>
      </m:oMath>
      <w:r w:rsidR="00C37EEA">
        <w:rPr>
          <w:rFonts w:ascii="Times" w:eastAsiaTheme="minorEastAsia" w:hAnsi="Times" w:cs="Times"/>
          <w:sz w:val="22"/>
          <w:szCs w:val="22"/>
        </w:rPr>
        <w:t xml:space="preserve">. Then the discretization of the </w:t>
      </w:r>
      <w:r w:rsidR="00C37EEA">
        <w:rPr>
          <w:rFonts w:ascii="Times" w:eastAsiaTheme="minorEastAsia" w:hAnsi="Times" w:cs="Times"/>
          <w:i/>
          <w:sz w:val="22"/>
          <w:szCs w:val="22"/>
        </w:rPr>
        <w:t>RHS</w:t>
      </w:r>
      <w:r w:rsidR="00AC2DC4">
        <w:rPr>
          <w:rFonts w:ascii="Times" w:eastAsiaTheme="minorEastAsia" w:hAnsi="Times" w:cs="Times"/>
          <w:sz w:val="22"/>
          <w:szCs w:val="22"/>
        </w:rPr>
        <w:t xml:space="preserve"> defined in equation 2.1.4, denoted by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oMath>
      <w:r w:rsidR="00AC2DC4">
        <w:rPr>
          <w:rFonts w:ascii="Times" w:eastAsiaTheme="minorEastAsia" w:hAnsi="Times" w:cs="Times"/>
          <w:sz w:val="22"/>
          <w:szCs w:val="22"/>
        </w:rPr>
        <w:t>, is given by</w:t>
      </w:r>
    </w:p>
    <w:p w14:paraId="734839C9" w14:textId="77777777" w:rsidR="00C37EEA" w:rsidRDefault="00C37EEA" w:rsidP="0039444A">
      <w:pPr>
        <w:jc w:val="both"/>
        <w:rPr>
          <w:rFonts w:ascii="Times" w:eastAsiaTheme="minorEastAsia" w:hAnsi="Times" w:cs="Times"/>
          <w:sz w:val="22"/>
          <w:szCs w:val="22"/>
        </w:rPr>
      </w:pPr>
    </w:p>
    <w:p w14:paraId="5D94E54A" w14:textId="0AF9159F" w:rsidR="0046080C" w:rsidRDefault="00505A9B"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e>
                </m:mr>
              </m:m>
              <m:r>
                <w:rPr>
                  <w:rFonts w:ascii="Cambria Math" w:eastAsiaTheme="minorEastAsia" w:hAnsi="Cambria Math" w:cs="Times"/>
                  <w:sz w:val="22"/>
                  <w:szCs w:val="22"/>
                </w:rPr>
                <m:t>+f</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e>
                    </m:mr>
                    <m:m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e>
                    </m:mr>
                  </m:m>
                </m:e>
              </m:d>
              <m:r>
                <w:rPr>
                  <w:rFonts w:ascii="Cambria Math" w:eastAsiaTheme="minorEastAsia" w:hAnsi="Cambria Math" w:cs="Times"/>
                  <w:sz w:val="22"/>
                  <w:szCs w:val="22"/>
                </w:rPr>
                <m:t>+g</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e>
                    </m:m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e>
                    </m:mr>
                    <m:m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e>
                    </m:mr>
                  </m:m>
                </m:e>
              </m:d>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e>
          </m:d>
          <m:r>
            <w:rPr>
              <w:rFonts w:ascii="Cambria Math" w:eastAsiaTheme="minorEastAsia" w:hAnsi="Cambria Math" w:cs="Times"/>
              <w:sz w:val="22"/>
              <w:szCs w:val="22"/>
            </w:rPr>
            <m:t>,     (2.3.3)</m:t>
          </m:r>
        </m:oMath>
      </m:oMathPara>
    </w:p>
    <w:p w14:paraId="10540EB7" w14:textId="77777777" w:rsidR="0041548B" w:rsidRDefault="0041548B" w:rsidP="0039444A">
      <w:pPr>
        <w:jc w:val="both"/>
        <w:rPr>
          <w:rFonts w:ascii="Times" w:eastAsiaTheme="minorEastAsia" w:hAnsi="Times" w:cs="Times"/>
          <w:sz w:val="22"/>
          <w:szCs w:val="22"/>
        </w:rPr>
      </w:pPr>
    </w:p>
    <w:p w14:paraId="04C579B5" w14:textId="4AEBDF9F" w:rsidR="00094DC0" w:rsidRDefault="00094DC0"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r>
          <w:rPr>
            <w:rFonts w:ascii="Cambria Math" w:eastAsiaTheme="minorEastAsia" w:hAnsi="Cambria Math" w:cs="Times"/>
            <w:sz w:val="22"/>
            <w:szCs w:val="22"/>
          </w:rPr>
          <m:t>∘</m:t>
        </m:r>
      </m:oMath>
      <w:r>
        <w:rPr>
          <w:rFonts w:ascii="Times" w:eastAsiaTheme="minorEastAsia" w:hAnsi="Times" w:cs="Times"/>
          <w:sz w:val="22"/>
          <w:szCs w:val="22"/>
        </w:rPr>
        <w:t xml:space="preserve"> is element by element multiplication and </w:t>
      </w:r>
      <m:oMath>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x</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y</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z</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oMath>
      <w:r w:rsidR="007F0DB4">
        <w:rPr>
          <w:rFonts w:ascii="Times" w:eastAsiaTheme="minorEastAsia" w:hAnsi="Times" w:cs="Times"/>
          <w:sz w:val="22"/>
          <w:szCs w:val="22"/>
        </w:rPr>
        <w:t xml:space="preserve"> and </w:t>
      </w:r>
      <m:oMath>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oMath>
      <w:r w:rsidR="00651B36">
        <w:rPr>
          <w:rFonts w:ascii="Times" w:eastAsiaTheme="minorEastAsia" w:hAnsi="Times" w:cs="Times"/>
          <w:sz w:val="22"/>
          <w:szCs w:val="22"/>
        </w:rPr>
        <w:t xml:space="preserve"> </w:t>
      </w:r>
      <w:r>
        <w:rPr>
          <w:rFonts w:ascii="Times" w:eastAsiaTheme="minorEastAsia" w:hAnsi="Times" w:cs="Times"/>
          <w:sz w:val="22"/>
          <w:szCs w:val="22"/>
        </w:rPr>
        <w:t xml:space="preserve">are simply the vectors containing the values of </w:t>
      </w:r>
      <w:r w:rsidR="007F0DB4" w:rsidRPr="007F0DB4">
        <w:rPr>
          <w:rFonts w:ascii="Times" w:eastAsiaTheme="minorEastAsia" w:hAnsi="Times" w:cs="Times"/>
          <w:i/>
          <w:sz w:val="22"/>
          <w:szCs w:val="22"/>
        </w:rPr>
        <w:t>x, y, z, u, v, w</w:t>
      </w:r>
      <w:r w:rsidR="007F0DB4">
        <w:rPr>
          <w:rFonts w:ascii="Times" w:eastAsiaTheme="minorEastAsia" w:hAnsi="Times" w:cs="Times"/>
          <w:sz w:val="22"/>
          <w:szCs w:val="22"/>
        </w:rPr>
        <w:t xml:space="preserve"> and </w:t>
      </w:r>
      <w:r w:rsidR="007F0DB4" w:rsidRPr="007F0DB4">
        <w:rPr>
          <w:rFonts w:ascii="Times" w:eastAsiaTheme="minorEastAsia" w:hAnsi="Times" w:cs="Times"/>
          <w:i/>
          <w:sz w:val="22"/>
          <w:szCs w:val="22"/>
        </w:rPr>
        <w:t>h</w:t>
      </w:r>
      <w:r>
        <w:rPr>
          <w:rFonts w:ascii="Times" w:eastAsiaTheme="minorEastAsia" w:hAnsi="Times" w:cs="Times"/>
          <w:sz w:val="22"/>
          <w:szCs w:val="22"/>
        </w:rPr>
        <w:t xml:space="preserve"> at each of the node points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Pr>
          <w:rFonts w:ascii="Times" w:eastAsiaTheme="minorEastAsia" w:hAnsi="Times" w:cs="Times"/>
          <w:sz w:val="22"/>
          <w:szCs w:val="22"/>
        </w:rPr>
        <w:t>.</w:t>
      </w:r>
      <w:r w:rsidR="00F07848">
        <w:rPr>
          <w:rFonts w:ascii="Times" w:eastAsiaTheme="minorEastAsia" w:hAnsi="Times" w:cs="Times"/>
          <w:sz w:val="22"/>
          <w:szCs w:val="22"/>
        </w:rPr>
        <w:t xml:space="preserve"> </w:t>
      </w:r>
      <w:r w:rsidR="006A3D95">
        <w:rPr>
          <w:rFonts w:ascii="Times" w:eastAsiaTheme="minorEastAsia" w:hAnsi="Times" w:cs="Times"/>
          <w:sz w:val="22"/>
          <w:szCs w:val="22"/>
        </w:rPr>
        <w:t xml:space="preserve">Let </w:t>
      </w:r>
      <m:oMath>
        <m:r>
          <w:rPr>
            <w:rFonts w:ascii="Cambria Math" w:eastAsiaTheme="minorEastAsia" w:hAnsi="Cambria Math" w:cs="Times"/>
            <w:sz w:val="22"/>
            <w:szCs w:val="22"/>
          </w:rPr>
          <m:t>H={</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 xml:space="preserve">, </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oMath>
      <w:r w:rsidR="008F75D9">
        <w:rPr>
          <w:rFonts w:ascii="Times" w:eastAsiaTheme="minorEastAsia" w:hAnsi="Times" w:cs="Times"/>
          <w:sz w:val="22"/>
          <w:szCs w:val="22"/>
        </w:rPr>
        <w:t>.</w:t>
      </w:r>
      <w:r w:rsidR="00B61F95">
        <w:rPr>
          <w:rFonts w:ascii="Times" w:eastAsiaTheme="minorEastAsia" w:hAnsi="Times" w:cs="Times"/>
          <w:sz w:val="22"/>
          <w:szCs w:val="22"/>
        </w:rPr>
        <w:t xml:space="preserve"> </w:t>
      </w:r>
      <w:r w:rsidR="00F07848">
        <w:rPr>
          <w:rFonts w:ascii="Times" w:eastAsiaTheme="minorEastAsia" w:hAnsi="Times" w:cs="Times"/>
          <w:sz w:val="22"/>
          <w:szCs w:val="22"/>
        </w:rPr>
        <w:t>Usin</w:t>
      </w:r>
      <w:r w:rsidR="00177B28">
        <w:rPr>
          <w:rFonts w:ascii="Times" w:eastAsiaTheme="minorEastAsia" w:hAnsi="Times" w:cs="Times"/>
          <w:sz w:val="22"/>
          <w:szCs w:val="22"/>
        </w:rPr>
        <w:t>g this our discretization of</w:t>
      </w:r>
      <w:r w:rsidR="00F07848">
        <w:rPr>
          <w:rFonts w:ascii="Times" w:eastAsiaTheme="minorEastAsia" w:hAnsi="Times" w:cs="Times"/>
          <w:sz w:val="22"/>
          <w:szCs w:val="22"/>
        </w:rPr>
        <w:t xml:space="preserve"> equations 2.1.4-7 becomes</w:t>
      </w:r>
    </w:p>
    <w:p w14:paraId="55EEA3DD" w14:textId="3AB16DB2" w:rsidR="008F75D9" w:rsidRDefault="008F75D9" w:rsidP="0039444A">
      <w:pPr>
        <w:jc w:val="both"/>
        <w:rPr>
          <w:rFonts w:ascii="Times" w:eastAsiaTheme="minorEastAsia" w:hAnsi="Times" w:cs="Times"/>
          <w:b/>
          <w:sz w:val="22"/>
          <w:szCs w:val="22"/>
        </w:rPr>
      </w:pPr>
    </w:p>
    <w:p w14:paraId="59921E1A" w14:textId="2CFCC5CA" w:rsidR="00F63779" w:rsidRDefault="00505A9B" w:rsidP="0039444A">
      <w:pPr>
        <w:jc w:val="both"/>
        <w:rPr>
          <w:rFonts w:ascii="Times" w:eastAsiaTheme="minorEastAsia" w:hAnsi="Times" w:cs="Times"/>
          <w:sz w:val="22"/>
          <w:szCs w:val="22"/>
        </w:rPr>
      </w:pPr>
      <m:oMathPara>
        <m:oMath>
          <m:f>
            <m:fPr>
              <m:ctrlPr>
                <w:rPr>
                  <w:rFonts w:ascii="Cambria Math" w:eastAsiaTheme="minorEastAsia" w:hAnsi="Cambria Math" w:cs="Times"/>
                  <w:i/>
                  <w:sz w:val="22"/>
                  <w:szCs w:val="22"/>
                </w:rPr>
              </m:ctrlPr>
            </m:fPr>
            <m:num>
              <m:r>
                <w:rPr>
                  <w:rFonts w:ascii="Cambria Math" w:hAnsi="Cambria Math" w:cs="Times"/>
                  <w:sz w:val="22"/>
                  <w:szCs w:val="22"/>
                </w:rPr>
                <m:t>∂H</m:t>
              </m:r>
            </m:num>
            <m:den>
              <m:r>
                <w:rPr>
                  <w:rFonts w:ascii="Cambria Math" w:hAnsi="Cambria Math" w:cs="Times"/>
                  <w:sz w:val="22"/>
                  <w:szCs w:val="22"/>
                </w:rPr>
                <m:t>∂t</m:t>
              </m:r>
            </m:den>
          </m:f>
          <m:r>
            <w:rPr>
              <w:rFonts w:ascii="Cambria Math" w:eastAsiaTheme="minorEastAsia" w:hAnsi="Cambria Math" w:cs="Times"/>
              <w:sz w:val="22"/>
              <w:szCs w:val="22"/>
            </w:rPr>
            <m:t>=</m:t>
          </m:r>
          <m:d>
            <m:dPr>
              <m:begChr m:val="{"/>
              <m:endChr m:val=""/>
              <m:ctrlPr>
                <w:rPr>
                  <w:rFonts w:ascii="Cambria Math" w:eastAsiaTheme="minorEastAsia" w:hAnsi="Cambria Math" w:cs="Times"/>
                  <w:i/>
                  <w:sz w:val="22"/>
                  <w:szCs w:val="22"/>
                </w:rPr>
              </m:ctrlPr>
            </m:dPr>
            <m:e>
              <m:m>
                <m:mPr>
                  <m:mcs>
                    <m:mc>
                      <m:mcPr>
                        <m:count m:val="1"/>
                        <m:mcJc m:val="center"/>
                      </m:mcPr>
                    </m:mc>
                  </m:mcs>
                  <m:ctrlPr>
                    <w:rPr>
                      <w:rFonts w:ascii="Cambria Math" w:eastAsiaTheme="minorEastAsia" w:hAnsi="Cambria Math" w:cs="Times"/>
                      <w:i/>
                      <w:sz w:val="22"/>
                      <w:szCs w:val="22"/>
                    </w:rPr>
                  </m:ctrlPr>
                </m:mPr>
                <m:mr>
                  <m:e>
                    <m:m>
                      <m:mPr>
                        <m:mcs>
                          <m:mc>
                            <m:mcPr>
                              <m:count m:val="1"/>
                              <m:mcJc m:val="center"/>
                            </m:mcPr>
                          </m:mc>
                        </m:mcs>
                        <m:ctrlPr>
                          <w:rPr>
                            <w:rFonts w:ascii="Cambria Math" w:eastAsiaTheme="minorEastAsia" w:hAnsi="Cambria Math" w:cs="Times"/>
                            <w:i/>
                            <w:sz w:val="22"/>
                            <w:szCs w:val="22"/>
                          </w:rPr>
                        </m:ctrlPr>
                      </m:mP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x</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y</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num>
                            <m:den>
                              <m:r>
                                <w:rPr>
                                  <w:rFonts w:ascii="Cambria Math" w:hAnsi="Cambria Math" w:cs="Times"/>
                                  <w:sz w:val="22"/>
                                  <w:szCs w:val="22"/>
                                </w:rPr>
                                <m:t>∂t</m:t>
                              </m:r>
                            </m:den>
                          </m:f>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p</m:t>
                                  </m:r>
                                </m:e>
                              </m:bar>
                            </m:e>
                            <m:sub>
                              <m:r>
                                <w:rPr>
                                  <w:rFonts w:ascii="Cambria Math" w:eastAsiaTheme="minorEastAsia" w:hAnsi="Cambria Math" w:cs="Times"/>
                                  <w:sz w:val="22"/>
                                  <w:szCs w:val="22"/>
                                </w:rPr>
                                <m:t>z</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RHS</m:t>
                              </m:r>
                            </m:e>
                            <m:sub>
                              <m:r>
                                <w:rPr>
                                  <w:rFonts w:ascii="Cambria Math" w:eastAsiaTheme="minorEastAsia" w:hAnsi="Cambria Math" w:cs="Times"/>
                                  <w:sz w:val="22"/>
                                  <w:szCs w:val="22"/>
                                </w:rPr>
                                <m:t>D</m:t>
                              </m:r>
                            </m:sub>
                          </m:sSub>
                          <m:r>
                            <w:rPr>
                              <w:rFonts w:ascii="Cambria Math" w:eastAsiaTheme="minorEastAsia" w:hAnsi="Cambria Math" w:cs="Times"/>
                              <w:sz w:val="22"/>
                              <w:szCs w:val="22"/>
                            </w:rPr>
                            <m:t>,</m:t>
                          </m:r>
                        </m:e>
                      </m:mr>
                    </m:m>
                    <m:r>
                      <w:rPr>
                        <w:rFonts w:ascii="Cambria Math" w:eastAsiaTheme="minorEastAsia" w:hAnsi="Cambria Math" w:cs="Times"/>
                        <w:sz w:val="22"/>
                        <w:szCs w:val="22"/>
                      </w:rPr>
                      <m:t xml:space="preserve">                                                                                      </m:t>
                    </m:r>
                  </m:e>
                </m:mr>
                <m:mr>
                  <m:e>
                    <m:f>
                      <m:fPr>
                        <m:ctrlPr>
                          <w:rPr>
                            <w:rFonts w:ascii="Cambria Math" w:eastAsiaTheme="minorEastAsia" w:hAnsi="Cambria Math" w:cs="Times"/>
                            <w:i/>
                            <w:sz w:val="22"/>
                            <w:szCs w:val="22"/>
                          </w:rPr>
                        </m:ctrlPr>
                      </m:fPr>
                      <m:num>
                        <m:r>
                          <w:rPr>
                            <w:rFonts w:ascii="Cambria Math"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num>
                      <m:den>
                        <m:r>
                          <w:rPr>
                            <w:rFonts w:ascii="Cambria Math" w:hAnsi="Cambria Math" w:cs="Times"/>
                            <w:sz w:val="22"/>
                            <w:szCs w:val="22"/>
                          </w:rPr>
                          <m:t>∂t</m:t>
                        </m:r>
                      </m:den>
                    </m:f>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m:rPr>
                        <m:sty m:val="bi"/>
                      </m:rP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m:rPr>
                        <m:sty m:val="bi"/>
                      </m:rP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h</m:t>
                        </m:r>
                      </m:e>
                    </m:bar>
                    <m:r>
                      <w:rPr>
                        <w:rFonts w:ascii="Cambria Math" w:eastAsiaTheme="minorEastAsia" w:hAnsi="Cambria Math" w:cs="Times"/>
                        <w:sz w:val="22"/>
                        <w:szCs w:val="22"/>
                      </w:rPr>
                      <m:t>∘</m:t>
                    </m:r>
                    <m:d>
                      <m:dPr>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x</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u</m:t>
                            </m:r>
                          </m:e>
                        </m:bar>
                        <m:r>
                          <m:rPr>
                            <m:sty m:val="bi"/>
                          </m:rP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y</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v</m:t>
                            </m:r>
                          </m:e>
                        </m:bar>
                        <m:r>
                          <m:rPr>
                            <m:sty m:val="bi"/>
                          </m:rP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z</m:t>
                            </m:r>
                          </m:sup>
                        </m:sSup>
                        <m:bar>
                          <m:barPr>
                            <m:ctrlPr>
                              <w:rPr>
                                <w:rFonts w:ascii="Cambria Math" w:eastAsiaTheme="minorEastAsia" w:hAnsi="Cambria Math" w:cs="Times"/>
                                <w:i/>
                                <w:sz w:val="22"/>
                                <w:szCs w:val="22"/>
                              </w:rPr>
                            </m:ctrlPr>
                          </m:barPr>
                          <m:e>
                            <m:r>
                              <w:rPr>
                                <w:rFonts w:ascii="Cambria Math" w:eastAsiaTheme="minorEastAsia" w:hAnsi="Cambria Math" w:cs="Times"/>
                                <w:sz w:val="22"/>
                                <w:szCs w:val="22"/>
                              </w:rPr>
                              <m:t>w</m:t>
                            </m:r>
                          </m:e>
                        </m:bar>
                        <m:ctrlPr>
                          <w:rPr>
                            <w:rFonts w:ascii="Cambria Math" w:eastAsiaTheme="minorEastAsia" w:hAnsi="Cambria Math" w:cs="Times"/>
                            <w:b/>
                            <w:i/>
                            <w:sz w:val="22"/>
                            <w:szCs w:val="22"/>
                          </w:rPr>
                        </m:ctrlPr>
                      </m:e>
                    </m:d>
                    <m:r>
                      <m:rPr>
                        <m:sty m:val="bi"/>
                      </m:rPr>
                      <w:rPr>
                        <w:rFonts w:ascii="Cambria Math" w:eastAsiaTheme="minorEastAsia" w:hAnsi="Cambria Math" w:cs="Times"/>
                        <w:sz w:val="22"/>
                        <w:szCs w:val="22"/>
                      </w:rPr>
                      <m:t>.</m:t>
                    </m:r>
                  </m:e>
                </m:mr>
              </m:m>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(2.3.4)</m:t>
              </m:r>
            </m:e>
          </m:d>
        </m:oMath>
      </m:oMathPara>
    </w:p>
    <w:p w14:paraId="07D7F082" w14:textId="77777777" w:rsidR="00884A0F" w:rsidRDefault="00884A0F" w:rsidP="0039444A">
      <w:pPr>
        <w:jc w:val="both"/>
        <w:rPr>
          <w:rFonts w:ascii="Times" w:eastAsiaTheme="minorEastAsia" w:hAnsi="Times" w:cs="Times"/>
          <w:b/>
          <w:sz w:val="22"/>
          <w:szCs w:val="22"/>
        </w:rPr>
      </w:pPr>
    </w:p>
    <w:p w14:paraId="780294EA" w14:textId="0C7693B7" w:rsidR="00FD1571" w:rsidRDefault="00FD1571" w:rsidP="008B7A94">
      <w:pPr>
        <w:jc w:val="both"/>
        <w:rPr>
          <w:rFonts w:ascii="Times" w:eastAsiaTheme="minorEastAsia" w:hAnsi="Times" w:cs="Times"/>
          <w:sz w:val="22"/>
          <w:szCs w:val="22"/>
        </w:rPr>
      </w:pPr>
      <w:r>
        <w:rPr>
          <w:rFonts w:ascii="Times" w:eastAsiaTheme="minorEastAsia" w:hAnsi="Times" w:cs="Times"/>
          <w:sz w:val="22"/>
          <w:szCs w:val="22"/>
        </w:rPr>
        <w:t xml:space="preserve">Let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oMath>
      <w:r>
        <w:rPr>
          <w:rFonts w:ascii="Times" w:eastAsiaTheme="minorEastAsia" w:hAnsi="Times" w:cs="Times"/>
          <w:sz w:val="22"/>
          <w:szCs w:val="22"/>
        </w:rPr>
        <w:t xml:space="preserve"> be </w:t>
      </w:r>
      <w:r>
        <w:rPr>
          <w:rFonts w:ascii="Times" w:eastAsiaTheme="minorEastAsia" w:hAnsi="Times" w:cs="Times"/>
          <w:i/>
          <w:sz w:val="22"/>
          <w:szCs w:val="22"/>
        </w:rPr>
        <w:t>H</w:t>
      </w:r>
      <w:r>
        <w:rPr>
          <w:rFonts w:ascii="Times" w:eastAsiaTheme="minorEastAsia" w:hAnsi="Times" w:cs="Times"/>
          <w:sz w:val="22"/>
          <w:szCs w:val="22"/>
        </w:rPr>
        <w:t xml:space="preserve"> at a time </w:t>
      </w:r>
      <w:r>
        <w:rPr>
          <w:rFonts w:ascii="Times" w:eastAsiaTheme="minorEastAsia" w:hAnsi="Times" w:cs="Times"/>
          <w:i/>
          <w:sz w:val="22"/>
          <w:szCs w:val="22"/>
        </w:rPr>
        <w:t>t</w:t>
      </w:r>
      <w:r>
        <w:rPr>
          <w:rFonts w:ascii="Times" w:eastAsiaTheme="minorEastAsia" w:hAnsi="Times" w:cs="Times"/>
          <w:sz w:val="22"/>
          <w:szCs w:val="22"/>
        </w:rPr>
        <w:t xml:space="preserve"> and </w:t>
      </w:r>
      <m:oMath>
        <m:r>
          <w:rPr>
            <w:rFonts w:ascii="Cambria Math" w:eastAsiaTheme="minorEastAsia" w:hAnsi="Cambria Math" w:cs="Times"/>
            <w:sz w:val="22"/>
            <w:szCs w:val="22"/>
          </w:rPr>
          <m:t>∆t</m:t>
        </m:r>
      </m:oMath>
      <w:r>
        <w:rPr>
          <w:rFonts w:ascii="Times" w:eastAsiaTheme="minorEastAsia" w:hAnsi="Times" w:cs="Times"/>
          <w:sz w:val="22"/>
          <w:szCs w:val="22"/>
        </w:rPr>
        <w:t xml:space="preserve"> be our time </w:t>
      </w:r>
      <w:r w:rsidR="001A2E51">
        <w:rPr>
          <w:rFonts w:ascii="Times" w:eastAsiaTheme="minorEastAsia" w:hAnsi="Times" w:cs="Times"/>
          <w:sz w:val="22"/>
          <w:szCs w:val="22"/>
        </w:rPr>
        <w:t>step. T</w:t>
      </w:r>
      <w:r>
        <w:rPr>
          <w:rFonts w:ascii="Times" w:eastAsiaTheme="minorEastAsia" w:hAnsi="Times" w:cs="Times"/>
          <w:sz w:val="22"/>
          <w:szCs w:val="22"/>
        </w:rPr>
        <w:t>his system is then advanced in time using 4</w:t>
      </w:r>
      <w:r w:rsidRPr="00B84E9A">
        <w:rPr>
          <w:rFonts w:ascii="Times" w:eastAsiaTheme="minorEastAsia" w:hAnsi="Times" w:cs="Times"/>
          <w:sz w:val="22"/>
          <w:szCs w:val="22"/>
          <w:vertAlign w:val="superscript"/>
        </w:rPr>
        <w:t>th</w:t>
      </w:r>
      <w:r>
        <w:rPr>
          <w:rFonts w:ascii="Times" w:eastAsiaTheme="minorEastAsia" w:hAnsi="Times" w:cs="Times"/>
          <w:sz w:val="22"/>
          <w:szCs w:val="22"/>
        </w:rPr>
        <w:t xml:space="preserve"> order Runge </w:t>
      </w:r>
      <w:proofErr w:type="spellStart"/>
      <w:r>
        <w:rPr>
          <w:rFonts w:ascii="Times" w:eastAsiaTheme="minorEastAsia" w:hAnsi="Times" w:cs="Times"/>
          <w:sz w:val="22"/>
          <w:szCs w:val="22"/>
        </w:rPr>
        <w:t>Kutta</w:t>
      </w:r>
      <w:proofErr w:type="spellEnd"/>
      <w:r w:rsidR="00F63779">
        <w:rPr>
          <w:rFonts w:ascii="Times" w:eastAsiaTheme="minorEastAsia" w:hAnsi="Times" w:cs="Times"/>
          <w:sz w:val="22"/>
          <w:szCs w:val="22"/>
        </w:rPr>
        <w:t xml:space="preserve"> </w:t>
      </w:r>
      <w:r w:rsidR="00E4209D">
        <w:rPr>
          <w:rFonts w:ascii="Times" w:eastAsiaTheme="minorEastAsia" w:hAnsi="Times" w:cs="Times"/>
          <w:sz w:val="22"/>
          <w:szCs w:val="22"/>
        </w:rPr>
        <w:t>by</w:t>
      </w:r>
    </w:p>
    <w:p w14:paraId="337C8A18" w14:textId="0798F855" w:rsidR="00FD1571" w:rsidRDefault="00505A9B"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t+1</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6</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r>
                <w:rPr>
                  <w:rFonts w:ascii="Cambria Math" w:eastAsiaTheme="minorEastAsia" w:hAnsi="Cambria Math" w:cs="Times"/>
                  <w:sz w:val="22"/>
                  <w:szCs w:val="22"/>
                </w:rPr>
                <m:t>+2</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r>
                <w:rPr>
                  <w:rFonts w:ascii="Cambria Math" w:eastAsiaTheme="minorEastAsia" w:hAnsi="Cambria Math" w:cs="Times"/>
                  <w:sz w:val="22"/>
                  <w:szCs w:val="22"/>
                </w:rPr>
                <m:t>+2</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3</m:t>
                  </m:r>
                </m:sub>
              </m:sSub>
            </m:e>
          </m:d>
          <m:r>
            <w:rPr>
              <w:rFonts w:ascii="Cambria Math" w:eastAsiaTheme="minorEastAsia" w:hAnsi="Cambria Math" w:cs="Times"/>
              <w:sz w:val="22"/>
              <w:szCs w:val="22"/>
            </w:rPr>
            <m:t xml:space="preserve">     (2.3.5)</m:t>
          </m:r>
        </m:oMath>
      </m:oMathPara>
    </w:p>
    <w:p w14:paraId="6CD19D06" w14:textId="757CC9B9" w:rsidR="00FD1571" w:rsidRDefault="00FD1571" w:rsidP="0039444A">
      <w:pPr>
        <w:jc w:val="both"/>
        <w:rPr>
          <w:rFonts w:ascii="Times" w:eastAsiaTheme="minorEastAsia" w:hAnsi="Times" w:cs="Times"/>
          <w:sz w:val="22"/>
          <w:szCs w:val="22"/>
        </w:rPr>
      </w:pPr>
      <w:r>
        <w:rPr>
          <w:rFonts w:ascii="Times" w:eastAsiaTheme="minorEastAsia" w:hAnsi="Times" w:cs="Times"/>
          <w:sz w:val="22"/>
          <w:szCs w:val="22"/>
        </w:rPr>
        <w:t>where</w:t>
      </w:r>
    </w:p>
    <w:p w14:paraId="4652E735" w14:textId="5954D714" w:rsidR="00FD1571" w:rsidRDefault="00505A9B"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2</m:t>
                  </m:r>
                </m:den>
              </m:f>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0</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m:rPr>
                      <m:sty m:val="p"/>
                    </m:rPr>
                    <w:rPr>
                      <w:rFonts w:ascii="Cambria Math" w:hAnsi="Cambria Math" w:cs="Times"/>
                      <w:sz w:val="22"/>
                      <w:szCs w:val="22"/>
                    </w:rPr>
                    <m:t>Δ</m:t>
                  </m:r>
                  <m:r>
                    <w:rPr>
                      <w:rFonts w:ascii="Cambria Math" w:hAnsi="Cambria Math" w:cs="Times"/>
                      <w:sz w:val="22"/>
                      <w:szCs w:val="22"/>
                    </w:rPr>
                    <m:t>t</m:t>
                  </m:r>
                </m:num>
                <m:den>
                  <m:r>
                    <m:rPr>
                      <m:sty m:val="p"/>
                    </m:rPr>
                    <w:rPr>
                      <w:rFonts w:ascii="Cambria Math" w:hAnsi="Cambria Math" w:cs="Times"/>
                      <w:sz w:val="22"/>
                      <w:szCs w:val="22"/>
                    </w:rPr>
                    <m:t>2</m:t>
                  </m:r>
                </m:den>
              </m:f>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1</m:t>
                  </m:r>
                </m:sub>
              </m:sSub>
            </m:e>
          </m:d>
          <m:r>
            <w:rPr>
              <w:rFonts w:ascii="Cambria Math" w:eastAsiaTheme="minorEastAsia" w:hAnsi="Cambria Math" w:cs="Times"/>
              <w:sz w:val="22"/>
              <w:szCs w:val="22"/>
            </w:rPr>
            <m:t xml:space="preserve">,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3</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hAnsi="Cambria Math" w:cs="Times"/>
                  <w:sz w:val="22"/>
                  <w:szCs w:val="22"/>
                </w:rPr>
                <m:t>∂</m:t>
              </m:r>
            </m:num>
            <m:den>
              <m:r>
                <w:rPr>
                  <w:rFonts w:ascii="Cambria Math" w:hAnsi="Cambria Math" w:cs="Times"/>
                  <w:sz w:val="22"/>
                  <w:szCs w:val="22"/>
                </w:rPr>
                <m:t>∂t</m:t>
              </m:r>
            </m:den>
          </m:f>
          <m:d>
            <m:dPr>
              <m:ctrlPr>
                <w:rPr>
                  <w:rFonts w:ascii="Cambria Math" w:eastAsiaTheme="minorEastAsia" w:hAnsi="Cambria Math" w:cs="Times"/>
                  <w:i/>
                  <w:sz w:val="22"/>
                  <w:szCs w:val="22"/>
                </w:rPr>
              </m:ctrlPr>
            </m:d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t</m:t>
                  </m:r>
                </m:sub>
              </m:sSub>
              <m:r>
                <w:rPr>
                  <w:rFonts w:ascii="Cambria Math" w:eastAsiaTheme="minorEastAsia" w:hAnsi="Cambria Math" w:cs="Times"/>
                  <w:sz w:val="22"/>
                  <w:szCs w:val="22"/>
                </w:rPr>
                <m:t xml:space="preserve">+∆t </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K</m:t>
                  </m:r>
                </m:e>
                <m:sub>
                  <m:r>
                    <w:rPr>
                      <w:rFonts w:ascii="Cambria Math" w:eastAsiaTheme="minorEastAsia" w:hAnsi="Cambria Math" w:cs="Times"/>
                      <w:sz w:val="22"/>
                      <w:szCs w:val="22"/>
                    </w:rPr>
                    <m:t>2</m:t>
                  </m:r>
                </m:sub>
              </m:sSub>
            </m:e>
          </m:d>
          <m:r>
            <w:rPr>
              <w:rFonts w:ascii="Cambria Math" w:eastAsiaTheme="minorEastAsia" w:hAnsi="Cambria Math" w:cs="Times"/>
              <w:sz w:val="22"/>
              <w:szCs w:val="22"/>
            </w:rPr>
            <m:t>.</m:t>
          </m:r>
        </m:oMath>
      </m:oMathPara>
    </w:p>
    <w:p w14:paraId="593305BB" w14:textId="5754768B" w:rsidR="002369A0" w:rsidRDefault="002369A0" w:rsidP="002369A0">
      <w:pPr>
        <w:rPr>
          <w:rFonts w:ascii="Times" w:eastAsiaTheme="minorEastAsia" w:hAnsi="Times" w:cs="Times"/>
          <w:sz w:val="22"/>
          <w:szCs w:val="22"/>
        </w:rPr>
      </w:pPr>
    </w:p>
    <w:p w14:paraId="41A264A5" w14:textId="77777777" w:rsidR="00E06F67" w:rsidRPr="002369A0" w:rsidRDefault="00E06F67" w:rsidP="002369A0">
      <w:pPr>
        <w:rPr>
          <w:rFonts w:ascii="Times" w:eastAsiaTheme="minorEastAsia" w:hAnsi="Times" w:cs="Times"/>
          <w:sz w:val="22"/>
          <w:szCs w:val="22"/>
        </w:rPr>
      </w:pPr>
    </w:p>
    <w:p w14:paraId="156FB1F9" w14:textId="0D7186FE" w:rsidR="002369A0" w:rsidRPr="00CC2610" w:rsidRDefault="002369A0" w:rsidP="002369A0">
      <w:pPr>
        <w:pStyle w:val="ListParagraph"/>
        <w:numPr>
          <w:ilvl w:val="1"/>
          <w:numId w:val="1"/>
        </w:numPr>
        <w:rPr>
          <w:rFonts w:ascii="Times" w:hAnsi="Times" w:cs="Times"/>
          <w:i/>
          <w:sz w:val="22"/>
          <w:szCs w:val="22"/>
        </w:rPr>
      </w:pPr>
      <w:r>
        <w:rPr>
          <w:rFonts w:ascii="Times" w:hAnsi="Times" w:cs="Times"/>
          <w:i/>
          <w:sz w:val="22"/>
          <w:szCs w:val="22"/>
        </w:rPr>
        <w:t>Test Case: Flow over an Isolated Mountain</w:t>
      </w:r>
    </w:p>
    <w:p w14:paraId="3DAE358F" w14:textId="77777777" w:rsidR="002369A0" w:rsidRDefault="002369A0" w:rsidP="00AA7184">
      <w:pPr>
        <w:rPr>
          <w:rFonts w:ascii="Times" w:eastAsiaTheme="minorEastAsia" w:hAnsi="Times" w:cs="Times"/>
          <w:sz w:val="22"/>
          <w:szCs w:val="22"/>
        </w:rPr>
      </w:pPr>
    </w:p>
    <w:p w14:paraId="62978883" w14:textId="1E8BD99A" w:rsidR="00C94A95" w:rsidRDefault="0076277C" w:rsidP="00024A46">
      <w:pPr>
        <w:ind w:firstLine="360"/>
        <w:jc w:val="both"/>
        <w:rPr>
          <w:rFonts w:ascii="Times" w:eastAsiaTheme="minorEastAsia" w:hAnsi="Times" w:cs="Times"/>
          <w:sz w:val="22"/>
          <w:szCs w:val="22"/>
        </w:rPr>
      </w:pPr>
      <w:r>
        <w:rPr>
          <w:rFonts w:ascii="Times" w:eastAsiaTheme="minorEastAsia" w:hAnsi="Times" w:cs="Times"/>
          <w:sz w:val="22"/>
          <w:szCs w:val="22"/>
        </w:rPr>
        <w:t>For verification and performance benchmarking of the RBF-FD SWE solver</w:t>
      </w:r>
      <w:r w:rsidR="00F912A0">
        <w:rPr>
          <w:rFonts w:ascii="Times" w:eastAsiaTheme="minorEastAsia" w:hAnsi="Times" w:cs="Times"/>
          <w:sz w:val="22"/>
          <w:szCs w:val="22"/>
        </w:rPr>
        <w:t>,</w:t>
      </w:r>
      <w:r>
        <w:rPr>
          <w:rFonts w:ascii="Times" w:eastAsiaTheme="minorEastAsia" w:hAnsi="Times" w:cs="Times"/>
          <w:sz w:val="22"/>
          <w:szCs w:val="22"/>
        </w:rPr>
        <w:t xml:space="preserve"> w</w:t>
      </w:r>
      <w:r w:rsidR="00F912A0">
        <w:rPr>
          <w:rFonts w:ascii="Times" w:eastAsiaTheme="minorEastAsia" w:hAnsi="Times" w:cs="Times"/>
          <w:sz w:val="22"/>
          <w:szCs w:val="22"/>
        </w:rPr>
        <w:t xml:space="preserve">e use the standard </w:t>
      </w:r>
      <w:r w:rsidR="00F912A0">
        <w:rPr>
          <w:rFonts w:ascii="Times" w:eastAsiaTheme="minorEastAsia" w:hAnsi="Times" w:cs="Times"/>
          <w:i/>
          <w:sz w:val="22"/>
          <w:szCs w:val="22"/>
        </w:rPr>
        <w:t>Flow Over an Isolated M</w:t>
      </w:r>
      <w:r w:rsidR="00F912A0" w:rsidRPr="00F912A0">
        <w:rPr>
          <w:rFonts w:ascii="Times" w:eastAsiaTheme="minorEastAsia" w:hAnsi="Times" w:cs="Times"/>
          <w:i/>
          <w:sz w:val="22"/>
          <w:szCs w:val="22"/>
        </w:rPr>
        <w:t>ountain</w:t>
      </w:r>
      <w:r w:rsidR="00F912A0">
        <w:rPr>
          <w:rFonts w:ascii="Times" w:eastAsiaTheme="minorEastAsia" w:hAnsi="Times" w:cs="Times"/>
          <w:sz w:val="22"/>
          <w:szCs w:val="22"/>
        </w:rPr>
        <w:t xml:space="preserve"> test case as describ</w:t>
      </w:r>
      <w:r w:rsidR="00365959">
        <w:rPr>
          <w:rFonts w:ascii="Times" w:eastAsiaTheme="minorEastAsia" w:hAnsi="Times" w:cs="Times"/>
          <w:sz w:val="22"/>
          <w:szCs w:val="22"/>
        </w:rPr>
        <w:t>ed in [6</w:t>
      </w:r>
      <w:r w:rsidR="00F912A0">
        <w:rPr>
          <w:rFonts w:ascii="Times" w:eastAsiaTheme="minorEastAsia" w:hAnsi="Times" w:cs="Times"/>
          <w:sz w:val="22"/>
          <w:szCs w:val="22"/>
        </w:rPr>
        <w:t>]</w:t>
      </w:r>
      <w:r w:rsidR="007C2A2B">
        <w:rPr>
          <w:rFonts w:ascii="Times" w:eastAsiaTheme="minorEastAsia" w:hAnsi="Times" w:cs="Times"/>
          <w:sz w:val="22"/>
          <w:szCs w:val="22"/>
        </w:rPr>
        <w:t xml:space="preserve"> on an icosahedral node set</w:t>
      </w:r>
      <w:r w:rsidR="008B5DD6">
        <w:rPr>
          <w:rFonts w:ascii="Times" w:eastAsiaTheme="minorEastAsia" w:hAnsi="Times" w:cs="Times"/>
          <w:sz w:val="22"/>
          <w:szCs w:val="22"/>
        </w:rPr>
        <w:t xml:space="preserve">. The </w:t>
      </w:r>
      <w:r w:rsidR="00A30B99">
        <w:rPr>
          <w:rFonts w:ascii="Times" w:eastAsiaTheme="minorEastAsia" w:hAnsi="Times" w:cs="Times"/>
          <w:sz w:val="22"/>
          <w:szCs w:val="22"/>
        </w:rPr>
        <w:t xml:space="preserve">surface of the </w:t>
      </w:r>
      <w:r w:rsidR="008B5DD6">
        <w:rPr>
          <w:rFonts w:ascii="Times" w:eastAsiaTheme="minorEastAsia" w:hAnsi="Times" w:cs="Times"/>
          <w:sz w:val="22"/>
          <w:szCs w:val="22"/>
        </w:rPr>
        <w:t xml:space="preserve">mountain is described </w:t>
      </w:r>
      <w:r w:rsidR="0040578E">
        <w:rPr>
          <w:rFonts w:ascii="Times" w:eastAsiaTheme="minorEastAsia" w:hAnsi="Times" w:cs="Times"/>
          <w:sz w:val="22"/>
          <w:szCs w:val="22"/>
        </w:rPr>
        <w:t xml:space="preserve">using conventional spherical coordinates </w:t>
      </w:r>
      <w:r w:rsidR="008B5DD6">
        <w:rPr>
          <w:rFonts w:ascii="Times" w:eastAsiaTheme="minorEastAsia" w:hAnsi="Times" w:cs="Times"/>
          <w:sz w:val="22"/>
          <w:szCs w:val="22"/>
        </w:rPr>
        <w:t>by</w:t>
      </w:r>
    </w:p>
    <w:p w14:paraId="1AED3085" w14:textId="77777777" w:rsidR="0039444A" w:rsidRDefault="0039444A" w:rsidP="0039444A">
      <w:pPr>
        <w:jc w:val="both"/>
        <w:rPr>
          <w:rFonts w:ascii="Times" w:eastAsiaTheme="minorEastAsia" w:hAnsi="Times" w:cs="Times"/>
          <w:sz w:val="22"/>
          <w:szCs w:val="22"/>
        </w:rPr>
      </w:pPr>
    </w:p>
    <w:p w14:paraId="6919DD21" w14:textId="1C58DEF2" w:rsidR="0040578E" w:rsidRDefault="00505A9B" w:rsidP="0039444A">
      <w:pPr>
        <w:jc w:val="both"/>
        <w:rPr>
          <w:rFonts w:ascii="Times" w:eastAsiaTheme="minorEastAsia" w:hAnsi="Times" w:cs="Times"/>
          <w:sz w:val="22"/>
          <w:szCs w:val="22"/>
        </w:rPr>
      </w:pPr>
      <m:oMathPara>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mtn</m:t>
              </m:r>
            </m:sub>
          </m:sSub>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max</m:t>
              </m:r>
            </m:sub>
          </m:sSub>
          <m:sSup>
            <m:sSupPr>
              <m:ctrlPr>
                <w:rPr>
                  <w:rFonts w:ascii="Cambria Math" w:eastAsiaTheme="minorEastAsia" w:hAnsi="Cambria Math" w:cs="Times"/>
                  <w:i/>
                  <w:sz w:val="22"/>
                  <w:szCs w:val="22"/>
                </w:rPr>
              </m:ctrlPr>
            </m:sSupPr>
            <m:e>
              <m:r>
                <w:rPr>
                  <w:rFonts w:ascii="Cambria Math" w:hAnsi="Cambria Math" w:cs="Times"/>
                  <w:sz w:val="22"/>
                  <w:szCs w:val="22"/>
                </w:rPr>
                <m:t>e</m:t>
              </m:r>
            </m:e>
            <m:sup>
              <m:r>
                <w:rPr>
                  <w:rFonts w:ascii="Cambria Math" w:hAnsi="Cambria Math" w:cs="Times"/>
                  <w:sz w:val="22"/>
                  <w:szCs w:val="22"/>
                </w:rPr>
                <m:t>-</m:t>
              </m:r>
              <m:sSup>
                <m:sSupPr>
                  <m:ctrlPr>
                    <w:rPr>
                      <w:rFonts w:ascii="Cambria Math" w:hAnsi="Cambria Math" w:cs="Times"/>
                      <w:i/>
                      <w:sz w:val="22"/>
                      <w:szCs w:val="22"/>
                    </w:rPr>
                  </m:ctrlPr>
                </m:sSupPr>
                <m:e>
                  <m:d>
                    <m:dPr>
                      <m:ctrlPr>
                        <w:rPr>
                          <w:rFonts w:ascii="Cambria Math" w:hAnsi="Cambria Math" w:cs="Times"/>
                          <w:i/>
                          <w:sz w:val="22"/>
                          <w:szCs w:val="22"/>
                        </w:rPr>
                      </m:ctrlPr>
                    </m:dPr>
                    <m:e>
                      <m:r>
                        <w:rPr>
                          <w:rFonts w:ascii="Cambria Math" w:hAnsi="Cambria Math" w:cs="Times"/>
                          <w:sz w:val="22"/>
                          <w:szCs w:val="22"/>
                        </w:rPr>
                        <m:t>2.8</m:t>
                      </m:r>
                      <m:f>
                        <m:fPr>
                          <m:ctrlPr>
                            <w:rPr>
                              <w:rFonts w:ascii="Cambria Math" w:hAnsi="Cambria Math" w:cs="Times"/>
                              <w:i/>
                              <w:sz w:val="22"/>
                              <w:szCs w:val="22"/>
                            </w:rPr>
                          </m:ctrlPr>
                        </m:fPr>
                        <m:num>
                          <m:r>
                            <w:rPr>
                              <w:rFonts w:ascii="Cambria Math" w:hAnsi="Cambria Math" w:cs="Times"/>
                              <w:sz w:val="22"/>
                              <w:szCs w:val="22"/>
                            </w:rPr>
                            <m:t>d</m:t>
                          </m:r>
                        </m:num>
                        <m:den>
                          <m:r>
                            <w:rPr>
                              <w:rFonts w:ascii="Cambria Math" w:hAnsi="Cambria Math" w:cs="Times"/>
                              <w:sz w:val="22"/>
                              <w:szCs w:val="22"/>
                            </w:rPr>
                            <m:t>R</m:t>
                          </m:r>
                        </m:den>
                      </m:f>
                    </m:e>
                  </m:d>
                </m:e>
                <m:sup>
                  <m:r>
                    <w:rPr>
                      <w:rFonts w:ascii="Cambria Math" w:hAnsi="Cambria Math" w:cs="Times"/>
                      <w:sz w:val="22"/>
                      <w:szCs w:val="22"/>
                    </w:rPr>
                    <m:t>2</m:t>
                  </m:r>
                </m:sup>
              </m:sSup>
            </m:sup>
          </m:sSup>
          <m:r>
            <w:rPr>
              <w:rFonts w:ascii="Cambria Math" w:eastAsiaTheme="minorEastAsia" w:hAnsi="Cambria Math" w:cs="Times"/>
              <w:sz w:val="22"/>
              <w:szCs w:val="22"/>
            </w:rPr>
            <m:t>,     (2.4.1)</m:t>
          </m:r>
        </m:oMath>
      </m:oMathPara>
    </w:p>
    <w:p w14:paraId="6266C9CE" w14:textId="77777777" w:rsidR="004727AF" w:rsidRDefault="004727AF" w:rsidP="0039444A">
      <w:pPr>
        <w:jc w:val="both"/>
        <w:rPr>
          <w:rFonts w:ascii="Times" w:eastAsiaTheme="minorEastAsia" w:hAnsi="Times" w:cs="Times"/>
          <w:sz w:val="22"/>
          <w:szCs w:val="22"/>
        </w:rPr>
      </w:pPr>
    </w:p>
    <w:p w14:paraId="389DEDB8" w14:textId="2C7ACE3C" w:rsidR="0039444A" w:rsidRDefault="0040578E" w:rsidP="0039444A">
      <w:pPr>
        <w:jc w:val="both"/>
        <w:rPr>
          <w:rFonts w:ascii="Times" w:eastAsiaTheme="minorEastAsia" w:hAnsi="Times" w:cs="Times"/>
          <w:sz w:val="22"/>
          <w:szCs w:val="22"/>
        </w:rPr>
      </w:pPr>
      <w:r>
        <w:rPr>
          <w:rFonts w:ascii="Times" w:eastAsiaTheme="minorEastAsia" w:hAnsi="Times" w:cs="Times"/>
          <w:sz w:val="22"/>
          <w:szCs w:val="22"/>
        </w:rPr>
        <w:t xml:space="preserve">where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max</m:t>
            </m:r>
          </m:sub>
        </m:sSub>
        <m:r>
          <w:rPr>
            <w:rFonts w:ascii="Cambria Math" w:eastAsiaTheme="minorEastAsia" w:hAnsi="Cambria Math" w:cs="Times"/>
            <w:sz w:val="22"/>
            <w:szCs w:val="22"/>
          </w:rPr>
          <m:t>=2000m</m:t>
        </m:r>
      </m:oMath>
      <w:r>
        <w:rPr>
          <w:rFonts w:ascii="Times" w:eastAsiaTheme="minorEastAsia" w:hAnsi="Times" w:cs="Times"/>
          <w:sz w:val="22"/>
          <w:szCs w:val="22"/>
        </w:rPr>
        <w:t xml:space="preserve">, </w:t>
      </w:r>
      <m:oMath>
        <m:r>
          <w:rPr>
            <w:rFonts w:ascii="Cambria Math" w:eastAsiaTheme="minorEastAsia" w:hAnsi="Cambria Math" w:cs="Times"/>
            <w:sz w:val="22"/>
            <w:szCs w:val="22"/>
          </w:rPr>
          <m:t>R=</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π</m:t>
            </m:r>
          </m:num>
          <m:den>
            <m:r>
              <w:rPr>
                <w:rFonts w:ascii="Cambria Math" w:eastAsiaTheme="minorEastAsia" w:hAnsi="Cambria Math" w:cs="Times"/>
                <w:sz w:val="22"/>
                <w:szCs w:val="22"/>
              </w:rPr>
              <m:t>9</m:t>
            </m:r>
          </m:den>
        </m:f>
      </m:oMath>
      <w:r>
        <w:rPr>
          <w:rFonts w:ascii="Times" w:eastAsiaTheme="minorEastAsia" w:hAnsi="Times" w:cs="Times"/>
          <w:sz w:val="22"/>
          <w:szCs w:val="22"/>
        </w:rPr>
        <w:t xml:space="preserve">, and </w:t>
      </w:r>
      <m:oMath>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d</m:t>
            </m:r>
          </m:e>
          <m:sup>
            <m:r>
              <w:rPr>
                <w:rFonts w:ascii="Cambria Math" w:eastAsiaTheme="minorEastAsia" w:hAnsi="Cambria Math" w:cs="Times"/>
                <w:sz w:val="22"/>
                <w:szCs w:val="22"/>
              </w:rPr>
              <m:t>2</m:t>
            </m:r>
          </m:sup>
        </m:sSup>
        <m:r>
          <w:rPr>
            <w:rFonts w:ascii="Cambria Math" w:eastAsiaTheme="minorEastAsia" w:hAnsi="Cambria Math" w:cs="Times"/>
            <w:sz w:val="22"/>
            <w:szCs w:val="22"/>
          </w:rPr>
          <m:t>=</m:t>
        </m:r>
        <m:r>
          <m:rPr>
            <m:sty m:val="p"/>
          </m:rPr>
          <w:rPr>
            <w:rFonts w:ascii="Cambria Math" w:eastAsiaTheme="minorEastAsia" w:hAnsi="Cambria Math" w:cs="Times"/>
            <w:sz w:val="22"/>
            <w:szCs w:val="22"/>
          </w:rPr>
          <m:t>min</m:t>
        </m:r>
        <m:d>
          <m:dPr>
            <m:begChr m:val="{"/>
            <m:endChr m:val="}"/>
            <m:ctrlPr>
              <w:rPr>
                <w:rFonts w:ascii="Cambria Math" w:eastAsiaTheme="minorEastAsia" w:hAnsi="Cambria Math" w:cs="Times"/>
                <w:i/>
                <w:sz w:val="22"/>
                <w:szCs w:val="22"/>
              </w:rPr>
            </m:ctrlPr>
          </m:dPr>
          <m:e>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R</m:t>
                </m:r>
              </m:e>
              <m:sup>
                <m:r>
                  <w:rPr>
                    <w:rFonts w:ascii="Cambria Math" w:eastAsiaTheme="minorEastAsia" w:hAnsi="Cambria Math" w:cs="Times"/>
                    <w:sz w:val="22"/>
                    <w:szCs w:val="22"/>
                  </w:rPr>
                  <m:t>2</m:t>
                </m:r>
              </m:sup>
            </m:s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d>
                  <m:dPr>
                    <m:ctrlPr>
                      <w:rPr>
                        <w:rFonts w:ascii="Cambria Math" w:eastAsiaTheme="minorEastAsia" w:hAnsi="Cambria Math" w:cs="Times"/>
                        <w:i/>
                        <w:sz w:val="22"/>
                        <w:szCs w:val="22"/>
                      </w:rPr>
                    </m:ctrlPr>
                  </m:dPr>
                  <m:e>
                    <m:r>
                      <w:rPr>
                        <w:rFonts w:ascii="Cambria Math" w:eastAsiaTheme="minorEastAsia" w:hAnsi="Cambria Math" w:cs="Times"/>
                        <w:sz w:val="22"/>
                        <w:szCs w:val="22"/>
                      </w:rPr>
                      <m:t>λ-</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λ</m:t>
                        </m:r>
                      </m:e>
                      <m:sub>
                        <m:r>
                          <w:rPr>
                            <w:rFonts w:ascii="Cambria Math" w:eastAsiaTheme="minorEastAsia" w:hAnsi="Cambria Math" w:cs="Times"/>
                            <w:sz w:val="22"/>
                            <w:szCs w:val="22"/>
                          </w:rPr>
                          <m:t>c</m:t>
                        </m:r>
                      </m:sub>
                    </m:sSub>
                  </m:e>
                </m:d>
              </m:e>
              <m:sup>
                <m:r>
                  <w:rPr>
                    <w:rFonts w:ascii="Cambria Math" w:eastAsiaTheme="minorEastAsia" w:hAnsi="Cambria Math" w:cs="Times"/>
                    <w:sz w:val="22"/>
                    <w:szCs w:val="22"/>
                  </w:rPr>
                  <m:t>2</m:t>
                </m:r>
              </m:sup>
            </m:sSup>
            <m:r>
              <w:rPr>
                <w:rFonts w:ascii="Cambria Math" w:eastAsiaTheme="minorEastAsia" w:hAnsi="Cambria Math" w:cs="Times"/>
                <w:sz w:val="22"/>
                <w:szCs w:val="22"/>
              </w:rPr>
              <m:t>+</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(θ-</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θ</m:t>
                    </m:r>
                  </m:e>
                  <m:sub>
                    <m:r>
                      <w:rPr>
                        <w:rFonts w:ascii="Cambria Math" w:eastAsiaTheme="minorEastAsia" w:hAnsi="Cambria Math" w:cs="Times"/>
                        <w:sz w:val="22"/>
                        <w:szCs w:val="22"/>
                      </w:rPr>
                      <m:t>c</m:t>
                    </m:r>
                  </m:sub>
                </m:sSub>
                <m:r>
                  <w:rPr>
                    <w:rFonts w:ascii="Cambria Math" w:eastAsiaTheme="minorEastAsia" w:hAnsi="Cambria Math" w:cs="Times"/>
                    <w:sz w:val="22"/>
                    <w:szCs w:val="22"/>
                  </w:rPr>
                  <m:t>)</m:t>
                </m:r>
              </m:e>
              <m:sup>
                <m:r>
                  <w:rPr>
                    <w:rFonts w:ascii="Cambria Math" w:eastAsiaTheme="minorEastAsia" w:hAnsi="Cambria Math" w:cs="Times"/>
                    <w:sz w:val="22"/>
                    <w:szCs w:val="22"/>
                  </w:rPr>
                  <m:t>2</m:t>
                </m:r>
              </m:sup>
            </m:sSup>
          </m:e>
        </m:d>
      </m:oMath>
      <w:r>
        <w:rPr>
          <w:rFonts w:ascii="Times" w:eastAsiaTheme="minorEastAsia" w:hAnsi="Times" w:cs="Times"/>
          <w:sz w:val="22"/>
          <w:szCs w:val="22"/>
        </w:rPr>
        <w:t xml:space="preserve"> with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λ</m:t>
            </m:r>
          </m:e>
          <m:sub>
            <m:r>
              <w:rPr>
                <w:rFonts w:ascii="Cambria Math" w:eastAsiaTheme="minorEastAsia" w:hAnsi="Cambria Math" w:cs="Times"/>
                <w:sz w:val="22"/>
                <w:szCs w:val="22"/>
              </w:rPr>
              <m:t>c</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π</m:t>
            </m:r>
          </m:num>
          <m:den>
            <m:r>
              <w:rPr>
                <w:rFonts w:ascii="Cambria Math" w:eastAsiaTheme="minorEastAsia" w:hAnsi="Cambria Math" w:cs="Times"/>
                <w:sz w:val="22"/>
                <w:szCs w:val="22"/>
              </w:rPr>
              <m:t>6</m:t>
            </m:r>
          </m:den>
        </m:f>
      </m:oMath>
      <w:r>
        <w:rPr>
          <w:rFonts w:ascii="Times" w:eastAsiaTheme="minorEastAsia" w:hAnsi="Times" w:cs="Times"/>
          <w:sz w:val="22"/>
          <w:szCs w:val="22"/>
        </w:rPr>
        <w:t xml:space="preserve"> and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θ</m:t>
            </m:r>
          </m:e>
          <m:sub>
            <m:r>
              <w:rPr>
                <w:rFonts w:ascii="Cambria Math" w:eastAsiaTheme="minorEastAsia" w:hAnsi="Cambria Math" w:cs="Times"/>
                <w:sz w:val="22"/>
                <w:szCs w:val="22"/>
              </w:rPr>
              <m:t>c</m:t>
            </m:r>
          </m:sub>
        </m:sSub>
        <m:r>
          <w:rPr>
            <w:rFonts w:ascii="Cambria Math" w:eastAsiaTheme="minorEastAsia" w:hAnsi="Cambria Math" w:cs="Times"/>
            <w:sz w:val="22"/>
            <w:szCs w:val="22"/>
          </w:rPr>
          <m:t>=π</m:t>
        </m:r>
      </m:oMath>
      <w:r w:rsidR="008A0A25">
        <w:rPr>
          <w:rFonts w:ascii="Times" w:eastAsiaTheme="minorEastAsia" w:hAnsi="Times" w:cs="Times"/>
          <w:sz w:val="22"/>
          <w:szCs w:val="22"/>
        </w:rPr>
        <w:t>.</w:t>
      </w:r>
      <w:r w:rsidR="00A30B99">
        <w:rPr>
          <w:rFonts w:ascii="Times" w:eastAsiaTheme="minorEastAsia" w:hAnsi="Times" w:cs="Times"/>
          <w:sz w:val="22"/>
          <w:szCs w:val="22"/>
        </w:rPr>
        <w:t xml:space="preserve"> This term is added to </w:t>
      </w:r>
      <w:r w:rsidR="00A30B99">
        <w:rPr>
          <w:rFonts w:ascii="Times" w:eastAsiaTheme="minorEastAsia" w:hAnsi="Times" w:cs="Times"/>
          <w:i/>
          <w:sz w:val="22"/>
          <w:szCs w:val="22"/>
        </w:rPr>
        <w:t>h</w:t>
      </w:r>
      <w:r w:rsidR="00C94A95">
        <w:rPr>
          <w:rFonts w:ascii="Times" w:eastAsiaTheme="minorEastAsia" w:hAnsi="Times" w:cs="Times"/>
          <w:sz w:val="22"/>
          <w:szCs w:val="22"/>
        </w:rPr>
        <w:t xml:space="preserve"> on the </w:t>
      </w:r>
      <w:r w:rsidR="00981EB5">
        <w:rPr>
          <w:rFonts w:ascii="Times" w:eastAsiaTheme="minorEastAsia" w:hAnsi="Times" w:cs="Times"/>
          <w:sz w:val="22"/>
          <w:szCs w:val="22"/>
        </w:rPr>
        <w:t>right-hand</w:t>
      </w:r>
      <w:r w:rsidR="00C94A95">
        <w:rPr>
          <w:rFonts w:ascii="Times" w:eastAsiaTheme="minorEastAsia" w:hAnsi="Times" w:cs="Times"/>
          <w:sz w:val="22"/>
          <w:szCs w:val="22"/>
        </w:rPr>
        <w:t xml:space="preserve"> side of</w:t>
      </w:r>
      <w:r w:rsidR="00A30B99">
        <w:rPr>
          <w:rFonts w:ascii="Times" w:eastAsiaTheme="minorEastAsia" w:hAnsi="Times" w:cs="Times"/>
          <w:sz w:val="22"/>
          <w:szCs w:val="22"/>
        </w:rPr>
        <w:t xml:space="preserve"> equation 2.3.4 </w:t>
      </w:r>
      <w:r w:rsidR="00C94A95">
        <w:rPr>
          <w:rFonts w:ascii="Times" w:eastAsiaTheme="minorEastAsia" w:hAnsi="Times" w:cs="Times"/>
          <w:sz w:val="22"/>
          <w:szCs w:val="22"/>
        </w:rPr>
        <w:t xml:space="preserve">as a forcing term to enforce this surface. The initial conditions are given by </w:t>
      </w:r>
    </w:p>
    <w:p w14:paraId="55E6A5A1" w14:textId="175ED6C5" w:rsidR="00E44E6A" w:rsidRDefault="00E44E6A" w:rsidP="0039444A">
      <w:pPr>
        <w:jc w:val="both"/>
        <w:rPr>
          <w:rFonts w:ascii="Times" w:eastAsiaTheme="minorEastAsia" w:hAnsi="Times" w:cs="Times"/>
          <w:sz w:val="22"/>
          <w:szCs w:val="22"/>
        </w:rPr>
      </w:pPr>
    </w:p>
    <w:p w14:paraId="7DC18060" w14:textId="4AC6A41E" w:rsidR="00C94A95" w:rsidRPr="004727AF" w:rsidRDefault="00C94A95" w:rsidP="0039444A">
      <w:pPr>
        <w:jc w:val="center"/>
        <w:rPr>
          <w:rFonts w:ascii="Times" w:eastAsiaTheme="minorEastAsia" w:hAnsi="Times" w:cs="Times"/>
          <w:sz w:val="22"/>
          <w:szCs w:val="22"/>
        </w:rPr>
      </w:pPr>
      <m:oMathPara>
        <m:oMath>
          <m:r>
            <w:rPr>
              <w:rFonts w:ascii="Cambria Math" w:eastAsiaTheme="minorEastAsia" w:hAnsi="Cambria Math" w:cs="Times"/>
              <w:sz w:val="22"/>
              <w:szCs w:val="22"/>
            </w:rPr>
            <m:t>h=</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r>
                <w:rPr>
                  <w:rFonts w:ascii="Cambria Math" w:eastAsiaTheme="minorEastAsia" w:hAnsi="Cambria Math" w:cs="Times"/>
                  <w:sz w:val="22"/>
                  <w:szCs w:val="22"/>
                </w:rPr>
                <m:t>1</m:t>
              </m:r>
            </m:num>
            <m:den>
              <m:r>
                <w:rPr>
                  <w:rFonts w:ascii="Cambria Math" w:eastAsiaTheme="minorEastAsia" w:hAnsi="Cambria Math" w:cs="Times"/>
                  <w:sz w:val="22"/>
                  <w:szCs w:val="22"/>
                </w:rPr>
                <m:t>g</m:t>
              </m:r>
            </m:den>
          </m:f>
          <m:d>
            <m:dPr>
              <m:ctrlPr>
                <w:rPr>
                  <w:rFonts w:ascii="Cambria Math" w:eastAsiaTheme="minorEastAsia" w:hAnsi="Cambria Math" w:cs="Times"/>
                  <w:i/>
                  <w:sz w:val="22"/>
                  <w:szCs w:val="22"/>
                </w:rPr>
              </m:ctrlPr>
            </m:dPr>
            <m:e>
              <m:r>
                <w:rPr>
                  <w:rFonts w:ascii="Cambria Math" w:eastAsiaTheme="minorEastAsia" w:hAnsi="Cambria Math" w:cs="Times"/>
                  <w:sz w:val="22"/>
                  <w:szCs w:val="22"/>
                </w:rPr>
                <m:t>a</m:t>
              </m:r>
              <m:r>
                <m:rPr>
                  <m:sty m:val="p"/>
                </m:rPr>
                <w:rPr>
                  <w:rFonts w:ascii="Cambria Math" w:eastAsiaTheme="minorEastAsia" w:hAnsi="Cambria Math" w:cs="Times"/>
                  <w:sz w:val="22"/>
                  <w:szCs w:val="22"/>
                </w:rPr>
                <m:t>Ω</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r>
                <w:rPr>
                  <w:rFonts w:ascii="Cambria Math" w:eastAsiaTheme="minorEastAsia" w:hAnsi="Cambria Math" w:cs="Times"/>
                  <w:sz w:val="22"/>
                  <w:szCs w:val="22"/>
                </w:rPr>
                <m:t>+</m:t>
              </m:r>
              <m:f>
                <m:fPr>
                  <m:ctrlPr>
                    <w:rPr>
                      <w:rFonts w:ascii="Cambria Math" w:eastAsiaTheme="minorEastAsia" w:hAnsi="Cambria Math" w:cs="Times"/>
                      <w:i/>
                      <w:sz w:val="22"/>
                      <w:szCs w:val="22"/>
                    </w:rPr>
                  </m:ctrlPr>
                </m:fPr>
                <m:num>
                  <m:sSup>
                    <m:sSupPr>
                      <m:ctrlPr>
                        <w:rPr>
                          <w:rFonts w:ascii="Cambria Math" w:eastAsiaTheme="minorEastAsia" w:hAnsi="Cambria Math" w:cs="Times"/>
                          <w:i/>
                          <w:sz w:val="22"/>
                          <w:szCs w:val="22"/>
                        </w:rPr>
                      </m:ctrlPr>
                    </m:sSupPr>
                    <m:e>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e>
                    <m:sup>
                      <m:r>
                        <w:rPr>
                          <w:rFonts w:ascii="Cambria Math" w:eastAsiaTheme="minorEastAsia" w:hAnsi="Cambria Math" w:cs="Times"/>
                          <w:sz w:val="22"/>
                          <w:szCs w:val="22"/>
                        </w:rPr>
                        <m:t>2</m:t>
                      </m:r>
                    </m:sup>
                  </m:sSup>
                </m:num>
                <m:den>
                  <m:r>
                    <w:rPr>
                      <w:rFonts w:ascii="Cambria Math" w:eastAsiaTheme="minorEastAsia" w:hAnsi="Cambria Math" w:cs="Times"/>
                      <w:sz w:val="22"/>
                      <w:szCs w:val="22"/>
                    </w:rPr>
                    <m:t>2</m:t>
                  </m:r>
                </m:den>
              </m:f>
            </m:e>
          </m:d>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z</m:t>
              </m:r>
            </m:e>
            <m:sup>
              <m:r>
                <w:rPr>
                  <w:rFonts w:ascii="Cambria Math" w:eastAsiaTheme="minorEastAsia" w:hAnsi="Cambria Math" w:cs="Times"/>
                  <w:sz w:val="22"/>
                  <w:szCs w:val="22"/>
                </w:rPr>
                <m:t>2</m:t>
              </m:r>
            </m:sup>
          </m:sSup>
          <m:r>
            <w:rPr>
              <w:rFonts w:ascii="Cambria Math" w:eastAsiaTheme="minorEastAsia" w:hAnsi="Cambria Math" w:cs="Times"/>
              <w:sz w:val="22"/>
              <w:szCs w:val="22"/>
            </w:rPr>
            <m:t xml:space="preserve">,     </m:t>
          </m:r>
          <m:r>
            <m:rPr>
              <m:sty m:val="bi"/>
            </m:rPr>
            <w:rPr>
              <w:rFonts w:ascii="Cambria Math" w:eastAsiaTheme="minorEastAsia" w:hAnsi="Cambria Math" w:cs="Times"/>
              <w:sz w:val="22"/>
              <w:szCs w:val="22"/>
            </w:rPr>
            <m:t>u</m:t>
          </m:r>
          <m:r>
            <w:rPr>
              <w:rFonts w:ascii="Cambria Math" w:eastAsiaTheme="minorEastAsia" w:hAnsi="Cambria Math" w:cs="Times"/>
              <w:sz w:val="22"/>
              <w:szCs w:val="22"/>
            </w:rPr>
            <m:t>=</m:t>
          </m:r>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d>
            <m:dPr>
              <m:begChr m:val="{"/>
              <m:endChr m:val="}"/>
              <m:ctrlPr>
                <w:rPr>
                  <w:rFonts w:ascii="Cambria Math" w:eastAsiaTheme="minorEastAsia" w:hAnsi="Cambria Math" w:cs="Times"/>
                  <w:i/>
                  <w:sz w:val="22"/>
                  <w:szCs w:val="22"/>
                </w:rPr>
              </m:ctrlPr>
            </m:dPr>
            <m:e>
              <m:r>
                <w:rPr>
                  <w:rFonts w:ascii="Cambria Math" w:eastAsiaTheme="minorEastAsia" w:hAnsi="Cambria Math" w:cs="Times"/>
                  <w:sz w:val="22"/>
                  <w:szCs w:val="22"/>
                </w:rPr>
                <m:t>-y,x,0</m:t>
              </m:r>
            </m:e>
          </m:d>
          <m:r>
            <w:rPr>
              <w:rFonts w:ascii="Cambria Math" w:eastAsiaTheme="minorEastAsia" w:hAnsi="Cambria Math" w:cs="Times"/>
              <w:sz w:val="22"/>
              <w:szCs w:val="22"/>
            </w:rPr>
            <m:t xml:space="preserve">,     </m:t>
          </m:r>
          <m:r>
            <m:rPr>
              <m:sty m:val="p"/>
            </m:rPr>
            <w:rPr>
              <w:rFonts w:ascii="Cambria Math" w:eastAsiaTheme="minorEastAsia" w:hAnsi="Cambria Math" w:cs="Times"/>
              <w:sz w:val="22"/>
              <w:szCs w:val="22"/>
            </w:rPr>
            <m:t>(2.4.2)</m:t>
          </m:r>
        </m:oMath>
      </m:oMathPara>
    </w:p>
    <w:p w14:paraId="30C0A4A0" w14:textId="43BE306A" w:rsidR="004727AF" w:rsidRPr="00E63BEF" w:rsidRDefault="004727AF" w:rsidP="0039444A">
      <w:pPr>
        <w:jc w:val="both"/>
        <w:rPr>
          <w:rFonts w:ascii="Times" w:eastAsiaTheme="minorEastAsia" w:hAnsi="Times" w:cs="Times"/>
          <w:sz w:val="22"/>
          <w:szCs w:val="22"/>
        </w:rPr>
      </w:pPr>
    </w:p>
    <w:p w14:paraId="4C2D6679" w14:textId="33C8452A" w:rsidR="00654E6E" w:rsidRDefault="00C94A95" w:rsidP="007F27E2">
      <w:pPr>
        <w:jc w:val="both"/>
        <w:rPr>
          <w:ins w:id="50" w:author="Richard Loft" w:date="2019-11-27T15:41:00Z"/>
          <w:rFonts w:ascii="Times" w:eastAsiaTheme="minorEastAsia" w:hAnsi="Times" w:cs="Times"/>
          <w:noProof/>
          <w:sz w:val="22"/>
          <w:szCs w:val="22"/>
        </w:rPr>
      </w:pPr>
      <w:r>
        <w:rPr>
          <w:rFonts w:ascii="Times" w:eastAsiaTheme="minorEastAsia" w:hAnsi="Times" w:cs="Times"/>
          <w:sz w:val="22"/>
          <w:szCs w:val="22"/>
        </w:rPr>
        <w:t xml:space="preserve">where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h</m:t>
            </m:r>
          </m:e>
          <m:sub>
            <m:r>
              <w:rPr>
                <w:rFonts w:ascii="Cambria Math" w:eastAsiaTheme="minorEastAsia" w:hAnsi="Cambria Math" w:cs="Times"/>
                <w:sz w:val="22"/>
                <w:szCs w:val="22"/>
              </w:rPr>
              <m:t>0</m:t>
            </m:r>
          </m:sub>
        </m:sSub>
        <m:r>
          <w:rPr>
            <w:rFonts w:ascii="Cambria Math" w:eastAsiaTheme="minorEastAsia" w:hAnsi="Cambria Math" w:cs="Times"/>
            <w:sz w:val="22"/>
            <w:szCs w:val="22"/>
          </w:rPr>
          <m:t>=5400 m</m:t>
        </m:r>
      </m:oMath>
      <w:r>
        <w:rPr>
          <w:rFonts w:ascii="Times" w:eastAsiaTheme="minorEastAsia" w:hAnsi="Times" w:cs="Times"/>
          <w:sz w:val="22"/>
          <w:szCs w:val="22"/>
        </w:rPr>
        <w:t xml:space="preserve"> is the reference geopotential height, </w:t>
      </w:r>
      <m:oMath>
        <m:r>
          <w:rPr>
            <w:rFonts w:ascii="Cambria Math" w:eastAsiaTheme="minorEastAsia" w:hAnsi="Cambria Math" w:cs="Times"/>
            <w:sz w:val="22"/>
            <w:szCs w:val="22"/>
          </w:rPr>
          <m:t>g</m:t>
        </m:r>
      </m:oMath>
      <w:r>
        <w:rPr>
          <w:rFonts w:ascii="Times" w:eastAsiaTheme="minorEastAsia" w:hAnsi="Times" w:cs="Times"/>
          <w:sz w:val="22"/>
          <w:szCs w:val="22"/>
        </w:rPr>
        <w:t xml:space="preserve"> is the</w:t>
      </w:r>
      <w:r w:rsidR="00E63BEF">
        <w:rPr>
          <w:rFonts w:ascii="Times" w:eastAsiaTheme="minorEastAsia" w:hAnsi="Times" w:cs="Times"/>
          <w:sz w:val="22"/>
          <w:szCs w:val="22"/>
        </w:rPr>
        <w:t xml:space="preserve"> standard</w:t>
      </w:r>
      <w:r>
        <w:rPr>
          <w:rFonts w:ascii="Times" w:eastAsiaTheme="minorEastAsia" w:hAnsi="Times" w:cs="Times"/>
          <w:sz w:val="22"/>
          <w:szCs w:val="22"/>
        </w:rPr>
        <w:t xml:space="preserve"> gravitational constant,</w:t>
      </w:r>
      <w:r w:rsidR="00E63BEF">
        <w:rPr>
          <w:rFonts w:ascii="Times" w:eastAsiaTheme="minorEastAsia" w:hAnsi="Times" w:cs="Times"/>
          <w:sz w:val="22"/>
          <w:szCs w:val="22"/>
        </w:rPr>
        <w:t xml:space="preserve"> </w:t>
      </w:r>
      <m:oMath>
        <m:r>
          <w:rPr>
            <w:rFonts w:ascii="Cambria Math" w:eastAsiaTheme="minorEastAsia" w:hAnsi="Cambria Math" w:cs="Times"/>
            <w:sz w:val="22"/>
            <w:szCs w:val="22"/>
          </w:rPr>
          <m:t>a=6.371×</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10</m:t>
            </m:r>
          </m:e>
          <m:sup>
            <m:r>
              <w:rPr>
                <w:rFonts w:ascii="Cambria Math" w:eastAsiaTheme="minorEastAsia" w:hAnsi="Cambria Math" w:cs="Times"/>
                <w:sz w:val="22"/>
                <w:szCs w:val="22"/>
              </w:rPr>
              <m:t>6</m:t>
            </m:r>
          </m:sup>
        </m:sSup>
        <m:r>
          <w:rPr>
            <w:rFonts w:ascii="Cambria Math" w:eastAsiaTheme="minorEastAsia" w:hAnsi="Cambria Math" w:cs="Times"/>
            <w:sz w:val="22"/>
            <w:szCs w:val="22"/>
          </w:rPr>
          <m:t xml:space="preserve"> m</m:t>
        </m:r>
      </m:oMath>
      <w:r w:rsidR="00E63BEF">
        <w:rPr>
          <w:rFonts w:ascii="Times" w:eastAsiaTheme="minorEastAsia" w:hAnsi="Times" w:cs="Times"/>
          <w:sz w:val="22"/>
          <w:szCs w:val="22"/>
        </w:rPr>
        <w:t xml:space="preserve"> is the mean radius of the earth, </w:t>
      </w:r>
      <m:oMath>
        <m:r>
          <m:rPr>
            <m:sty m:val="p"/>
          </m:rPr>
          <w:rPr>
            <w:rFonts w:ascii="Cambria Math" w:eastAsiaTheme="minorEastAsia" w:hAnsi="Cambria Math" w:cs="Times"/>
            <w:sz w:val="22"/>
            <w:szCs w:val="22"/>
          </w:rPr>
          <m:t>Ω</m:t>
        </m:r>
        <m:r>
          <w:rPr>
            <w:rFonts w:ascii="Cambria Math" w:eastAsiaTheme="minorEastAsia" w:hAnsi="Cambria Math" w:cs="Times"/>
            <w:sz w:val="22"/>
            <w:szCs w:val="22"/>
          </w:rPr>
          <m:t>=7.292×</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10</m:t>
            </m:r>
          </m:e>
          <m:sup>
            <m:r>
              <w:rPr>
                <w:rFonts w:ascii="Cambria Math" w:eastAsiaTheme="minorEastAsia" w:hAnsi="Cambria Math" w:cs="Times"/>
                <w:sz w:val="22"/>
                <w:szCs w:val="22"/>
              </w:rPr>
              <m:t>-5</m:t>
            </m:r>
          </m:sup>
        </m:sSup>
        <m:r>
          <w:rPr>
            <w:rFonts w:ascii="Cambria Math" w:eastAsiaTheme="minorEastAsia" w:hAnsi="Cambria Math" w:cs="Times"/>
            <w:sz w:val="22"/>
            <w:szCs w:val="22"/>
          </w:rPr>
          <m:t xml:space="preserve"> </m:t>
        </m:r>
        <m:sSup>
          <m:sSupPr>
            <m:ctrlPr>
              <w:rPr>
                <w:rFonts w:ascii="Cambria Math" w:eastAsiaTheme="minorEastAsia" w:hAnsi="Cambria Math" w:cs="Times"/>
                <w:i/>
                <w:sz w:val="22"/>
                <w:szCs w:val="22"/>
              </w:rPr>
            </m:ctrlPr>
          </m:sSupPr>
          <m:e>
            <m:r>
              <w:rPr>
                <w:rFonts w:ascii="Cambria Math" w:eastAsiaTheme="minorEastAsia" w:hAnsi="Cambria Math" w:cs="Times"/>
                <w:sz w:val="22"/>
                <w:szCs w:val="22"/>
              </w:rPr>
              <m:t>s</m:t>
            </m:r>
          </m:e>
          <m:sup>
            <m:r>
              <w:rPr>
                <w:rFonts w:ascii="Cambria Math" w:eastAsiaTheme="minorEastAsia" w:hAnsi="Cambria Math" w:cs="Times"/>
                <w:sz w:val="22"/>
                <w:szCs w:val="22"/>
              </w:rPr>
              <m:t>-1</m:t>
            </m:r>
          </m:sup>
        </m:sSup>
      </m:oMath>
      <w:r w:rsidR="00E63BEF">
        <w:rPr>
          <w:rFonts w:ascii="Times" w:eastAsiaTheme="minorEastAsia" w:hAnsi="Times" w:cs="Times"/>
          <w:sz w:val="22"/>
          <w:szCs w:val="22"/>
        </w:rPr>
        <w:t xml:space="preserve"> is the rotation rate of Earth and</w:t>
      </w:r>
      <w:r>
        <w:rPr>
          <w:rFonts w:ascii="Times" w:eastAsiaTheme="minorEastAsia" w:hAnsi="Times" w:cs="Times"/>
          <w:sz w:val="22"/>
          <w:szCs w:val="22"/>
        </w:rPr>
        <w:t xml:space="preserve"> </w:t>
      </w:r>
      <m:oMath>
        <m:sSub>
          <m:sSubPr>
            <m:ctrlPr>
              <w:rPr>
                <w:rFonts w:ascii="Cambria Math" w:eastAsiaTheme="minorEastAsia" w:hAnsi="Cambria Math" w:cs="Times"/>
                <w:i/>
                <w:sz w:val="22"/>
                <w:szCs w:val="22"/>
              </w:rPr>
            </m:ctrlPr>
          </m:sSubPr>
          <m:e>
            <m:r>
              <w:rPr>
                <w:rFonts w:ascii="Cambria Math" w:eastAsiaTheme="minorEastAsia" w:hAnsi="Cambria Math" w:cs="Times"/>
                <w:sz w:val="22"/>
                <w:szCs w:val="22"/>
              </w:rPr>
              <m:t>u</m:t>
            </m:r>
          </m:e>
          <m:sub>
            <m:r>
              <w:rPr>
                <w:rFonts w:ascii="Cambria Math" w:eastAsiaTheme="minorEastAsia" w:hAnsi="Cambria Math" w:cs="Times"/>
                <w:sz w:val="22"/>
                <w:szCs w:val="22"/>
              </w:rPr>
              <m:t>0</m:t>
            </m:r>
          </m:sub>
        </m:sSub>
        <m:r>
          <w:rPr>
            <w:rFonts w:ascii="Cambria Math" w:eastAsiaTheme="minorEastAsia" w:hAnsi="Cambria Math" w:cs="Times"/>
            <w:sz w:val="22"/>
            <w:szCs w:val="22"/>
          </w:rPr>
          <m:t>=20 m/s</m:t>
        </m:r>
      </m:oMath>
      <w:r w:rsidR="00E63BEF">
        <w:rPr>
          <w:rFonts w:ascii="Times" w:eastAsiaTheme="minorEastAsia" w:hAnsi="Times" w:cs="Times"/>
          <w:sz w:val="22"/>
          <w:szCs w:val="22"/>
        </w:rPr>
        <w:t xml:space="preserve">. </w:t>
      </w:r>
      <w:r w:rsidR="007C2A2B">
        <w:rPr>
          <w:rFonts w:ascii="Times" w:eastAsiaTheme="minorEastAsia" w:hAnsi="Times" w:cs="Times"/>
          <w:sz w:val="22"/>
          <w:szCs w:val="22"/>
        </w:rPr>
        <w:t>The icosahedral node set</w:t>
      </w:r>
      <w:r w:rsidR="00E63BEF">
        <w:rPr>
          <w:rFonts w:ascii="Times" w:eastAsiaTheme="minorEastAsia" w:hAnsi="Times" w:cs="Times"/>
          <w:sz w:val="22"/>
          <w:szCs w:val="22"/>
        </w:rPr>
        <w:t xml:space="preserve"> </w:t>
      </w:r>
      <m:oMath>
        <m:sSubSup>
          <m:sSubSupPr>
            <m:ctrlPr>
              <w:rPr>
                <w:rFonts w:ascii="Cambria Math" w:hAnsi="Cambria Math" w:cs="Times"/>
                <w:i/>
                <w:sz w:val="22"/>
                <w:szCs w:val="22"/>
              </w:rPr>
            </m:ctrlPr>
          </m:sSubSupPr>
          <m:e>
            <m:d>
              <m:dPr>
                <m:begChr m:val="{"/>
                <m:endChr m:val="}"/>
                <m:ctrlPr>
                  <w:rPr>
                    <w:rFonts w:ascii="Cambria Math" w:hAnsi="Cambria Math" w:cs="Times"/>
                    <w:i/>
                    <w:sz w:val="22"/>
                    <w:szCs w:val="22"/>
                  </w:rPr>
                </m:ctrlPr>
              </m:dPr>
              <m:e>
                <m:sSub>
                  <m:sSubPr>
                    <m:ctrlPr>
                      <w:rPr>
                        <w:rFonts w:ascii="Cambria Math" w:hAnsi="Cambria Math" w:cs="Times"/>
                        <w:b/>
                        <w:i/>
                        <w:sz w:val="22"/>
                        <w:szCs w:val="22"/>
                      </w:rPr>
                    </m:ctrlPr>
                  </m:sSubPr>
                  <m:e>
                    <m:r>
                      <m:rPr>
                        <m:sty m:val="bi"/>
                      </m:rPr>
                      <w:rPr>
                        <w:rFonts w:ascii="Cambria Math" w:hAnsi="Cambria Math" w:cs="Times"/>
                        <w:sz w:val="22"/>
                        <w:szCs w:val="22"/>
                      </w:rPr>
                      <m:t>x</m:t>
                    </m:r>
                  </m:e>
                  <m:sub>
                    <m:r>
                      <w:rPr>
                        <w:rFonts w:ascii="Cambria Math" w:hAnsi="Cambria Math" w:cs="Times"/>
                        <w:sz w:val="22"/>
                        <w:szCs w:val="22"/>
                      </w:rPr>
                      <m:t>i</m:t>
                    </m:r>
                  </m:sub>
                </m:sSub>
              </m:e>
            </m:d>
          </m:e>
          <m:sub>
            <m:r>
              <w:rPr>
                <w:rFonts w:ascii="Cambria Math" w:hAnsi="Cambria Math" w:cs="Times"/>
                <w:sz w:val="22"/>
                <w:szCs w:val="22"/>
              </w:rPr>
              <m:t>i=1</m:t>
            </m:r>
          </m:sub>
          <m:sup>
            <m:r>
              <w:rPr>
                <w:rFonts w:ascii="Cambria Math" w:hAnsi="Cambria Math" w:cs="Times"/>
                <w:sz w:val="22"/>
                <w:szCs w:val="22"/>
              </w:rPr>
              <m:t>N</m:t>
            </m:r>
          </m:sup>
        </m:sSubSup>
      </m:oMath>
      <w:r w:rsidR="000F4F02">
        <w:rPr>
          <w:rFonts w:ascii="Times" w:eastAsiaTheme="minorEastAsia" w:hAnsi="Times" w:cs="Times"/>
          <w:sz w:val="22"/>
          <w:szCs w:val="22"/>
        </w:rPr>
        <w:t xml:space="preserve"> is</w:t>
      </w:r>
      <w:r w:rsidR="007C2A2B">
        <w:rPr>
          <w:rFonts w:ascii="Times" w:eastAsiaTheme="minorEastAsia" w:hAnsi="Times" w:cs="Times"/>
          <w:sz w:val="22"/>
          <w:szCs w:val="22"/>
        </w:rPr>
        <w:t xml:space="preserve"> produced by </w:t>
      </w:r>
      <w:r w:rsidR="000F4F02">
        <w:rPr>
          <w:rFonts w:ascii="Times" w:eastAsiaTheme="minorEastAsia" w:hAnsi="Times" w:cs="Times"/>
          <w:sz w:val="22"/>
          <w:szCs w:val="22"/>
        </w:rPr>
        <w:t>successive subdivision of the triangular faces of an icosahedron into four new triangular faces and projecting the intersection points onto the surface of a sphere. Fig</w:t>
      </w:r>
      <w:r w:rsidR="00A20BD3">
        <w:rPr>
          <w:rFonts w:ascii="Times" w:eastAsiaTheme="minorEastAsia" w:hAnsi="Times" w:cs="Times"/>
          <w:sz w:val="22"/>
          <w:szCs w:val="22"/>
        </w:rPr>
        <w:t>ure (2.1</w:t>
      </w:r>
      <w:r w:rsidR="004865C1">
        <w:rPr>
          <w:rFonts w:ascii="Times" w:eastAsiaTheme="minorEastAsia" w:hAnsi="Times" w:cs="Times"/>
          <w:sz w:val="22"/>
          <w:szCs w:val="22"/>
        </w:rPr>
        <w:t>) shows an example icosahedral node set</w:t>
      </w:r>
      <w:r w:rsidR="00D54720">
        <w:rPr>
          <w:rFonts w:ascii="Times" w:eastAsiaTheme="minorEastAsia" w:hAnsi="Times" w:cs="Times"/>
          <w:sz w:val="22"/>
          <w:szCs w:val="22"/>
        </w:rPr>
        <w:t>.</w:t>
      </w:r>
      <w:r w:rsidR="00E06F67" w:rsidRPr="00E06F67">
        <w:rPr>
          <w:rFonts w:ascii="Times" w:eastAsiaTheme="minorEastAsia" w:hAnsi="Times" w:cs="Times"/>
          <w:noProof/>
          <w:sz w:val="22"/>
          <w:szCs w:val="22"/>
        </w:rPr>
        <w:t xml:space="preserve"> </w:t>
      </w:r>
    </w:p>
    <w:p w14:paraId="2512319A" w14:textId="40A630BF" w:rsidR="00A47A37" w:rsidRDefault="00D0685E">
      <w:pPr>
        <w:rPr>
          <w:ins w:id="51" w:author="Richard Loft" w:date="2019-11-27T15:41:00Z"/>
          <w:rFonts w:ascii="Times" w:eastAsiaTheme="minorEastAsia" w:hAnsi="Times" w:cs="Times"/>
          <w:noProof/>
          <w:sz w:val="22"/>
          <w:szCs w:val="22"/>
        </w:rPr>
      </w:pPr>
      <w:ins w:id="52" w:author="Richard Loft" w:date="2019-11-27T15:50:00Z">
        <w:r>
          <w:rPr>
            <w:rFonts w:ascii="Times" w:eastAsiaTheme="minorEastAsia" w:hAnsi="Times" w:cs="Times"/>
            <w:noProof/>
            <w:sz w:val="22"/>
            <w:szCs w:val="22"/>
            <w:lang w:eastAsia="zh-CN"/>
          </w:rPr>
          <mc:AlternateContent>
            <mc:Choice Requires="wpg">
              <w:drawing>
                <wp:anchor distT="0" distB="0" distL="114300" distR="114300" simplePos="0" relativeHeight="251745280" behindDoc="0" locked="0" layoutInCell="1" allowOverlap="1" wp14:anchorId="282A58D6" wp14:editId="04F8233C">
                  <wp:simplePos x="0" y="0"/>
                  <wp:positionH relativeFrom="margin">
                    <wp:posOffset>173736</wp:posOffset>
                  </wp:positionH>
                  <wp:positionV relativeFrom="margin">
                    <wp:posOffset>5266944</wp:posOffset>
                  </wp:positionV>
                  <wp:extent cx="1831975" cy="1860550"/>
                  <wp:effectExtent l="0" t="0" r="250825" b="425450"/>
                  <wp:wrapSquare wrapText="bothSides"/>
                  <wp:docPr id="16" name="Group 16"/>
                  <wp:cNvGraphicFramePr/>
                  <a:graphic xmlns:a="http://schemas.openxmlformats.org/drawingml/2006/main">
                    <a:graphicData uri="http://schemas.microsoft.com/office/word/2010/wordprocessingGroup">
                      <wpg:wgp>
                        <wpg:cNvGrpSpPr/>
                        <wpg:grpSpPr>
                          <a:xfrm>
                            <a:off x="0" y="0"/>
                            <a:ext cx="1831975" cy="1860550"/>
                            <a:chOff x="173736" y="0"/>
                            <a:chExt cx="1831975" cy="1860658"/>
                          </a:xfrm>
                        </wpg:grpSpPr>
                        <pic:pic xmlns:pic="http://schemas.openxmlformats.org/drawingml/2006/picture">
                          <pic:nvPicPr>
                            <pic:cNvPr id="45" name="Picture 4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94335" y="383648"/>
                              <a:ext cx="1437640" cy="1477010"/>
                            </a:xfrm>
                            <a:prstGeom prst="rect">
                              <a:avLst/>
                            </a:prstGeom>
                            <a:solidFill>
                              <a:srgbClr val="000000">
                                <a:shade val="95000"/>
                              </a:srgbClr>
                            </a:solidFill>
                            <a:ln w="76200" cap="sq">
                              <a:solidFill>
                                <a:srgbClr val="000000"/>
                              </a:solidFill>
                              <a:miter lim="800000"/>
                            </a:ln>
                            <a:effectLst>
                              <a:outerShdw blurRad="254000" dist="190500" dir="2700000" sy="90000" algn="bl" rotWithShape="0">
                                <a:srgbClr val="000000">
                                  <a:alpha val="40000"/>
                                </a:srgbClr>
                              </a:outerShdw>
                            </a:effectLst>
                          </pic:spPr>
                        </pic:pic>
                        <wps:wsp>
                          <wps:cNvPr id="46" name="Text Box 46"/>
                          <wps:cNvSpPr txBox="1"/>
                          <wps:spPr>
                            <a:xfrm>
                              <a:off x="173736" y="0"/>
                              <a:ext cx="183197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4534A" w14:textId="77777777" w:rsidR="00D0685E" w:rsidRPr="005B66E9" w:rsidRDefault="00D0685E" w:rsidP="00D0685E">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82A58D6" id="Group 16" o:spid="_x0000_s1029" style="position:absolute;margin-left:13.7pt;margin-top:414.7pt;width:144.25pt;height:146.5pt;z-index:251745280;mso-position-horizontal-relative:margin;mso-position-vertical-relative:margin;mso-height-relative:margin" coordorigin="1737" coordsize="18319,18606" o:gfxdata="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QEAAAACCAwFAwEAAQMFBwACBAMAAAABBAAAAgQCAgUAAAABAgICAgABAQEBAAAACAUBAAABAQ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MDAwIAAAAAAAAA&#13;&#10;AAMEAAANAwAAAwgFAAcEBAcGAgACAwgGAAAAAAACAQEBAAAAAAAAAAABAgMC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EBwgHBgACAwEAAAQJAAEDBQYH&#13;&#10;BwYAAAAAAAAAAAAAAQMDAwMEAgIBAQIDAwQFBQUEAQ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BAIAAAAAAAAAAAAAAAACBgAGCggAAAACAQIEBAMDBQcE&#13;&#10;AAAMCwAABwEAAAAAAAAAAAAAAAAAAAQ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QDAgEBAQAABAAAAwgJAQACAAAAAAQHCAICAAAAAAACCQQBAQAAAAAGBQQD&#13;&#10;AgICAgYEBQgFAAAB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MEAgAAAAEFBgEAAAoVBQ4WEwgAAAABAQAAAwkMCw0UDQAAERECAAAAAAABAQEAAAAFBgE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IDAQAABQoA&#13;&#10;AgkKCxgyR5yywreYf3yEgYKChIyUk463s6KLemtQNRsbGhcSDAcEEQUAAAMBAQU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CBw0YLEZZfHuFosfg5N65xdDQ&#13;&#10;ys7e7eTk4uLo7OXbp6S65Pz15+To49rMu6makn9gPCQTB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QEAAAED&#13;&#10;AgAJAQAAAwECBQAAAAYHAgAACAAMEgADFQk2XFy06eTXxe382bfS68idmpSntJmNloaFsriAVmyd&#13;&#10;usSck5GYgX1vlrDS5efm7PP48uTYrIVqMCUCDAAAAAoABAAHAAoFBQUOAgADAQAAAAYAAAQIBQEC&#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CBAUFBAMDAAQNCwEAAAIA&#13;&#10;ExQAAAkPAwoBFSs8drC64+bV3ce81NT3+dy/xs28qn5zY0hHRk2Gq4NVQkpTTkNVdJaftqOShaLA&#13;&#10;vYdZX4KbucbY+Pnw8NTEoY1ZKhwbEQgKBQQAAAABAAIAAAgGAAQFBQQCAAACCQ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CAwQDAAAAAAUHBQAABAcHCgAACw4HFS9zfqvS&#13;&#10;3/L02LfOyqubipKnuo5ZQ05jdoGgsLe+np3a47SUf4eUk5GVmJylrb6tudzq2b6ll5KOiHx6boKw&#13;&#10;3/jr5tXj6MvAucBSRhIQAAYKBAEMAwACAgAGAAIGBAEAAQE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BAEAAAAAAQQIAQAAAAAAAQAVNVFskL7h89/k8ObYwaCKXmpTV4es&#13;&#10;lm1cX3F6f4uVnJuuttbVqcCznHlcT1NeZmpERUNGgad6PXOvuIpaV22DjIiGkaK80e3S2Oi4obHx&#13;&#10;1+W2llAYDgAAAAEHCQYCAAMFBAIFBwI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IAAAIGBgUGAwEECAEACyNkpeHw6+/08dyumaSssLWzmpqqmcniw6Wlj4eLhnZiUEtj&#13;&#10;Y5akX0dOb5Otn3lYQjU2Tz5VoadoUVRHP1iQsZVjQjc1PD9AWIa7mJ/Ox6+Tq3CQo8nZq4hHQBQI&#13;&#10;CQAACwQKBwEAAAMEAg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EAAAG&#13;&#10;BwIAAAkAABAuXZrK+/jhvrG7wryEWUJMXGp8i6K258yotbumhG9URUZIR0VQZKWUUzw5SkhGUm+P&#13;&#10;nZiOXEppo4tZOTouQ04/MEBtlbCLYDxKfpyqa0Y8XoyrnZubnZWRqqzLwLh7VDgRBgoAAAAAAAAA&#13;&#10;Agg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BwIBAwEABhMCKmWfzujq&#13;&#10;4eHLmG54mpFqSlJsipmWjIZim6JxTVBXdI6mqZd8WkpUk6+DU0pJVllbVVNbbIWlvr/M2NWchoaU&#13;&#10;loaCkZWHfH2Eo8u6qrGGTTI0PDFCX32abmNWW4Kv0tnSyrikkXZRMxwKAAMGAQAE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BAYJnQ6ePX0npCLUdmg419UTAsh5Q6JDYkJkFOfZCP&#13;&#10;e1RHoGIoP2RokKCSfGJDMiIoJ4mELysoJSYuMCYvNjZOea+9ueFuZ11ISUU7NTc6OWWijmdHj5AT&#13;&#10;GCMqX42TaV6BrNjt9Oe4hkUhBAACAAAJ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MVOmib0fnq0KJzUURUcJugdXCSbCgXQSwwLjw8Wnm4vbXbpLqRh0hB&#13;&#10;LSUcGiwwLy48p1oeNCYhJCcnRmyFp3piPS2ceyIqMSQYFiVGdJZpVycnLTeRey1hmrmYiI+rytva&#13;&#10;r2szFAoVBAAABAABBg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0FAAEGECM2ns7t+PbPp6W3w87J1NSxoniNrbKrkIiEdYaAi9+YdKiah3ZxVDk2KSAfN2mi&#13;&#10;PxgfKEl3jJR9STEgGRUzQKlLFwwbOmODgFkyKhEuMjQzfMeysbm1hJC62rh2LQgBAAAAAAABBQUB&#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CAQAA&#13;&#10;AwAlVY/M4tLE1sicX2Kt18S8qIRkTzgsGysqKTadiiU1NzdQdXuEmo+WbVBIk4lInKSOc0oyKx0g&#13;&#10;Kxo0KBdxpDJdhp6HaWZyeoR+ore2tarX36F6o8rThjQCAAAFAwADEgQICQYB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DAgFAwEBBAkAAAAPK1t8e7Dn&#13;&#10;0ba3udbkf19KeZWJg35WLio2NZlwJCcjJy4lM1BFWqLS2ePj0rKxoJyPh4qIj3yAfHt+idzXu7Gc&#13;&#10;hXduXk1YiZbOwXqFicfUu5JOGwAFBgEAAAEAAAEBBAMAAAIEAQ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ICAgIAAAAACwILDAAIFAMPICt5qaXCyPKxWE9I&#13;&#10;Q1VhnY6nmniBs2c6TWF2fIyhk3yFXh08YqqHNCEtOjs7NThchYi+rJlzpJtnMiEyWpbHxcC7utKL&#13;&#10;hl4pMBEGBQYAEAIICgUAAAAAAAAAAAEEAw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BAAAAAAQICgEAAAEAAQEAAAAKEAIdRi1zjJrh+PHkzs/XvsK7qsvf&#13;&#10;0tbLv6N/Zkw0OTBEJCxAo2o1JjJFZYakkmxSNkRHOkWXpsTg6d7U0ryQkTozFg0JAAEAAwAGAAMB&#13;&#10;AAAAAAMFBAICAwUEAQAB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EBAQEBAAAACAIACwQACgEGCAAABgACCAkIXXl6k6rG2M+wpZ2OsuTOoo6Ed3+IlI2n&#13;&#10;t56Vlo/Vp67M0sawqqK9xNHU29PYzubw4cmmaS8qCwkABAAABAoAAQ8ACwoAAwEECAUAAAIDAQMF&#13;&#10;AQAAC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BAQECCxEaK0dne4KTvubguZ6owMfJ0d7k2L2mvdznzbW/&#13;&#10;2uzhz7KYhnlkUiEeGhQNBwI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QEBAQgGAQAABgYDCRstLyQZGBwbGRwkMDg6ODdFZoiKZTkgGRQLAgACAAAG&#13;&#10;BgUEBAMCAg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EBAQEDAwAAAAMBAAAAAAIICQMABQQDAQABBAYVAgANEQIAAAAAAAAAAwgL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BAQEBAAAAAAIE&#13;&#10;BAIDAgEAAQIDAgACBQQCAAAAAAUHAgAABAYDBgYDAAAAAAMDAgIB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BAQEBAAAAAAwKBwUDAQAAAAMGAwAAAAUC&#13;&#10;AAAAAgYLDQEJBwAACQkAAAAAAAAAAAAAAAAAAAEBAg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QEBAQAAAAAAAAAAAAAAAQABAgIAAAIECQQAAAEDAgAAAAEF&#13;&#10;CAUAAAIAAAMHBgUFAAAAAAAAAAE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EBAQEAAAAACAUFBwYCAgUDAQACBgcFAgAAAAIFBQEABwIAAAAABxcCAAABAQAA&#13;&#10;AAMDAgIB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C&#13;&#10;AQEBAAAAAAAAAAQCAAAAAQAAAQICAQAEAwEAAAAAAgAAAAACAwAAAAAAAwIAAAUAAAAAAQIDAw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">
                  <v:shape id="Picture 45" o:spid="_x0000_s1030" type="#_x0000_t75" style="position:absolute;left:3943;top:3836;width:14376;height:147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" filled="t" fillcolor="black" stroked="t" strokeweight="6pt">
                    <v:stroke endcap="square"/>
                    <v:imagedata r:id="rId14" o:title=""/>
                    <v:shadow on="t" type="perspective" color="black" opacity="26214f" origin="-.5,.5" offset="3.74178mm,3.74178mm" matrix=",,,58982f"/>
                    <v:path arrowok="t"/>
                  </v:shape>
                  <v:shape id="Text Box 46" o:spid="_x0000_s1031" type="#_x0000_t202" style="position:absolute;left:1737;width:18320;height:4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" filled="f" stroked="f">
                    <v:textbox>
                      <w:txbxContent>
                        <w:p w14:paraId="2EF4534A" w14:textId="77777777" w:rsidR="00D0685E" w:rsidRPr="005B66E9" w:rsidRDefault="00D0685E" w:rsidP="00D0685E">
                          <w:pPr>
                            <w:jc w:val="center"/>
                            <w:rPr>
                              <w:rFonts w:ascii="Times" w:hAnsi="Times"/>
                              <w:i/>
                              <w:sz w:val="18"/>
                            </w:rPr>
                          </w:pPr>
                          <w:r w:rsidRPr="005B66E9">
                            <w:rPr>
                              <w:rFonts w:ascii="Times" w:hAnsi="Times"/>
                              <w:i/>
                              <w:sz w:val="18"/>
                            </w:rPr>
                            <w:t>F</w:t>
                          </w:r>
                          <w:r>
                            <w:rPr>
                              <w:rFonts w:ascii="Times" w:hAnsi="Times"/>
                              <w:i/>
                              <w:sz w:val="18"/>
                            </w:rPr>
                            <w:t>igure (2.1</w:t>
                          </w:r>
                          <w:r w:rsidRPr="005B66E9">
                            <w:rPr>
                              <w:rFonts w:ascii="Times" w:hAnsi="Times"/>
                              <w:i/>
                              <w:sz w:val="18"/>
                            </w:rPr>
                            <w:t>): Example Icosahedral node</w:t>
                          </w:r>
                          <w:r>
                            <w:rPr>
                              <w:rFonts w:ascii="Times" w:hAnsi="Times"/>
                              <w:i/>
                              <w:sz w:val="18"/>
                            </w:rPr>
                            <w:t xml:space="preserve"> </w:t>
                          </w:r>
                          <w:r w:rsidRPr="005B66E9">
                            <w:rPr>
                              <w:rFonts w:ascii="Times" w:hAnsi="Times"/>
                              <w:i/>
                              <w:sz w:val="18"/>
                            </w:rPr>
                            <w:t>set on a sphere</w:t>
                          </w:r>
                        </w:p>
                      </w:txbxContent>
                    </v:textbox>
                  </v:shape>
                  <w10:wrap type="square" anchorx="margin" anchory="margin"/>
                </v:group>
              </w:pict>
            </mc:Fallback>
          </mc:AlternateContent>
        </w:r>
      </w:ins>
      <w:ins w:id="53" w:author="Richard Loft" w:date="2019-11-27T15:41:00Z">
        <w:r w:rsidR="00A47A37">
          <w:rPr>
            <w:rFonts w:ascii="Times" w:eastAsiaTheme="minorEastAsia" w:hAnsi="Times" w:cs="Times"/>
            <w:noProof/>
            <w:sz w:val="22"/>
            <w:szCs w:val="22"/>
          </w:rPr>
          <w:br w:type="page"/>
        </w:r>
      </w:ins>
    </w:p>
    <w:p w14:paraId="32978BEA" w14:textId="77777777" w:rsidR="00A47A37" w:rsidRDefault="00A47A37" w:rsidP="007F27E2">
      <w:pPr>
        <w:jc w:val="both"/>
        <w:rPr>
          <w:ins w:id="54" w:author="Richard Loft" w:date="2019-11-27T15:40:00Z"/>
          <w:rFonts w:ascii="Times" w:eastAsiaTheme="minorEastAsia" w:hAnsi="Times" w:cs="Times"/>
          <w:noProof/>
          <w:sz w:val="22"/>
          <w:szCs w:val="22"/>
        </w:rPr>
      </w:pPr>
    </w:p>
    <w:p w14:paraId="50D2BAEE" w14:textId="1FBF1837" w:rsidR="00A47A37" w:rsidRDefault="00A47A37" w:rsidP="007F27E2">
      <w:pPr>
        <w:jc w:val="both"/>
        <w:rPr>
          <w:ins w:id="55" w:author="Richard Loft" w:date="2019-11-27T15:40:00Z"/>
          <w:rFonts w:ascii="Times" w:eastAsiaTheme="minorEastAsia" w:hAnsi="Times" w:cs="Times"/>
          <w:noProof/>
          <w:sz w:val="22"/>
          <w:szCs w:val="22"/>
        </w:rPr>
      </w:pPr>
    </w:p>
    <w:p w14:paraId="0110AF01" w14:textId="058750DC" w:rsidR="00A47A37" w:rsidRPr="00A47A37" w:rsidRDefault="00A47A37">
      <w:pPr>
        <w:pStyle w:val="ListParagraph"/>
        <w:numPr>
          <w:ilvl w:val="1"/>
          <w:numId w:val="1"/>
        </w:numPr>
        <w:jc w:val="both"/>
        <w:rPr>
          <w:ins w:id="56" w:author="Richard Loft" w:date="2019-11-27T15:40:00Z"/>
          <w:rFonts w:ascii="Times" w:eastAsiaTheme="minorEastAsia" w:hAnsi="Times" w:cs="Times"/>
          <w:i/>
          <w:iCs/>
          <w:noProof/>
          <w:sz w:val="22"/>
          <w:szCs w:val="22"/>
          <w:rPrChange w:id="57" w:author="Richard Loft" w:date="2019-11-27T15:41:00Z">
            <w:rPr>
              <w:ins w:id="58" w:author="Richard Loft" w:date="2019-11-27T15:40:00Z"/>
              <w:noProof/>
            </w:rPr>
          </w:rPrChange>
        </w:rPr>
        <w:pPrChange w:id="59" w:author="Richard Loft" w:date="2019-11-27T15:40:00Z">
          <w:pPr>
            <w:jc w:val="both"/>
          </w:pPr>
        </w:pPrChange>
      </w:pPr>
      <w:ins w:id="60" w:author="Richard Loft" w:date="2019-11-27T15:40:00Z">
        <w:r w:rsidRPr="00A47A37">
          <w:rPr>
            <w:rFonts w:ascii="Times" w:eastAsiaTheme="minorEastAsia" w:hAnsi="Times" w:cs="Times"/>
            <w:i/>
            <w:iCs/>
            <w:noProof/>
            <w:sz w:val="22"/>
            <w:szCs w:val="22"/>
            <w:rPrChange w:id="61" w:author="Richard Loft" w:date="2019-11-27T15:41:00Z">
              <w:rPr>
                <w:noProof/>
              </w:rPr>
            </w:rPrChange>
          </w:rPr>
          <w:t>Benchmark Workflow</w:t>
        </w:r>
      </w:ins>
    </w:p>
    <w:p w14:paraId="5619F8D9" w14:textId="5E985986" w:rsidR="00A47A37" w:rsidRDefault="00A47A37" w:rsidP="00A47A37">
      <w:pPr>
        <w:jc w:val="both"/>
        <w:rPr>
          <w:ins w:id="62" w:author="Richard Loft" w:date="2019-11-27T15:41:00Z"/>
          <w:rFonts w:ascii="Times" w:eastAsiaTheme="minorEastAsia" w:hAnsi="Times" w:cs="Times"/>
          <w:sz w:val="22"/>
          <w:szCs w:val="22"/>
        </w:rPr>
      </w:pPr>
    </w:p>
    <w:p w14:paraId="15AF5521" w14:textId="11C20BC8" w:rsidR="00A47A37" w:rsidRDefault="00A47A37" w:rsidP="00A47A37">
      <w:pPr>
        <w:jc w:val="both"/>
        <w:rPr>
          <w:ins w:id="63" w:author="Richard Loft" w:date="2019-11-27T15:41:00Z"/>
          <w:rFonts w:ascii="Times" w:eastAsiaTheme="minorEastAsia" w:hAnsi="Times" w:cs="Times"/>
          <w:sz w:val="22"/>
          <w:szCs w:val="22"/>
        </w:rPr>
      </w:pPr>
    </w:p>
    <w:p w14:paraId="5C4AB865" w14:textId="19DB4F10" w:rsidR="00A47A37" w:rsidRDefault="00A47A37" w:rsidP="00A47A37">
      <w:pPr>
        <w:jc w:val="both"/>
        <w:rPr>
          <w:ins w:id="64" w:author="Richard Loft" w:date="2019-11-27T15:40:00Z"/>
          <w:rFonts w:ascii="Times" w:eastAsiaTheme="minorEastAsia" w:hAnsi="Times" w:cs="Times"/>
          <w:sz w:val="22"/>
          <w:szCs w:val="22"/>
        </w:rPr>
      </w:pPr>
      <w:ins w:id="65" w:author="Richard Loft" w:date="2019-11-27T15:41:00Z">
        <w:r>
          <w:rPr>
            <w:rFonts w:ascii="Times" w:hAnsi="Times" w:cs="Times"/>
            <w:b/>
            <w:noProof/>
            <w:sz w:val="22"/>
            <w:szCs w:val="22"/>
            <w:lang w:eastAsia="zh-CN"/>
          </w:rPr>
          <mc:AlternateContent>
            <mc:Choice Requires="wpg">
              <w:drawing>
                <wp:anchor distT="91440" distB="0" distL="114300" distR="114300" simplePos="0" relativeHeight="251743232" behindDoc="0" locked="0" layoutInCell="1" allowOverlap="1" wp14:anchorId="0D74DC8D" wp14:editId="573DC87D">
                  <wp:simplePos x="0" y="0"/>
                  <wp:positionH relativeFrom="margin">
                    <wp:posOffset>0</wp:posOffset>
                  </wp:positionH>
                  <wp:positionV relativeFrom="margin">
                    <wp:posOffset>1062355</wp:posOffset>
                  </wp:positionV>
                  <wp:extent cx="6062345" cy="3624580"/>
                  <wp:effectExtent l="0" t="0" r="300355" b="0"/>
                  <wp:wrapSquare wrapText="bothSides"/>
                  <wp:docPr id="31" name="Group 31"/>
                  <wp:cNvGraphicFramePr/>
                  <a:graphic xmlns:a="http://schemas.openxmlformats.org/drawingml/2006/main">
                    <a:graphicData uri="http://schemas.microsoft.com/office/word/2010/wordprocessingGroup">
                      <wpg:wgp>
                        <wpg:cNvGrpSpPr/>
                        <wpg:grpSpPr>
                          <a:xfrm>
                            <a:off x="0" y="0"/>
                            <a:ext cx="6062345" cy="3624580"/>
                            <a:chOff x="0" y="0"/>
                            <a:chExt cx="6057646" cy="3625844"/>
                          </a:xfrm>
                        </wpg:grpSpPr>
                        <wps:wsp>
                          <wps:cNvPr id="6" name="Elbow Connector 6"/>
                          <wps:cNvCnPr/>
                          <wps:spPr>
                            <a:xfrm flipV="1">
                              <a:off x="2616104" y="479828"/>
                              <a:ext cx="691515" cy="2555240"/>
                            </a:xfrm>
                            <a:prstGeom prst="bentConnector3">
                              <a:avLst>
                                <a:gd name="adj1" fmla="val 53810"/>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6057646" cy="362584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C05800" w14:textId="47ED9118" w:rsidR="00A47A37" w:rsidRPr="00AC6B98" w:rsidRDefault="00A47A37" w:rsidP="00A47A37">
                                <w:pPr>
                                  <w:jc w:val="center"/>
                                  <w:rPr>
                                    <w:rFonts w:ascii="Times" w:hAnsi="Times" w:cs="Times"/>
                                    <w:i/>
                                    <w:sz w:val="20"/>
                                    <w:szCs w:val="22"/>
                                    <w:u w:val="single"/>
                                  </w:rPr>
                                </w:pPr>
                                <w:r w:rsidRPr="00AC6B98">
                                  <w:rPr>
                                    <w:rFonts w:ascii="Times" w:hAnsi="Times" w:cs="Times"/>
                                    <w:i/>
                                    <w:sz w:val="20"/>
                                    <w:szCs w:val="22"/>
                                    <w:u w:val="single"/>
                                  </w:rPr>
                                  <w:t xml:space="preserve">Figure </w:t>
                                </w:r>
                                <w:ins w:id="66" w:author="Richard Loft" w:date="2019-11-27T15:41:00Z">
                                  <w:r>
                                    <w:rPr>
                                      <w:rFonts w:ascii="Times" w:hAnsi="Times" w:cs="Times"/>
                                      <w:i/>
                                      <w:sz w:val="20"/>
                                      <w:szCs w:val="22"/>
                                      <w:u w:val="single"/>
                                    </w:rPr>
                                    <w:t>2</w:t>
                                  </w:r>
                                </w:ins>
                                <w:del w:id="67" w:author="Richard Loft" w:date="2019-11-27T15:41:00Z">
                                  <w:r w:rsidRPr="00AC6B98" w:rsidDel="00A47A37">
                                    <w:rPr>
                                      <w:rFonts w:ascii="Times" w:hAnsi="Times" w:cs="Times"/>
                                      <w:i/>
                                      <w:sz w:val="20"/>
                                      <w:szCs w:val="22"/>
                                      <w:u w:val="single"/>
                                    </w:rPr>
                                    <w:delText>3</w:delText>
                                  </w:r>
                                </w:del>
                                <w:r w:rsidRPr="00AC6B98">
                                  <w:rPr>
                                    <w:rFonts w:ascii="Times" w:hAnsi="Times" w:cs="Times"/>
                                    <w:i/>
                                    <w:sz w:val="20"/>
                                    <w:szCs w:val="22"/>
                                    <w:u w:val="single"/>
                                  </w:rPr>
                                  <w:t>.1: RBF-FD Solver Workflow Diagram</w:t>
                                </w:r>
                              </w:p>
                              <w:p w14:paraId="29FCD91C" w14:textId="77777777" w:rsidR="00A47A37" w:rsidRDefault="00A47A37" w:rsidP="00A47A37"/>
                              <w:p w14:paraId="6421CA3B" w14:textId="77777777" w:rsidR="00A47A37" w:rsidRDefault="00A47A37" w:rsidP="00A47A37">
                                <w:r>
                                  <w:rPr>
                                    <w:rFonts w:ascii="Times" w:hAnsi="Times" w:cs="Times"/>
                                    <w:b/>
                                    <w:noProof/>
                                    <w:sz w:val="22"/>
                                    <w:szCs w:val="22"/>
                                    <w:lang w:eastAsia="zh-CN"/>
                                  </w:rPr>
                                  <w:drawing>
                                    <wp:inline distT="0" distB="0" distL="0" distR="0" wp14:anchorId="7F582913" wp14:editId="742CB077">
                                      <wp:extent cx="2725602" cy="3108960"/>
                                      <wp:effectExtent l="0" t="12700" r="5080" b="1524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tab/>
                                </w:r>
                                <w:r>
                                  <w:tab/>
                                </w:r>
                                <w:r>
                                  <w:rPr>
                                    <w:rFonts w:ascii="Times" w:hAnsi="Times" w:cs="Times"/>
                                    <w:b/>
                                    <w:noProof/>
                                    <w:sz w:val="22"/>
                                    <w:szCs w:val="22"/>
                                    <w:lang w:eastAsia="zh-CN"/>
                                  </w:rPr>
                                  <w:drawing>
                                    <wp:inline distT="0" distB="0" distL="0" distR="0" wp14:anchorId="717ABB17" wp14:editId="0F4E1323">
                                      <wp:extent cx="2615829" cy="3200400"/>
                                      <wp:effectExtent l="0" t="0" r="63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 name="Elbow Connector 5"/>
                          <wps:cNvCnPr/>
                          <wps:spPr>
                            <a:xfrm flipV="1">
                              <a:off x="5848443" y="769545"/>
                              <a:ext cx="45085" cy="2406015"/>
                            </a:xfrm>
                            <a:prstGeom prst="bentConnector3">
                              <a:avLst>
                                <a:gd name="adj1" fmla="val 1028732"/>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795554" y="3159649"/>
                              <a:ext cx="624075" cy="305634"/>
                            </a:xfrm>
                            <a:prstGeom prst="bentConnector3">
                              <a:avLst>
                                <a:gd name="adj1" fmla="val 50000"/>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74DC8D" id="Group 31" o:spid="_x0000_s1032" style="position:absolute;left:0;text-align:left;margin-left:0;margin-top:83.65pt;width:477.35pt;height:285.4pt;z-index:251743232;mso-wrap-distance-top:7.2pt;mso-position-horizontal-relative:margin;mso-position-vertical-relative:margin;mso-width-relative:margin;mso-height-relative:margin" coordsize="60576,36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&#13;&#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3" type="#_x0000_t34" style="position:absolute;left:26161;top:4798;width:6915;height:2555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" adj="11623" strokecolor="#5b9bd5 [3204]" strokeweight="4.5pt">
                    <v:stroke endarrow="block"/>
                  </v:shape>
                  <v:shape id="Text Box 28" o:spid="_x0000_s1034" type="#_x0000_t202" style="position:absolute;width:60576;height:36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6CC05800" w14:textId="47ED9118" w:rsidR="00A47A37" w:rsidRPr="00AC6B98" w:rsidRDefault="00A47A37" w:rsidP="00A47A37">
                          <w:pPr>
                            <w:jc w:val="center"/>
                            <w:rPr>
                              <w:rFonts w:ascii="Times" w:hAnsi="Times" w:cs="Times"/>
                              <w:i/>
                              <w:sz w:val="20"/>
                              <w:szCs w:val="22"/>
                              <w:u w:val="single"/>
                            </w:rPr>
                          </w:pPr>
                          <w:r w:rsidRPr="00AC6B98">
                            <w:rPr>
                              <w:rFonts w:ascii="Times" w:hAnsi="Times" w:cs="Times"/>
                              <w:i/>
                              <w:sz w:val="20"/>
                              <w:szCs w:val="22"/>
                              <w:u w:val="single"/>
                            </w:rPr>
                            <w:t xml:space="preserve">Figure </w:t>
                          </w:r>
                          <w:ins w:id="64" w:author="Richard Loft" w:date="2019-11-27T15:41:00Z">
                            <w:r>
                              <w:rPr>
                                <w:rFonts w:ascii="Times" w:hAnsi="Times" w:cs="Times"/>
                                <w:i/>
                                <w:sz w:val="20"/>
                                <w:szCs w:val="22"/>
                                <w:u w:val="single"/>
                              </w:rPr>
                              <w:t>2</w:t>
                            </w:r>
                          </w:ins>
                          <w:del w:id="65" w:author="Richard Loft" w:date="2019-11-27T15:41:00Z">
                            <w:r w:rsidRPr="00AC6B98" w:rsidDel="00A47A37">
                              <w:rPr>
                                <w:rFonts w:ascii="Times" w:hAnsi="Times" w:cs="Times"/>
                                <w:i/>
                                <w:sz w:val="20"/>
                                <w:szCs w:val="22"/>
                                <w:u w:val="single"/>
                              </w:rPr>
                              <w:delText>3</w:delText>
                            </w:r>
                          </w:del>
                          <w:r w:rsidRPr="00AC6B98">
                            <w:rPr>
                              <w:rFonts w:ascii="Times" w:hAnsi="Times" w:cs="Times"/>
                              <w:i/>
                              <w:sz w:val="20"/>
                              <w:szCs w:val="22"/>
                              <w:u w:val="single"/>
                            </w:rPr>
                            <w:t>.1: RBF-FD Solver Workflow Diagram</w:t>
                          </w:r>
                        </w:p>
                        <w:p w14:paraId="29FCD91C" w14:textId="77777777" w:rsidR="00A47A37" w:rsidRDefault="00A47A37" w:rsidP="00A47A37"/>
                        <w:p w14:paraId="6421CA3B" w14:textId="77777777" w:rsidR="00A47A37" w:rsidRDefault="00A47A37" w:rsidP="00A47A37">
                          <w:r>
                            <w:rPr>
                              <w:rFonts w:ascii="Times" w:hAnsi="Times" w:cs="Times"/>
                              <w:b/>
                              <w:noProof/>
                              <w:sz w:val="22"/>
                              <w:szCs w:val="22"/>
                              <w:lang w:eastAsia="zh-CN"/>
                            </w:rPr>
                            <w:drawing>
                              <wp:inline distT="0" distB="0" distL="0" distR="0" wp14:anchorId="7F582913" wp14:editId="742CB077">
                                <wp:extent cx="2725602" cy="3108960"/>
                                <wp:effectExtent l="0" t="12700" r="5080" b="1524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tab/>
                          </w:r>
                          <w:r>
                            <w:tab/>
                          </w:r>
                          <w:r>
                            <w:rPr>
                              <w:rFonts w:ascii="Times" w:hAnsi="Times" w:cs="Times"/>
                              <w:b/>
                              <w:noProof/>
                              <w:sz w:val="22"/>
                              <w:szCs w:val="22"/>
                              <w:lang w:eastAsia="zh-CN"/>
                            </w:rPr>
                            <w:drawing>
                              <wp:inline distT="0" distB="0" distL="0" distR="0" wp14:anchorId="717ABB17" wp14:editId="0F4E1323">
                                <wp:extent cx="2615829" cy="3200400"/>
                                <wp:effectExtent l="0" t="0" r="635"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xbxContent>
                    </v:textbox>
                  </v:shape>
                  <v:shape id="Elbow Connector 5" o:spid="_x0000_s1035" type="#_x0000_t34" style="position:absolute;left:58484;top:7695;width:451;height:2406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" adj="222206" strokecolor="#5b9bd5 [3204]" strokeweight="4.5pt">
                    <v:stroke endarrow="block"/>
                  </v:shape>
                  <v:shape id="Elbow Connector 7" o:spid="_x0000_s1036" type="#_x0000_t34" style="position:absolute;left:27955;top:31596;width:6241;height:305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" strokecolor="#5b9bd5 [3204]" strokeweight="4.5pt">
                    <v:stroke endarrow="block"/>
                  </v:shape>
                  <w10:wrap type="square" anchorx="margin" anchory="margin"/>
                </v:group>
              </w:pict>
            </mc:Fallback>
          </mc:AlternateContent>
        </w:r>
      </w:ins>
    </w:p>
    <w:p w14:paraId="0D479638" w14:textId="499C77F9" w:rsidR="00A47A37" w:rsidRPr="00A47A37" w:rsidRDefault="00A47A37" w:rsidP="00A47A37">
      <w:pPr>
        <w:jc w:val="both"/>
        <w:rPr>
          <w:rFonts w:ascii="Times" w:eastAsiaTheme="minorEastAsia" w:hAnsi="Times" w:cs="Times"/>
          <w:sz w:val="22"/>
          <w:szCs w:val="22"/>
          <w:rPrChange w:id="68" w:author="Richard Loft" w:date="2019-11-27T15:40:00Z">
            <w:rPr/>
          </w:rPrChange>
        </w:rPr>
      </w:pPr>
      <w:ins w:id="69" w:author="Richard Loft" w:date="2019-11-27T15:40:00Z">
        <w:r>
          <w:rPr>
            <w:rFonts w:ascii="Times" w:eastAsiaTheme="minorEastAsia" w:hAnsi="Times" w:cs="Times"/>
            <w:sz w:val="22"/>
            <w:szCs w:val="22"/>
          </w:rPr>
          <w:t xml:space="preserve">Figure 2.1 All the time is </w:t>
        </w:r>
      </w:ins>
      <w:ins w:id="70" w:author="Richard Loft" w:date="2019-11-27T15:41:00Z">
        <w:r>
          <w:rPr>
            <w:rFonts w:ascii="Times" w:eastAsiaTheme="minorEastAsia" w:hAnsi="Times" w:cs="Times"/>
            <w:sz w:val="22"/>
            <w:szCs w:val="22"/>
          </w:rPr>
          <w:t>spent in the blue section</w:t>
        </w:r>
      </w:ins>
      <w:ins w:id="71" w:author="Richard Loft" w:date="2019-11-27T15:43:00Z">
        <w:r>
          <w:rPr>
            <w:rFonts w:ascii="Times" w:eastAsiaTheme="minorEastAsia" w:hAnsi="Times" w:cs="Times"/>
            <w:sz w:val="22"/>
            <w:szCs w:val="22"/>
          </w:rPr>
          <w:t>, basically cal</w:t>
        </w:r>
      </w:ins>
      <w:ins w:id="72" w:author="Richard Loft" w:date="2019-11-27T15:44:00Z">
        <w:r>
          <w:rPr>
            <w:rFonts w:ascii="Times" w:eastAsiaTheme="minorEastAsia" w:hAnsi="Times" w:cs="Times"/>
            <w:sz w:val="22"/>
            <w:szCs w:val="22"/>
          </w:rPr>
          <w:t>culating the RHS four times (for RK4)</w:t>
        </w:r>
      </w:ins>
      <w:ins w:id="73" w:author="Richard Loft" w:date="2019-11-27T15:41:00Z">
        <w:r>
          <w:rPr>
            <w:rFonts w:ascii="Times" w:eastAsiaTheme="minorEastAsia" w:hAnsi="Times" w:cs="Times"/>
            <w:sz w:val="22"/>
            <w:szCs w:val="22"/>
          </w:rPr>
          <w:t>.</w:t>
        </w:r>
      </w:ins>
    </w:p>
    <w:p w14:paraId="41B3798E" w14:textId="77777777" w:rsidR="00270E01" w:rsidRDefault="00270E01">
      <w:pPr>
        <w:rPr>
          <w:rFonts w:ascii="Times" w:eastAsiaTheme="minorEastAsia" w:hAnsi="Times" w:cs="Times"/>
          <w:sz w:val="22"/>
          <w:szCs w:val="22"/>
        </w:rPr>
      </w:pPr>
      <w:r>
        <w:rPr>
          <w:rFonts w:ascii="Times" w:eastAsiaTheme="minorEastAsia" w:hAnsi="Times" w:cs="Times"/>
          <w:sz w:val="22"/>
          <w:szCs w:val="22"/>
        </w:rPr>
        <w:br w:type="page"/>
      </w:r>
    </w:p>
    <w:p w14:paraId="31E12A70" w14:textId="4E3C600D" w:rsidR="00DD7B46" w:rsidRPr="00654E6E" w:rsidRDefault="00DD7B46" w:rsidP="00644034">
      <w:pPr>
        <w:rPr>
          <w:rFonts w:ascii="Times" w:eastAsiaTheme="minorEastAsia" w:hAnsi="Times" w:cs="Times"/>
          <w:sz w:val="22"/>
          <w:szCs w:val="22"/>
        </w:rPr>
      </w:pPr>
    </w:p>
    <w:p w14:paraId="1F3CB085" w14:textId="280BBB58" w:rsidR="006D0B03" w:rsidRDefault="00F8110A" w:rsidP="00AC6B98">
      <w:pPr>
        <w:pStyle w:val="ListParagraph"/>
        <w:numPr>
          <w:ilvl w:val="0"/>
          <w:numId w:val="1"/>
        </w:numPr>
        <w:rPr>
          <w:ins w:id="74" w:author="Richard Loft" w:date="2019-11-27T15:01:00Z"/>
          <w:rFonts w:ascii="Times" w:hAnsi="Times" w:cs="Times"/>
          <w:b/>
          <w:sz w:val="22"/>
          <w:szCs w:val="22"/>
        </w:rPr>
      </w:pPr>
      <w:r>
        <w:rPr>
          <w:rFonts w:ascii="Times" w:hAnsi="Times" w:cs="Times"/>
          <w:b/>
          <w:sz w:val="22"/>
          <w:szCs w:val="22"/>
        </w:rPr>
        <w:t>Implementation</w:t>
      </w:r>
      <w:r w:rsidR="00AA7925">
        <w:rPr>
          <w:rFonts w:ascii="Times" w:hAnsi="Times" w:cs="Times"/>
          <w:b/>
          <w:sz w:val="22"/>
          <w:szCs w:val="22"/>
        </w:rPr>
        <w:t xml:space="preserve"> and Optimization</w:t>
      </w:r>
      <w:r w:rsidR="00EF7913">
        <w:rPr>
          <w:rFonts w:ascii="Times" w:hAnsi="Times" w:cs="Times"/>
          <w:b/>
          <w:sz w:val="22"/>
          <w:szCs w:val="22"/>
        </w:rPr>
        <w:t xml:space="preserve"> on FPGAs</w:t>
      </w:r>
    </w:p>
    <w:p w14:paraId="651EF3B6" w14:textId="543981DE" w:rsidR="008C7C87" w:rsidRDefault="008C7C87" w:rsidP="008C7C87">
      <w:pPr>
        <w:pStyle w:val="ListParagraph"/>
        <w:ind w:left="360"/>
        <w:rPr>
          <w:ins w:id="75" w:author="Richard Loft" w:date="2019-11-27T15:02:00Z"/>
          <w:rFonts w:ascii="Times" w:hAnsi="Times" w:cs="Times"/>
          <w:b/>
          <w:sz w:val="22"/>
          <w:szCs w:val="22"/>
        </w:rPr>
      </w:pPr>
      <w:ins w:id="76" w:author="Richard Loft" w:date="2019-11-27T15:01:00Z">
        <w:r>
          <w:rPr>
            <w:rFonts w:ascii="Times" w:hAnsi="Times" w:cs="Times"/>
            <w:b/>
            <w:sz w:val="22"/>
            <w:szCs w:val="22"/>
          </w:rPr>
          <w:t xml:space="preserve">Why </w:t>
        </w:r>
      </w:ins>
      <w:ins w:id="77" w:author="Richard Loft" w:date="2019-11-27T15:02:00Z">
        <w:r>
          <w:rPr>
            <w:rFonts w:ascii="Times" w:hAnsi="Times" w:cs="Times"/>
            <w:b/>
            <w:sz w:val="22"/>
            <w:szCs w:val="22"/>
          </w:rPr>
          <w:t>FPGAs?</w:t>
        </w:r>
      </w:ins>
    </w:p>
    <w:p w14:paraId="3D380A2D" w14:textId="479EE9A1" w:rsidR="008C7C87" w:rsidRDefault="008C7C87" w:rsidP="008C7C87">
      <w:pPr>
        <w:pStyle w:val="ListParagraph"/>
        <w:ind w:left="360"/>
        <w:rPr>
          <w:ins w:id="78" w:author="Richard Loft" w:date="2019-11-27T15:02:00Z"/>
          <w:rFonts w:ascii="Times" w:hAnsi="Times" w:cs="Times"/>
          <w:b/>
          <w:sz w:val="22"/>
          <w:szCs w:val="22"/>
        </w:rPr>
      </w:pPr>
      <w:proofErr w:type="spellStart"/>
      <w:ins w:id="79" w:author="Richard Loft" w:date="2019-11-27T15:02:00Z">
        <w:r>
          <w:rPr>
            <w:rFonts w:ascii="Times" w:hAnsi="Times" w:cs="Times"/>
            <w:b/>
            <w:sz w:val="22"/>
            <w:szCs w:val="22"/>
          </w:rPr>
          <w:t>CacheQ</w:t>
        </w:r>
        <w:proofErr w:type="spellEnd"/>
        <w:r>
          <w:rPr>
            <w:rFonts w:ascii="Times" w:hAnsi="Times" w:cs="Times"/>
            <w:b/>
            <w:sz w:val="22"/>
            <w:szCs w:val="22"/>
          </w:rPr>
          <w:t xml:space="preserve"> toolchain</w:t>
        </w:r>
      </w:ins>
    </w:p>
    <w:p w14:paraId="36759609" w14:textId="77777777" w:rsidR="008C7C87" w:rsidRDefault="008C7C87">
      <w:pPr>
        <w:pStyle w:val="ListParagraph"/>
        <w:ind w:left="360"/>
        <w:rPr>
          <w:rFonts w:ascii="Times" w:hAnsi="Times" w:cs="Times"/>
          <w:b/>
          <w:sz w:val="22"/>
          <w:szCs w:val="22"/>
        </w:rPr>
        <w:pPrChange w:id="80" w:author="Richard Loft" w:date="2019-11-27T15:01:00Z">
          <w:pPr>
            <w:pStyle w:val="ListParagraph"/>
            <w:numPr>
              <w:numId w:val="1"/>
            </w:numPr>
            <w:ind w:left="360" w:hanging="360"/>
          </w:pPr>
        </w:pPrChange>
      </w:pPr>
    </w:p>
    <w:p w14:paraId="26A44B03" w14:textId="77777777" w:rsidR="00D95BE1" w:rsidRDefault="00D95BE1" w:rsidP="00A517E4">
      <w:pPr>
        <w:rPr>
          <w:rFonts w:ascii="Times" w:hAnsi="Times" w:cs="Times"/>
          <w:b/>
          <w:sz w:val="22"/>
          <w:szCs w:val="22"/>
        </w:rPr>
      </w:pPr>
    </w:p>
    <w:p w14:paraId="2FF6AEE9" w14:textId="2A06CBB6" w:rsidR="00D95BE1" w:rsidRPr="005F0080" w:rsidRDefault="00D95BE1" w:rsidP="005F0080">
      <w:pPr>
        <w:pStyle w:val="ListParagraph"/>
        <w:numPr>
          <w:ilvl w:val="0"/>
          <w:numId w:val="1"/>
        </w:numPr>
        <w:rPr>
          <w:rFonts w:ascii="Times" w:hAnsi="Times" w:cs="Times"/>
          <w:b/>
          <w:sz w:val="22"/>
          <w:szCs w:val="22"/>
        </w:rPr>
        <w:sectPr w:rsidR="00D95BE1" w:rsidRPr="005F0080" w:rsidSect="009B02C3">
          <w:type w:val="continuous"/>
          <w:pgSz w:w="12240" w:h="15840"/>
          <w:pgMar w:top="1440" w:right="1440" w:bottom="1440" w:left="1440" w:header="720" w:footer="720" w:gutter="0"/>
          <w:cols w:space="720"/>
          <w:noEndnote/>
          <w:titlePg/>
        </w:sectPr>
      </w:pPr>
      <w:r>
        <w:rPr>
          <w:rFonts w:ascii="Times" w:hAnsi="Times" w:cs="Times"/>
          <w:b/>
          <w:sz w:val="22"/>
          <w:szCs w:val="22"/>
        </w:rPr>
        <w:t>Results and Analysis</w:t>
      </w:r>
    </w:p>
    <w:p w14:paraId="3F70B398" w14:textId="212F1ADF" w:rsidR="00151F30" w:rsidRDefault="00151F30" w:rsidP="00A517E4">
      <w:pPr>
        <w:rPr>
          <w:rFonts w:ascii="Times" w:hAnsi="Times" w:cs="Times"/>
          <w:b/>
          <w:sz w:val="22"/>
          <w:szCs w:val="22"/>
        </w:rPr>
      </w:pPr>
    </w:p>
    <w:p w14:paraId="4535EFAC" w14:textId="2D4E7B5F" w:rsidR="00654E6E" w:rsidDel="00F3268A" w:rsidRDefault="00CA4997">
      <w:pPr>
        <w:ind w:firstLine="360"/>
        <w:jc w:val="both"/>
        <w:rPr>
          <w:del w:id="81" w:author="Richard Loft" w:date="2019-11-27T15:25:00Z"/>
          <w:rFonts w:ascii="Times" w:hAnsi="Times" w:cs="Times"/>
          <w:sz w:val="22"/>
          <w:szCs w:val="22"/>
        </w:rPr>
      </w:pPr>
      <w:r>
        <w:rPr>
          <w:rFonts w:ascii="Times" w:hAnsi="Times" w:cs="Times"/>
          <w:sz w:val="22"/>
          <w:szCs w:val="22"/>
        </w:rPr>
        <w:t xml:space="preserve"> </w:t>
      </w:r>
      <w:del w:id="82" w:author="Richard Loft" w:date="2019-11-27T15:25:00Z">
        <w:r w:rsidDel="00F3268A">
          <w:rPr>
            <w:rFonts w:ascii="Times" w:hAnsi="Times" w:cs="Times"/>
            <w:sz w:val="22"/>
            <w:szCs w:val="22"/>
          </w:rPr>
          <w:delText>(SSVs)</w:delText>
        </w:r>
        <w:r w:rsidR="00664E9E" w:rsidDel="00F3268A">
          <w:rPr>
            <w:rFonts w:ascii="Times" w:hAnsi="Times" w:cs="Times"/>
            <w:sz w:val="22"/>
            <w:szCs w:val="22"/>
          </w:rPr>
          <w:delText xml:space="preserve"> </w:delText>
        </w:r>
        <w:r w:rsidR="00E63A57" w:rsidDel="00F3268A">
          <w:rPr>
            <w:rFonts w:ascii="Times" w:hAnsi="Times" w:cs="Times"/>
            <w:sz w:val="22"/>
            <w:szCs w:val="22"/>
          </w:rPr>
          <w:delText>in equation</w:delText>
        </w:r>
        <w:r w:rsidR="00197996" w:rsidDel="00F3268A">
          <w:rPr>
            <w:rFonts w:ascii="Times" w:hAnsi="Times" w:cs="Times"/>
            <w:sz w:val="22"/>
            <w:szCs w:val="22"/>
          </w:rPr>
          <w:delText>s 2.2.3 and 2.2.4</w:delText>
        </w:r>
        <w:r w:rsidDel="00F3268A">
          <w:rPr>
            <w:rFonts w:ascii="Times" w:hAnsi="Times" w:cs="Times"/>
            <w:sz w:val="22"/>
            <w:szCs w:val="22"/>
          </w:rPr>
          <w:delText>.</w:delText>
        </w:r>
        <w:r w:rsidR="00197996" w:rsidDel="00F3268A">
          <w:rPr>
            <w:rFonts w:ascii="Times" w:hAnsi="Times" w:cs="Times"/>
            <w:sz w:val="22"/>
            <w:szCs w:val="22"/>
          </w:rPr>
          <w:delText xml:space="preserve"> The imple</w:delText>
        </w:r>
        <w:r w:rsidDel="00F3268A">
          <w:rPr>
            <w:rFonts w:ascii="Times" w:hAnsi="Times" w:cs="Times"/>
            <w:sz w:val="22"/>
            <w:szCs w:val="22"/>
          </w:rPr>
          <w:delText>mentation of these DM-SSV multiplications</w:delText>
        </w:r>
        <w:r w:rsidR="00197996" w:rsidDel="00F3268A">
          <w:rPr>
            <w:rFonts w:ascii="Times" w:hAnsi="Times" w:cs="Times"/>
            <w:sz w:val="22"/>
            <w:szCs w:val="22"/>
          </w:rPr>
          <w:delText xml:space="preserve"> contain a great deal of indexed memory addressing an</w:delText>
        </w:r>
        <w:r w:rsidR="0071638C" w:rsidDel="00F3268A">
          <w:rPr>
            <w:rFonts w:ascii="Times" w:hAnsi="Times" w:cs="Times"/>
            <w:sz w:val="22"/>
            <w:szCs w:val="22"/>
          </w:rPr>
          <w:delText>d therefore its performance</w:delText>
        </w:r>
        <w:r w:rsidR="00197996" w:rsidDel="00F3268A">
          <w:rPr>
            <w:rFonts w:ascii="Times" w:hAnsi="Times" w:cs="Times"/>
            <w:sz w:val="22"/>
            <w:szCs w:val="22"/>
          </w:rPr>
          <w:delText xml:space="preserve"> is significantly limited by </w:delText>
        </w:r>
        <w:r w:rsidR="00437CA6" w:rsidDel="00F3268A">
          <w:rPr>
            <w:rFonts w:ascii="Times" w:hAnsi="Times" w:cs="Times"/>
            <w:sz w:val="22"/>
            <w:szCs w:val="22"/>
          </w:rPr>
          <w:delText xml:space="preserve">memory latencies </w:delText>
        </w:r>
        <w:commentRangeStart w:id="83"/>
        <w:r w:rsidR="00437CA6" w:rsidDel="00F3268A">
          <w:rPr>
            <w:rFonts w:ascii="Times" w:hAnsi="Times" w:cs="Times"/>
            <w:sz w:val="22"/>
            <w:szCs w:val="22"/>
          </w:rPr>
          <w:delText>and</w:delText>
        </w:r>
        <w:commentRangeEnd w:id="83"/>
        <w:r w:rsidR="00BF487E" w:rsidDel="00F3268A">
          <w:rPr>
            <w:rStyle w:val="CommentReference"/>
          </w:rPr>
          <w:commentReference w:id="83"/>
        </w:r>
        <w:r w:rsidR="00437CA6" w:rsidDel="00F3268A">
          <w:rPr>
            <w:rFonts w:ascii="Times" w:hAnsi="Times" w:cs="Times"/>
            <w:sz w:val="22"/>
            <w:szCs w:val="22"/>
          </w:rPr>
          <w:delText xml:space="preserve"> bandwidths. </w:delText>
        </w:r>
        <w:r w:rsidR="00195A92" w:rsidDel="00F3268A">
          <w:rPr>
            <w:rFonts w:ascii="Times" w:hAnsi="Times" w:cs="Times"/>
            <w:sz w:val="22"/>
            <w:szCs w:val="22"/>
          </w:rPr>
          <w:delText>Moreover</w:delText>
        </w:r>
        <w:r w:rsidR="00992FAC" w:rsidDel="00F3268A">
          <w:rPr>
            <w:rFonts w:ascii="Times" w:hAnsi="Times" w:cs="Times"/>
            <w:sz w:val="22"/>
            <w:szCs w:val="22"/>
          </w:rPr>
          <w:delText>, a</w:delText>
        </w:r>
        <w:r w:rsidR="0071638C" w:rsidDel="00F3268A">
          <w:rPr>
            <w:rFonts w:ascii="Times" w:hAnsi="Times" w:cs="Times"/>
            <w:sz w:val="22"/>
            <w:szCs w:val="22"/>
          </w:rPr>
          <w:delText xml:space="preserve">ll three of the target </w:delText>
        </w:r>
        <w:r w:rsidR="00BE691D" w:rsidDel="00F3268A">
          <w:rPr>
            <w:rFonts w:ascii="Times" w:hAnsi="Times" w:cs="Times"/>
            <w:sz w:val="22"/>
            <w:szCs w:val="22"/>
          </w:rPr>
          <w:delText xml:space="preserve">systems </w:delText>
        </w:r>
        <w:r w:rsidR="0071638C" w:rsidDel="00F3268A">
          <w:rPr>
            <w:rFonts w:ascii="Times" w:hAnsi="Times" w:cs="Times"/>
            <w:sz w:val="22"/>
            <w:szCs w:val="22"/>
          </w:rPr>
          <w:delText>are vector architectures</w:delText>
        </w:r>
        <w:r w:rsidR="00992FAC" w:rsidDel="00F3268A">
          <w:rPr>
            <w:rFonts w:ascii="Times" w:hAnsi="Times" w:cs="Times"/>
            <w:sz w:val="22"/>
            <w:szCs w:val="22"/>
          </w:rPr>
          <w:delText xml:space="preserve"> making vectorization critical in our implementation. Thus, our computational optimizations were focused on </w:delText>
        </w:r>
        <w:r w:rsidR="0091645F" w:rsidDel="00F3268A">
          <w:rPr>
            <w:rFonts w:ascii="Times" w:hAnsi="Times" w:cs="Times"/>
            <w:sz w:val="22"/>
            <w:szCs w:val="22"/>
          </w:rPr>
          <w:delText>data locality</w:delText>
        </w:r>
        <w:r w:rsidR="00992FAC" w:rsidDel="00F3268A">
          <w:rPr>
            <w:rFonts w:ascii="Times" w:hAnsi="Times" w:cs="Times"/>
            <w:sz w:val="22"/>
            <w:szCs w:val="22"/>
          </w:rPr>
          <w:delText xml:space="preserve"> to achieve </w:delText>
        </w:r>
        <w:r w:rsidR="00CF1EFE" w:rsidDel="00F3268A">
          <w:rPr>
            <w:rFonts w:ascii="Times" w:hAnsi="Times" w:cs="Times"/>
            <w:sz w:val="22"/>
            <w:szCs w:val="22"/>
          </w:rPr>
          <w:delText>optimal cache reuse and vectorization.</w:delText>
        </w:r>
        <w:r w:rsidR="00F22E7E" w:rsidDel="00F3268A">
          <w:rPr>
            <w:rFonts w:ascii="Times" w:hAnsi="Times" w:cs="Times"/>
            <w:sz w:val="22"/>
            <w:szCs w:val="22"/>
          </w:rPr>
          <w:delText xml:space="preserve"> </w:delText>
        </w:r>
        <w:r w:rsidR="001D2778" w:rsidDel="00F3268A">
          <w:rPr>
            <w:rFonts w:ascii="Times" w:hAnsi="Times" w:cs="Times"/>
            <w:sz w:val="22"/>
            <w:szCs w:val="22"/>
          </w:rPr>
          <w:delText>We then needed to develop</w:delText>
        </w:r>
        <w:r w:rsidR="00F22E7E" w:rsidDel="00F3268A">
          <w:rPr>
            <w:rFonts w:ascii="Times" w:hAnsi="Times" w:cs="Times"/>
            <w:sz w:val="22"/>
            <w:szCs w:val="22"/>
          </w:rPr>
          <w:delText xml:space="preserve"> </w:delText>
        </w:r>
        <w:r w:rsidR="00F20112" w:rsidDel="00F3268A">
          <w:rPr>
            <w:rFonts w:ascii="Times" w:hAnsi="Times" w:cs="Times"/>
            <w:sz w:val="22"/>
            <w:szCs w:val="22"/>
          </w:rPr>
          <w:delText xml:space="preserve">efficient </w:delText>
        </w:r>
        <w:r w:rsidR="001D2778" w:rsidDel="00F3268A">
          <w:rPr>
            <w:rFonts w:ascii="Times" w:hAnsi="Times" w:cs="Times"/>
            <w:sz w:val="22"/>
            <w:szCs w:val="22"/>
          </w:rPr>
          <w:delText>parallelization models</w:delText>
        </w:r>
        <w:r w:rsidDel="00F3268A">
          <w:rPr>
            <w:rFonts w:ascii="Times" w:hAnsi="Times" w:cs="Times"/>
            <w:sz w:val="22"/>
            <w:szCs w:val="22"/>
          </w:rPr>
          <w:delText xml:space="preserve"> that are</w:delText>
        </w:r>
        <w:r w:rsidR="00F20112" w:rsidDel="00F3268A">
          <w:rPr>
            <w:rFonts w:ascii="Times" w:hAnsi="Times" w:cs="Times"/>
            <w:sz w:val="22"/>
            <w:szCs w:val="22"/>
          </w:rPr>
          <w:delText xml:space="preserve"> portable</w:delText>
        </w:r>
        <w:r w:rsidDel="00F3268A">
          <w:rPr>
            <w:rFonts w:ascii="Times" w:hAnsi="Times" w:cs="Times"/>
            <w:sz w:val="22"/>
            <w:szCs w:val="22"/>
          </w:rPr>
          <w:delText xml:space="preserve"> </w:delText>
        </w:r>
        <w:r w:rsidR="00BE691D" w:rsidDel="00F3268A">
          <w:rPr>
            <w:rFonts w:ascii="Times" w:hAnsi="Times" w:cs="Times"/>
            <w:sz w:val="22"/>
            <w:szCs w:val="22"/>
          </w:rPr>
          <w:delText xml:space="preserve">between </w:delText>
        </w:r>
        <w:r w:rsidR="00F20112" w:rsidDel="00F3268A">
          <w:rPr>
            <w:rFonts w:ascii="Times" w:hAnsi="Times" w:cs="Times"/>
            <w:sz w:val="22"/>
            <w:szCs w:val="22"/>
          </w:rPr>
          <w:delText>architecture</w:delText>
        </w:r>
        <w:r w:rsidR="00BE691D" w:rsidDel="00F3268A">
          <w:rPr>
            <w:rFonts w:ascii="Times" w:hAnsi="Times" w:cs="Times"/>
            <w:sz w:val="22"/>
            <w:szCs w:val="22"/>
          </w:rPr>
          <w:delText>s</w:delText>
        </w:r>
        <w:r w:rsidR="0065177F" w:rsidDel="00F3268A">
          <w:rPr>
            <w:rFonts w:ascii="Times" w:hAnsi="Times" w:cs="Times"/>
            <w:sz w:val="22"/>
            <w:szCs w:val="22"/>
          </w:rPr>
          <w:delText>. In the follow</w:delText>
        </w:r>
        <w:r w:rsidR="00F20112" w:rsidDel="00F3268A">
          <w:rPr>
            <w:rFonts w:ascii="Times" w:hAnsi="Times" w:cs="Times"/>
            <w:sz w:val="22"/>
            <w:szCs w:val="22"/>
          </w:rPr>
          <w:delText xml:space="preserve">ing </w:delText>
        </w:r>
        <w:r w:rsidR="00AA15C6" w:rsidDel="00F3268A">
          <w:rPr>
            <w:rFonts w:ascii="Times" w:hAnsi="Times" w:cs="Times"/>
            <w:sz w:val="22"/>
            <w:szCs w:val="22"/>
          </w:rPr>
          <w:delText>subsections,</w:delText>
        </w:r>
        <w:r w:rsidR="00F20112" w:rsidDel="00F3268A">
          <w:rPr>
            <w:rFonts w:ascii="Times" w:hAnsi="Times" w:cs="Times"/>
            <w:sz w:val="22"/>
            <w:szCs w:val="22"/>
          </w:rPr>
          <w:delText xml:space="preserve"> we describe the optimizations and parallelization methods </w:delText>
        </w:r>
        <w:r w:rsidR="00BE691D" w:rsidDel="00F3268A">
          <w:rPr>
            <w:rFonts w:ascii="Times" w:hAnsi="Times" w:cs="Times"/>
            <w:sz w:val="22"/>
            <w:szCs w:val="22"/>
          </w:rPr>
          <w:delText xml:space="preserve">employed </w:delText>
        </w:r>
        <w:r w:rsidR="00F20112" w:rsidDel="00F3268A">
          <w:rPr>
            <w:rFonts w:ascii="Times" w:hAnsi="Times" w:cs="Times"/>
            <w:sz w:val="22"/>
            <w:szCs w:val="22"/>
          </w:rPr>
          <w:delText>as w</w:delText>
        </w:r>
        <w:r w:rsidR="00C368E6" w:rsidDel="00F3268A">
          <w:rPr>
            <w:rFonts w:ascii="Times" w:hAnsi="Times" w:cs="Times"/>
            <w:sz w:val="22"/>
            <w:szCs w:val="22"/>
          </w:rPr>
          <w:delText>ell as our motivations for impleme</w:delText>
        </w:r>
        <w:r w:rsidR="00241BF2" w:rsidDel="00F3268A">
          <w:rPr>
            <w:rFonts w:ascii="Times" w:hAnsi="Times" w:cs="Times"/>
            <w:sz w:val="22"/>
            <w:szCs w:val="22"/>
          </w:rPr>
          <w:delText>nting them.</w:delText>
        </w:r>
      </w:del>
    </w:p>
    <w:p w14:paraId="1C986014" w14:textId="36DFC56D" w:rsidR="00046D2D" w:rsidRPr="00937869" w:rsidDel="00F3268A" w:rsidRDefault="00046D2D">
      <w:pPr>
        <w:ind w:firstLine="360"/>
        <w:jc w:val="both"/>
        <w:rPr>
          <w:del w:id="84" w:author="Richard Loft" w:date="2019-11-27T15:25:00Z"/>
          <w:rFonts w:ascii="Times" w:hAnsi="Times" w:cs="Times"/>
          <w:sz w:val="22"/>
          <w:szCs w:val="22"/>
        </w:rPr>
      </w:pPr>
    </w:p>
    <w:p w14:paraId="0A1EB396" w14:textId="0EA65C6F" w:rsidR="00BE627D" w:rsidRPr="00854FEC" w:rsidDel="00F3268A" w:rsidRDefault="003E0A16">
      <w:pPr>
        <w:ind w:firstLine="360"/>
        <w:jc w:val="both"/>
        <w:rPr>
          <w:del w:id="85" w:author="Richard Loft" w:date="2019-11-27T15:25:00Z"/>
          <w:rFonts w:ascii="Times" w:hAnsi="Times" w:cs="Times"/>
          <w:i/>
          <w:sz w:val="22"/>
          <w:szCs w:val="22"/>
        </w:rPr>
        <w:pPrChange w:id="86" w:author="Richard Loft" w:date="2019-11-27T15:25:00Z">
          <w:pPr>
            <w:pStyle w:val="ListParagraph"/>
            <w:numPr>
              <w:ilvl w:val="1"/>
              <w:numId w:val="1"/>
            </w:numPr>
            <w:ind w:left="360" w:hanging="360"/>
          </w:pPr>
        </w:pPrChange>
      </w:pPr>
      <w:del w:id="87" w:author="Richard Loft" w:date="2019-11-27T15:25:00Z">
        <w:r w:rsidDel="00F3268A">
          <w:rPr>
            <w:rFonts w:ascii="Times" w:hAnsi="Times" w:cs="Times"/>
            <w:i/>
            <w:sz w:val="22"/>
            <w:szCs w:val="22"/>
          </w:rPr>
          <w:delText>DM-SSV Evaluation Loop</w:delText>
        </w:r>
      </w:del>
    </w:p>
    <w:p w14:paraId="203AFBA1" w14:textId="1F34B690" w:rsidR="00854FEC" w:rsidDel="00F3268A" w:rsidRDefault="00854FEC">
      <w:pPr>
        <w:ind w:firstLine="360"/>
        <w:jc w:val="both"/>
        <w:rPr>
          <w:del w:id="88" w:author="Richard Loft" w:date="2019-11-27T15:25:00Z"/>
          <w:rFonts w:ascii="Times" w:hAnsi="Times" w:cs="Times"/>
          <w:i/>
          <w:sz w:val="22"/>
          <w:szCs w:val="22"/>
        </w:rPr>
        <w:pPrChange w:id="89" w:author="Richard Loft" w:date="2019-11-27T15:25:00Z">
          <w:pPr/>
        </w:pPrChange>
      </w:pPr>
    </w:p>
    <w:p w14:paraId="783B8B63" w14:textId="716303C1" w:rsidR="00422D9B" w:rsidRPr="003267FE" w:rsidDel="00F3268A" w:rsidRDefault="00854FEC">
      <w:pPr>
        <w:ind w:firstLine="360"/>
        <w:jc w:val="both"/>
        <w:rPr>
          <w:del w:id="90" w:author="Richard Loft" w:date="2019-11-27T15:25:00Z"/>
          <w:rFonts w:ascii="Times" w:hAnsi="Times" w:cs="Times"/>
          <w:b/>
          <w:sz w:val="22"/>
          <w:szCs w:val="22"/>
        </w:rPr>
      </w:pPr>
      <w:del w:id="91" w:author="Richard Loft" w:date="2019-11-27T15:25:00Z">
        <w:r w:rsidDel="00F3268A">
          <w:rPr>
            <w:rFonts w:ascii="Times" w:hAnsi="Times" w:cs="Times"/>
            <w:sz w:val="22"/>
            <w:szCs w:val="22"/>
          </w:rPr>
          <w:delText xml:space="preserve">By evaluating the </w:delText>
        </w:r>
        <w:r w:rsidR="00B41CA0" w:rsidDel="00F3268A">
          <w:rPr>
            <w:rFonts w:ascii="Times" w:hAnsi="Times" w:cs="Times"/>
            <w:sz w:val="22"/>
            <w:szCs w:val="22"/>
          </w:rPr>
          <w:delText>DM-SV</w:delText>
        </w:r>
        <w:r w:rsidDel="00F3268A">
          <w:rPr>
            <w:rFonts w:ascii="Times" w:hAnsi="Times" w:cs="Times"/>
            <w:sz w:val="22"/>
            <w:szCs w:val="22"/>
          </w:rPr>
          <w:delText>V multiplications in equations 2.2.3 and 2.2.4 simultaneously</w:delText>
        </w:r>
        <w:r w:rsidR="00C4142A" w:rsidDel="00F3268A">
          <w:rPr>
            <w:rFonts w:ascii="Times" w:hAnsi="Times" w:cs="Times"/>
            <w:sz w:val="22"/>
            <w:szCs w:val="22"/>
          </w:rPr>
          <w:delText xml:space="preserve"> we can essentially fuse 12 doubly nested loops</w:delText>
        </w:r>
        <w:r w:rsidR="005448C7" w:rsidDel="00F3268A">
          <w:rPr>
            <w:rFonts w:ascii="Times" w:hAnsi="Times" w:cs="Times"/>
            <w:sz w:val="22"/>
            <w:szCs w:val="22"/>
          </w:rPr>
          <w:delText xml:space="preserve"> into </w:delText>
        </w:r>
        <w:r w:rsidR="00CD79AA" w:rsidDel="00F3268A">
          <w:rPr>
            <w:rFonts w:ascii="Times" w:hAnsi="Times" w:cs="Times"/>
            <w:b/>
            <w:sz w:val="22"/>
            <w:szCs w:val="22"/>
          </w:rPr>
          <w:delText>Performance Analysis and Modeling</w:delText>
        </w:r>
      </w:del>
    </w:p>
    <w:p w14:paraId="54526460" w14:textId="7E93F8AD" w:rsidR="003267FE" w:rsidRPr="003267FE" w:rsidDel="00F3268A" w:rsidRDefault="003267FE">
      <w:pPr>
        <w:ind w:firstLine="360"/>
        <w:jc w:val="both"/>
        <w:rPr>
          <w:del w:id="92" w:author="Richard Loft" w:date="2019-11-27T15:25:00Z"/>
          <w:rFonts w:ascii="Times" w:hAnsi="Times" w:cs="Times"/>
          <w:b/>
          <w:color w:val="FF0000"/>
          <w:sz w:val="22"/>
          <w:szCs w:val="22"/>
        </w:rPr>
        <w:pPrChange w:id="93" w:author="Richard Loft" w:date="2019-11-27T15:25:00Z">
          <w:pPr/>
        </w:pPrChange>
      </w:pPr>
    </w:p>
    <w:p w14:paraId="7057E068" w14:textId="6550B05E" w:rsidR="003267FE" w:rsidRPr="003267FE" w:rsidDel="00F3268A" w:rsidRDefault="003267FE">
      <w:pPr>
        <w:ind w:firstLine="360"/>
        <w:jc w:val="both"/>
        <w:rPr>
          <w:del w:id="94" w:author="Richard Loft" w:date="2019-11-27T15:25:00Z"/>
          <w:rFonts w:ascii="Times" w:hAnsi="Times" w:cs="Times"/>
          <w:i/>
          <w:sz w:val="22"/>
          <w:szCs w:val="22"/>
        </w:rPr>
        <w:pPrChange w:id="95" w:author="Richard Loft" w:date="2019-11-27T15:25:00Z">
          <w:pPr>
            <w:pStyle w:val="ListParagraph"/>
            <w:numPr>
              <w:ilvl w:val="1"/>
              <w:numId w:val="1"/>
            </w:numPr>
            <w:ind w:left="360" w:hanging="360"/>
          </w:pPr>
        </w:pPrChange>
      </w:pPr>
      <w:del w:id="96" w:author="Richard Loft" w:date="2019-11-27T15:25:00Z">
        <w:r w:rsidRPr="003267FE" w:rsidDel="00F3268A">
          <w:rPr>
            <w:rFonts w:ascii="Times" w:hAnsi="Times" w:cs="Times"/>
            <w:i/>
            <w:sz w:val="22"/>
            <w:szCs w:val="22"/>
          </w:rPr>
          <w:delText>Scaling Methods</w:delText>
        </w:r>
      </w:del>
    </w:p>
    <w:p w14:paraId="0CCECAB0" w14:textId="638AF3B1" w:rsidR="006A5FF4" w:rsidDel="00F3268A" w:rsidRDefault="006A5FF4">
      <w:pPr>
        <w:ind w:firstLine="360"/>
        <w:jc w:val="both"/>
        <w:rPr>
          <w:del w:id="97" w:author="Richard Loft" w:date="2019-11-27T15:25:00Z"/>
          <w:rFonts w:ascii="Times" w:hAnsi="Times" w:cs="Times"/>
          <w:b/>
          <w:sz w:val="22"/>
          <w:szCs w:val="22"/>
        </w:rPr>
        <w:pPrChange w:id="98" w:author="Richard Loft" w:date="2019-11-27T15:25:00Z">
          <w:pPr/>
        </w:pPrChange>
      </w:pPr>
    </w:p>
    <w:p w14:paraId="77620489" w14:textId="1622C3EC" w:rsidR="00F508B4" w:rsidRDefault="005139BE" w:rsidP="00F3268A">
      <w:pPr>
        <w:ind w:firstLine="360"/>
        <w:jc w:val="both"/>
        <w:rPr>
          <w:rFonts w:ascii="Times" w:hAnsi="Times" w:cs="Times"/>
          <w:sz w:val="22"/>
          <w:szCs w:val="22"/>
        </w:rPr>
      </w:pPr>
      <w:del w:id="99" w:author="Richard Loft" w:date="2019-11-27T15:25:00Z">
        <w:r w:rsidDel="00F3268A">
          <w:rPr>
            <w:rFonts w:ascii="Times" w:hAnsi="Times" w:cs="Times"/>
            <w:sz w:val="22"/>
            <w:szCs w:val="22"/>
          </w:rPr>
          <w:delText xml:space="preserve">When benchmarking </w:delText>
        </w:r>
        <w:r w:rsidR="007719F1" w:rsidDel="00F3268A">
          <w:rPr>
            <w:rFonts w:ascii="Times" w:hAnsi="Times" w:cs="Times"/>
            <w:sz w:val="22"/>
            <w:szCs w:val="22"/>
          </w:rPr>
          <w:delText xml:space="preserve">an </w:delText>
        </w:r>
        <w:r w:rsidDel="00F3268A">
          <w:rPr>
            <w:rFonts w:ascii="Times" w:hAnsi="Times" w:cs="Times"/>
            <w:sz w:val="22"/>
            <w:szCs w:val="22"/>
          </w:rPr>
          <w:delText>HPC algorithm it is standard to analyze its strong and weak scaling</w:delText>
        </w:r>
        <w:r w:rsidR="007719F1" w:rsidDel="00F3268A">
          <w:rPr>
            <w:rFonts w:ascii="Times" w:hAnsi="Times" w:cs="Times"/>
            <w:sz w:val="22"/>
            <w:szCs w:val="22"/>
          </w:rPr>
          <w:delText xml:space="preserve"> properties</w:delText>
        </w:r>
        <w:r w:rsidDel="00F3268A">
          <w:rPr>
            <w:rFonts w:ascii="Times" w:hAnsi="Times" w:cs="Times"/>
            <w:sz w:val="22"/>
            <w:szCs w:val="22"/>
          </w:rPr>
          <w:delText>.</w:delText>
        </w:r>
        <w:r w:rsidR="00695630" w:rsidDel="00F3268A">
          <w:rPr>
            <w:rFonts w:ascii="Times" w:hAnsi="Times" w:cs="Times"/>
            <w:sz w:val="22"/>
            <w:szCs w:val="22"/>
          </w:rPr>
          <w:delText xml:space="preserve"> </w:delText>
        </w:r>
      </w:del>
      <w:ins w:id="100" w:author="Richard Loft" w:date="2019-11-27T15:25:00Z">
        <w:r w:rsidR="00F3268A">
          <w:rPr>
            <w:rFonts w:ascii="Times" w:hAnsi="Times" w:cs="Times"/>
            <w:sz w:val="22"/>
            <w:szCs w:val="22"/>
          </w:rPr>
          <w:t xml:space="preserve">In this paper we </w:t>
        </w:r>
      </w:ins>
      <w:del w:id="101" w:author="Richard Loft" w:date="2019-11-27T15:25:00Z">
        <w:r w:rsidR="00F809DE" w:rsidDel="00F3268A">
          <w:rPr>
            <w:rFonts w:ascii="Times" w:hAnsi="Times" w:cs="Times"/>
            <w:sz w:val="22"/>
            <w:szCs w:val="22"/>
          </w:rPr>
          <w:delText xml:space="preserve">Here, we first </w:delText>
        </w:r>
      </w:del>
      <w:r w:rsidR="00F809DE">
        <w:rPr>
          <w:rFonts w:ascii="Times" w:hAnsi="Times" w:cs="Times"/>
          <w:sz w:val="22"/>
          <w:szCs w:val="22"/>
        </w:rPr>
        <w:t xml:space="preserve">consider the properties of a single device by holding the </w:t>
      </w:r>
      <w:r w:rsidR="00695630">
        <w:rPr>
          <w:rFonts w:ascii="Times" w:hAnsi="Times" w:cs="Times"/>
          <w:sz w:val="22"/>
          <w:szCs w:val="22"/>
        </w:rPr>
        <w:t>number of cores/accelerators constant</w:t>
      </w:r>
      <w:r w:rsidR="00F809DE">
        <w:rPr>
          <w:rFonts w:ascii="Times" w:hAnsi="Times" w:cs="Times"/>
          <w:sz w:val="22"/>
          <w:szCs w:val="22"/>
        </w:rPr>
        <w:t>,</w:t>
      </w:r>
      <w:r w:rsidR="00695630">
        <w:rPr>
          <w:rFonts w:ascii="Times" w:hAnsi="Times" w:cs="Times"/>
          <w:sz w:val="22"/>
          <w:szCs w:val="22"/>
        </w:rPr>
        <w:t xml:space="preserve"> </w:t>
      </w:r>
      <w:r w:rsidR="00CF5ADC">
        <w:rPr>
          <w:rFonts w:ascii="Times" w:hAnsi="Times" w:cs="Times"/>
          <w:sz w:val="22"/>
          <w:szCs w:val="22"/>
        </w:rPr>
        <w:t xml:space="preserve">and </w:t>
      </w:r>
      <w:r w:rsidR="00695630">
        <w:rPr>
          <w:rFonts w:ascii="Times" w:hAnsi="Times" w:cs="Times"/>
          <w:sz w:val="22"/>
          <w:szCs w:val="22"/>
        </w:rPr>
        <w:t>scal</w:t>
      </w:r>
      <w:r w:rsidR="00F809DE">
        <w:rPr>
          <w:rFonts w:ascii="Times" w:hAnsi="Times" w:cs="Times"/>
          <w:sz w:val="22"/>
          <w:szCs w:val="22"/>
        </w:rPr>
        <w:t>ing</w:t>
      </w:r>
      <w:r w:rsidR="00695630">
        <w:rPr>
          <w:rFonts w:ascii="Times" w:hAnsi="Times" w:cs="Times"/>
          <w:sz w:val="22"/>
          <w:szCs w:val="22"/>
        </w:rPr>
        <w:t xml:space="preserve"> up the</w:t>
      </w:r>
      <w:r w:rsidR="00F809DE">
        <w:rPr>
          <w:rFonts w:ascii="Times" w:hAnsi="Times" w:cs="Times"/>
          <w:sz w:val="22"/>
          <w:szCs w:val="22"/>
        </w:rPr>
        <w:t xml:space="preserve"> problem size</w:t>
      </w:r>
      <w:r w:rsidR="00695630">
        <w:rPr>
          <w:rFonts w:ascii="Times" w:hAnsi="Times" w:cs="Times"/>
          <w:sz w:val="22"/>
          <w:szCs w:val="22"/>
        </w:rPr>
        <w:t xml:space="preserve">. </w:t>
      </w:r>
      <w:r w:rsidR="00F809DE">
        <w:rPr>
          <w:rFonts w:ascii="Times" w:hAnsi="Times" w:cs="Times"/>
          <w:sz w:val="22"/>
          <w:szCs w:val="22"/>
        </w:rPr>
        <w:t xml:space="preserve">This workload scaling has the </w:t>
      </w:r>
      <w:r w:rsidR="00695630">
        <w:rPr>
          <w:rFonts w:ascii="Times" w:hAnsi="Times" w:cs="Times"/>
          <w:sz w:val="22"/>
          <w:szCs w:val="22"/>
        </w:rPr>
        <w:t>effect o</w:t>
      </w:r>
      <w:r w:rsidR="00F809DE">
        <w:rPr>
          <w:rFonts w:ascii="Times" w:hAnsi="Times" w:cs="Times"/>
          <w:sz w:val="22"/>
          <w:szCs w:val="22"/>
        </w:rPr>
        <w:t>f exercising the memory subsystem in two different ways: smaller problems are more latency sensitive and larger problems will be less localized in memory and less able to take advantage of caching.</w:t>
      </w:r>
      <w:r w:rsidR="00695630">
        <w:rPr>
          <w:rFonts w:ascii="Times" w:hAnsi="Times" w:cs="Times"/>
          <w:sz w:val="22"/>
          <w:szCs w:val="22"/>
        </w:rPr>
        <w:t xml:space="preserve"> </w:t>
      </w:r>
      <w:r w:rsidR="00FF6DBB">
        <w:rPr>
          <w:rFonts w:ascii="Times" w:hAnsi="Times" w:cs="Times"/>
          <w:sz w:val="22"/>
          <w:szCs w:val="22"/>
        </w:rPr>
        <w:t xml:space="preserve">In this </w:t>
      </w:r>
      <w:r w:rsidR="00530D00">
        <w:rPr>
          <w:rFonts w:ascii="Times" w:hAnsi="Times" w:cs="Times"/>
          <w:sz w:val="22"/>
          <w:szCs w:val="22"/>
        </w:rPr>
        <w:t>section,</w:t>
      </w:r>
      <w:r w:rsidR="00FF6DBB">
        <w:rPr>
          <w:rFonts w:ascii="Times" w:hAnsi="Times" w:cs="Times"/>
          <w:sz w:val="22"/>
          <w:szCs w:val="22"/>
        </w:rPr>
        <w:t xml:space="preserve"> we first analyze the performance characteristics </w:t>
      </w:r>
      <w:r w:rsidR="00014913">
        <w:rPr>
          <w:rFonts w:ascii="Times" w:hAnsi="Times" w:cs="Times"/>
          <w:sz w:val="22"/>
          <w:szCs w:val="22"/>
        </w:rPr>
        <w:t>of the various optimizations</w:t>
      </w:r>
      <w:ins w:id="102" w:author="Richard Loft" w:date="2019-11-27T15:26:00Z">
        <w:r w:rsidR="00F3268A">
          <w:rPr>
            <w:rFonts w:ascii="Times" w:hAnsi="Times" w:cs="Times"/>
            <w:sz w:val="22"/>
            <w:szCs w:val="22"/>
          </w:rPr>
          <w:t xml:space="preserve"> </w:t>
        </w:r>
      </w:ins>
      <w:del w:id="103" w:author="Richard Loft" w:date="2019-11-27T15:26:00Z">
        <w:r w:rsidR="00014913" w:rsidDel="00F3268A">
          <w:rPr>
            <w:rFonts w:ascii="Times" w:hAnsi="Times" w:cs="Times"/>
            <w:sz w:val="22"/>
            <w:szCs w:val="22"/>
          </w:rPr>
          <w:delText xml:space="preserve"> we </w:delText>
        </w:r>
      </w:del>
      <w:r w:rsidR="00014913">
        <w:rPr>
          <w:rFonts w:ascii="Times" w:hAnsi="Times" w:cs="Times"/>
          <w:sz w:val="22"/>
          <w:szCs w:val="22"/>
        </w:rPr>
        <w:t xml:space="preserve">discussed in </w:t>
      </w:r>
      <w:ins w:id="104" w:author="Richard Loft" w:date="2019-11-27T15:26:00Z">
        <w:r w:rsidR="00F3268A">
          <w:rPr>
            <w:rFonts w:ascii="Times" w:hAnsi="Times" w:cs="Times"/>
            <w:sz w:val="22"/>
            <w:szCs w:val="22"/>
          </w:rPr>
          <w:t xml:space="preserve">[12] as well as those for FPGA’s discussed in </w:t>
        </w:r>
      </w:ins>
      <w:r w:rsidR="00014913">
        <w:rPr>
          <w:rFonts w:ascii="Times" w:hAnsi="Times" w:cs="Times"/>
          <w:sz w:val="22"/>
          <w:szCs w:val="22"/>
        </w:rPr>
        <w:t>section 3</w:t>
      </w:r>
      <w:ins w:id="105" w:author="Richard Loft" w:date="2019-11-27T15:26:00Z">
        <w:r w:rsidR="00F3268A">
          <w:rPr>
            <w:rFonts w:ascii="Times" w:hAnsi="Times" w:cs="Times"/>
            <w:sz w:val="22"/>
            <w:szCs w:val="22"/>
          </w:rPr>
          <w:t xml:space="preserve">. </w:t>
        </w:r>
      </w:ins>
      <w:del w:id="106" w:author="Richard Loft" w:date="2019-11-27T15:26:00Z">
        <w:r w:rsidR="00F809DE" w:rsidDel="00F3268A">
          <w:rPr>
            <w:rFonts w:ascii="Times" w:hAnsi="Times" w:cs="Times"/>
            <w:sz w:val="22"/>
            <w:szCs w:val="22"/>
          </w:rPr>
          <w:delText>,</w:delText>
        </w:r>
        <w:r w:rsidR="00014913" w:rsidDel="00F3268A">
          <w:rPr>
            <w:rFonts w:ascii="Times" w:hAnsi="Times" w:cs="Times"/>
            <w:sz w:val="22"/>
            <w:szCs w:val="22"/>
          </w:rPr>
          <w:delText xml:space="preserve"> as well as various runtime parameterizations</w:delText>
        </w:r>
        <w:r w:rsidR="00FF6DBB" w:rsidDel="00F3268A">
          <w:rPr>
            <w:rFonts w:ascii="Times" w:hAnsi="Times" w:cs="Times"/>
            <w:sz w:val="22"/>
            <w:szCs w:val="22"/>
          </w:rPr>
          <w:delText xml:space="preserve">. </w:delText>
        </w:r>
      </w:del>
      <w:ins w:id="107" w:author="Richard Loft" w:date="2019-11-27T15:28:00Z">
        <w:r w:rsidR="00F3268A">
          <w:rPr>
            <w:rFonts w:ascii="Times" w:hAnsi="Times" w:cs="Times"/>
            <w:sz w:val="22"/>
            <w:szCs w:val="22"/>
          </w:rPr>
          <w:t>Only a</w:t>
        </w:r>
      </w:ins>
      <w:ins w:id="108" w:author="Richard Loft" w:date="2019-11-27T15:27:00Z">
        <w:r w:rsidR="00F3268A">
          <w:rPr>
            <w:rFonts w:ascii="Times" w:hAnsi="Times" w:cs="Times"/>
            <w:sz w:val="22"/>
            <w:szCs w:val="22"/>
          </w:rPr>
          <w:t xml:space="preserve">fter </w:t>
        </w:r>
      </w:ins>
      <w:del w:id="109" w:author="Richard Loft" w:date="2019-11-27T15:27:00Z">
        <w:r w:rsidR="00FF6DBB" w:rsidDel="00F3268A">
          <w:rPr>
            <w:rFonts w:ascii="Times" w:hAnsi="Times" w:cs="Times"/>
            <w:sz w:val="22"/>
            <w:szCs w:val="22"/>
          </w:rPr>
          <w:delText xml:space="preserve">From these </w:delText>
        </w:r>
        <w:r w:rsidR="00530D00" w:rsidDel="00F3268A">
          <w:rPr>
            <w:rFonts w:ascii="Times" w:hAnsi="Times" w:cs="Times"/>
            <w:sz w:val="22"/>
            <w:szCs w:val="22"/>
          </w:rPr>
          <w:delText>results,</w:delText>
        </w:r>
        <w:r w:rsidR="00FF6DBB" w:rsidDel="00F3268A">
          <w:rPr>
            <w:rFonts w:ascii="Times" w:hAnsi="Times" w:cs="Times"/>
            <w:sz w:val="22"/>
            <w:szCs w:val="22"/>
          </w:rPr>
          <w:delText xml:space="preserve"> w</w:delText>
        </w:r>
        <w:r w:rsidR="00014913" w:rsidDel="00F3268A">
          <w:rPr>
            <w:rFonts w:ascii="Times" w:hAnsi="Times" w:cs="Times"/>
            <w:sz w:val="22"/>
            <w:szCs w:val="22"/>
          </w:rPr>
          <w:delText xml:space="preserve">e </w:delText>
        </w:r>
      </w:del>
      <w:r w:rsidR="00014913">
        <w:rPr>
          <w:rFonts w:ascii="Times" w:hAnsi="Times" w:cs="Times"/>
          <w:sz w:val="22"/>
          <w:szCs w:val="22"/>
        </w:rPr>
        <w:t>establish</w:t>
      </w:r>
      <w:ins w:id="110" w:author="Richard Loft" w:date="2019-11-27T15:27:00Z">
        <w:r w:rsidR="00F3268A">
          <w:rPr>
            <w:rFonts w:ascii="Times" w:hAnsi="Times" w:cs="Times"/>
            <w:sz w:val="22"/>
            <w:szCs w:val="22"/>
          </w:rPr>
          <w:t>ing</w:t>
        </w:r>
      </w:ins>
      <w:r w:rsidR="00014913">
        <w:rPr>
          <w:rFonts w:ascii="Times" w:hAnsi="Times" w:cs="Times"/>
          <w:sz w:val="22"/>
          <w:szCs w:val="22"/>
        </w:rPr>
        <w:t xml:space="preserve"> the optimal </w:t>
      </w:r>
      <w:r w:rsidR="00720B88">
        <w:rPr>
          <w:rFonts w:ascii="Times" w:hAnsi="Times" w:cs="Times"/>
          <w:sz w:val="22"/>
          <w:szCs w:val="22"/>
        </w:rPr>
        <w:t>configurations for running the RBF-FD SWE solver on each architecture</w:t>
      </w:r>
      <w:ins w:id="111" w:author="Richard Loft" w:date="2019-11-27T15:27:00Z">
        <w:r w:rsidR="00F3268A">
          <w:rPr>
            <w:rFonts w:ascii="Times" w:hAnsi="Times" w:cs="Times"/>
            <w:sz w:val="22"/>
            <w:szCs w:val="22"/>
          </w:rPr>
          <w:t>, including the memory layout</w:t>
        </w:r>
      </w:ins>
      <w:ins w:id="112" w:author="Richard Loft" w:date="2019-11-27T15:37:00Z">
        <w:r w:rsidR="00A47A37">
          <w:rPr>
            <w:rFonts w:ascii="Times" w:hAnsi="Times" w:cs="Times"/>
            <w:sz w:val="22"/>
            <w:szCs w:val="22"/>
          </w:rPr>
          <w:t>,</w:t>
        </w:r>
      </w:ins>
      <w:ins w:id="113" w:author="Richard Loft" w:date="2019-11-27T15:27:00Z">
        <w:r w:rsidR="00F3268A">
          <w:rPr>
            <w:rFonts w:ascii="Times" w:hAnsi="Times" w:cs="Times"/>
            <w:sz w:val="22"/>
            <w:szCs w:val="22"/>
          </w:rPr>
          <w:t xml:space="preserve"> compiler</w:t>
        </w:r>
      </w:ins>
      <w:ins w:id="114" w:author="Richard Loft" w:date="2019-11-27T15:37:00Z">
        <w:r w:rsidR="00A47A37">
          <w:rPr>
            <w:rFonts w:ascii="Times" w:hAnsi="Times" w:cs="Times"/>
            <w:sz w:val="22"/>
            <w:szCs w:val="22"/>
          </w:rPr>
          <w:t xml:space="preserve">, optimization </w:t>
        </w:r>
      </w:ins>
      <w:ins w:id="115" w:author="Richard Loft" w:date="2019-11-27T15:27:00Z">
        <w:r w:rsidR="00F3268A">
          <w:rPr>
            <w:rFonts w:ascii="Times" w:hAnsi="Times" w:cs="Times"/>
            <w:sz w:val="22"/>
            <w:szCs w:val="22"/>
          </w:rPr>
          <w:t>f</w:t>
        </w:r>
      </w:ins>
      <w:ins w:id="116" w:author="Richard Loft" w:date="2019-11-27T15:28:00Z">
        <w:r w:rsidR="00F3268A">
          <w:rPr>
            <w:rFonts w:ascii="Times" w:hAnsi="Times" w:cs="Times"/>
            <w:sz w:val="22"/>
            <w:szCs w:val="22"/>
          </w:rPr>
          <w:t xml:space="preserve">lags, </w:t>
        </w:r>
      </w:ins>
      <w:ins w:id="117" w:author="Richard Loft" w:date="2019-11-27T15:37:00Z">
        <w:r w:rsidR="00A47A37">
          <w:rPr>
            <w:rFonts w:ascii="Times" w:hAnsi="Times" w:cs="Times"/>
            <w:sz w:val="22"/>
            <w:szCs w:val="22"/>
          </w:rPr>
          <w:t xml:space="preserve">etc., </w:t>
        </w:r>
      </w:ins>
      <w:ins w:id="118" w:author="Richard Loft" w:date="2019-11-27T15:28:00Z">
        <w:r w:rsidR="00F3268A">
          <w:rPr>
            <w:rFonts w:ascii="Times" w:hAnsi="Times" w:cs="Times"/>
            <w:sz w:val="22"/>
            <w:szCs w:val="22"/>
          </w:rPr>
          <w:t>are comparisons made.</w:t>
        </w:r>
      </w:ins>
      <w:del w:id="119" w:author="Richard Loft" w:date="2019-11-27T15:27:00Z">
        <w:r w:rsidR="00720B88" w:rsidDel="00F3268A">
          <w:rPr>
            <w:rFonts w:ascii="Times" w:hAnsi="Times" w:cs="Times"/>
            <w:sz w:val="22"/>
            <w:szCs w:val="22"/>
          </w:rPr>
          <w:delText>.</w:delText>
        </w:r>
      </w:del>
      <w:r w:rsidR="00720B88">
        <w:rPr>
          <w:rFonts w:ascii="Times" w:hAnsi="Times" w:cs="Times"/>
          <w:sz w:val="22"/>
          <w:szCs w:val="22"/>
        </w:rPr>
        <w:t xml:space="preserve"> </w:t>
      </w:r>
      <w:del w:id="120" w:author="Richard Loft" w:date="2019-11-27T15:27:00Z">
        <w:r w:rsidR="007175FB" w:rsidDel="00F3268A">
          <w:rPr>
            <w:rFonts w:ascii="Times" w:hAnsi="Times" w:cs="Times"/>
            <w:sz w:val="22"/>
            <w:szCs w:val="22"/>
          </w:rPr>
          <w:delText xml:space="preserve">We then use these configurations to </w:delText>
        </w:r>
      </w:del>
      <w:del w:id="121" w:author="Richard Loft" w:date="2019-11-27T15:28:00Z">
        <w:r w:rsidR="007175FB" w:rsidDel="00F3268A">
          <w:rPr>
            <w:rFonts w:ascii="Times" w:hAnsi="Times" w:cs="Times"/>
            <w:sz w:val="22"/>
            <w:szCs w:val="22"/>
          </w:rPr>
          <w:delText xml:space="preserve">present the strong scaling performance of the RBF-FD SWE solver on each </w:delText>
        </w:r>
        <w:commentRangeStart w:id="122"/>
        <w:r w:rsidR="007175FB" w:rsidDel="00F3268A">
          <w:rPr>
            <w:rFonts w:ascii="Times" w:hAnsi="Times" w:cs="Times"/>
            <w:sz w:val="22"/>
            <w:szCs w:val="22"/>
          </w:rPr>
          <w:delText>architecture</w:delText>
        </w:r>
        <w:commentRangeEnd w:id="122"/>
        <w:r w:rsidR="00F809DE" w:rsidDel="00F3268A">
          <w:rPr>
            <w:rStyle w:val="CommentReference"/>
          </w:rPr>
          <w:commentReference w:id="122"/>
        </w:r>
        <w:r w:rsidR="007175FB" w:rsidDel="00F3268A">
          <w:rPr>
            <w:rFonts w:ascii="Times" w:hAnsi="Times" w:cs="Times"/>
            <w:sz w:val="22"/>
            <w:szCs w:val="22"/>
          </w:rPr>
          <w:delText>.</w:delText>
        </w:r>
      </w:del>
    </w:p>
    <w:p w14:paraId="4EC92E23" w14:textId="0A605F5D" w:rsidR="007175FB" w:rsidRPr="00152A49" w:rsidRDefault="007175FB" w:rsidP="00BB6F53">
      <w:pPr>
        <w:jc w:val="both"/>
        <w:rPr>
          <w:rFonts w:ascii="Times" w:hAnsi="Times" w:cs="Times"/>
          <w:sz w:val="22"/>
          <w:szCs w:val="22"/>
        </w:rPr>
      </w:pPr>
    </w:p>
    <w:p w14:paraId="1CCFF655" w14:textId="40595847" w:rsidR="006A5FF4" w:rsidRPr="0004597A" w:rsidRDefault="00474AB0" w:rsidP="0004597A">
      <w:pPr>
        <w:pStyle w:val="ListParagraph"/>
        <w:numPr>
          <w:ilvl w:val="1"/>
          <w:numId w:val="1"/>
        </w:numPr>
        <w:rPr>
          <w:rFonts w:ascii="Times" w:hAnsi="Times" w:cs="Times"/>
          <w:i/>
          <w:sz w:val="22"/>
          <w:szCs w:val="22"/>
        </w:rPr>
      </w:pPr>
      <w:r>
        <w:rPr>
          <w:rFonts w:ascii="Times" w:hAnsi="Times" w:cs="Times"/>
          <w:i/>
          <w:sz w:val="22"/>
          <w:szCs w:val="22"/>
        </w:rPr>
        <w:t>Benchmark</w:t>
      </w:r>
      <w:r w:rsidR="007321DC" w:rsidRPr="0004597A">
        <w:rPr>
          <w:rFonts w:ascii="Times" w:hAnsi="Times" w:cs="Times"/>
          <w:i/>
          <w:sz w:val="22"/>
          <w:szCs w:val="22"/>
        </w:rPr>
        <w:t xml:space="preserve"> Systems</w:t>
      </w:r>
      <w:r w:rsidR="00F37658">
        <w:rPr>
          <w:rFonts w:ascii="Times" w:hAnsi="Times" w:cs="Times"/>
          <w:i/>
          <w:sz w:val="22"/>
          <w:szCs w:val="22"/>
        </w:rPr>
        <w:t xml:space="preserve"> and Hardware Implications</w:t>
      </w:r>
    </w:p>
    <w:p w14:paraId="4C8A5989" w14:textId="77777777" w:rsidR="00F508B4" w:rsidRDefault="00F508B4" w:rsidP="005139BE">
      <w:pPr>
        <w:rPr>
          <w:rFonts w:ascii="Times" w:hAnsi="Times" w:cs="Times"/>
          <w:b/>
          <w:sz w:val="22"/>
          <w:szCs w:val="22"/>
        </w:rPr>
      </w:pPr>
    </w:p>
    <w:p w14:paraId="0006F8FA" w14:textId="4CC7FE37" w:rsidR="00582E01" w:rsidRDefault="007321DC" w:rsidP="00AE3434">
      <w:pPr>
        <w:ind w:firstLine="360"/>
        <w:jc w:val="both"/>
        <w:rPr>
          <w:rFonts w:ascii="Times" w:hAnsi="Times" w:cs="Times"/>
          <w:sz w:val="22"/>
          <w:szCs w:val="22"/>
        </w:rPr>
        <w:sectPr w:rsidR="00582E01" w:rsidSect="009B02C3">
          <w:type w:val="continuous"/>
          <w:pgSz w:w="12240" w:h="15840"/>
          <w:pgMar w:top="1440" w:right="1440" w:bottom="1440" w:left="1440" w:header="720" w:footer="720" w:gutter="0"/>
          <w:cols w:space="720"/>
          <w:noEndnote/>
        </w:sectPr>
      </w:pPr>
      <w:r>
        <w:rPr>
          <w:rFonts w:ascii="Times" w:hAnsi="Times" w:cs="Times"/>
          <w:sz w:val="22"/>
          <w:szCs w:val="22"/>
        </w:rPr>
        <w:t>Table 4.1</w:t>
      </w:r>
      <w:r w:rsidR="009A517C">
        <w:rPr>
          <w:rFonts w:ascii="Times" w:hAnsi="Times" w:cs="Times"/>
          <w:sz w:val="22"/>
          <w:szCs w:val="22"/>
        </w:rPr>
        <w:t xml:space="preserve"> describes</w:t>
      </w:r>
      <w:r w:rsidR="007175FB">
        <w:rPr>
          <w:rFonts w:ascii="Times" w:hAnsi="Times" w:cs="Times"/>
          <w:sz w:val="22"/>
          <w:szCs w:val="22"/>
        </w:rPr>
        <w:t xml:space="preserve"> relevant information about the benchmark systems.</w:t>
      </w:r>
      <w:r w:rsidR="000F27FF">
        <w:rPr>
          <w:rFonts w:ascii="Times" w:hAnsi="Times" w:cs="Times"/>
          <w:sz w:val="22"/>
          <w:szCs w:val="22"/>
        </w:rPr>
        <w:t xml:space="preserve"> </w:t>
      </w:r>
      <w:r w:rsidR="002A067E">
        <w:rPr>
          <w:rFonts w:ascii="Times" w:hAnsi="Times" w:cs="Times"/>
          <w:sz w:val="22"/>
          <w:szCs w:val="22"/>
        </w:rPr>
        <w:t>Note</w:t>
      </w:r>
      <w:r>
        <w:rPr>
          <w:rFonts w:ascii="Times" w:hAnsi="Times" w:cs="Times"/>
          <w:sz w:val="22"/>
          <w:szCs w:val="22"/>
        </w:rPr>
        <w:t xml:space="preserve"> that the </w:t>
      </w:r>
      <w:ins w:id="123" w:author="Richard Loft" w:date="2019-11-27T15:28:00Z">
        <w:r w:rsidR="00F3268A">
          <w:rPr>
            <w:rFonts w:ascii="Times" w:hAnsi="Times" w:cs="Times"/>
            <w:sz w:val="22"/>
            <w:szCs w:val="22"/>
          </w:rPr>
          <w:t>V</w:t>
        </w:r>
      </w:ins>
      <w:del w:id="124" w:author="Richard Loft" w:date="2019-11-27T15:28:00Z">
        <w:r w:rsidDel="00F3268A">
          <w:rPr>
            <w:rFonts w:ascii="Times" w:hAnsi="Times" w:cs="Times"/>
            <w:sz w:val="22"/>
            <w:szCs w:val="22"/>
          </w:rPr>
          <w:delText>P</w:delText>
        </w:r>
      </w:del>
      <w:r>
        <w:rPr>
          <w:rFonts w:ascii="Times" w:hAnsi="Times" w:cs="Times"/>
          <w:sz w:val="22"/>
          <w:szCs w:val="22"/>
        </w:rPr>
        <w:t xml:space="preserve">100 has a large shared L2 cache across the entire GPU whereas the Intel architectures have dedicated L2 caches. Therefore, we would expect </w:t>
      </w:r>
      <w:r w:rsidR="0091645F">
        <w:rPr>
          <w:rFonts w:ascii="Times" w:hAnsi="Times" w:cs="Times"/>
          <w:sz w:val="22"/>
          <w:szCs w:val="22"/>
        </w:rPr>
        <w:t>data locality</w:t>
      </w:r>
      <w:r>
        <w:rPr>
          <w:rFonts w:ascii="Times" w:hAnsi="Times" w:cs="Times"/>
          <w:sz w:val="22"/>
          <w:szCs w:val="22"/>
        </w:rPr>
        <w:t xml:space="preserve"> optimizations to have a much more significant effect on the Intel architectures than on the P100 GPUs</w:t>
      </w:r>
      <w:r w:rsidR="00F37658">
        <w:rPr>
          <w:rFonts w:ascii="Times" w:hAnsi="Times" w:cs="Times"/>
          <w:sz w:val="22"/>
          <w:szCs w:val="22"/>
        </w:rPr>
        <w:t xml:space="preserve"> a</w:t>
      </w:r>
      <w:r w:rsidR="007D4C98">
        <w:rPr>
          <w:rFonts w:ascii="Times" w:hAnsi="Times" w:cs="Times"/>
          <w:sz w:val="22"/>
          <w:szCs w:val="22"/>
        </w:rPr>
        <w:t>s cache thrashing is likely to b</w:t>
      </w:r>
      <w:r w:rsidR="00F37658">
        <w:rPr>
          <w:rFonts w:ascii="Times" w:hAnsi="Times" w:cs="Times"/>
          <w:sz w:val="22"/>
          <w:szCs w:val="22"/>
        </w:rPr>
        <w:t>e much more apparent</w:t>
      </w:r>
      <w:r>
        <w:rPr>
          <w:rFonts w:ascii="Times" w:hAnsi="Times" w:cs="Times"/>
          <w:sz w:val="22"/>
          <w:szCs w:val="22"/>
        </w:rPr>
        <w:t>. We also expect vectorization</w:t>
      </w:r>
      <w:r w:rsidR="00526A15">
        <w:rPr>
          <w:rFonts w:ascii="Times" w:hAnsi="Times" w:cs="Times"/>
          <w:sz w:val="22"/>
          <w:szCs w:val="22"/>
        </w:rPr>
        <w:t xml:space="preserve"> </w:t>
      </w:r>
    </w:p>
    <w:p w14:paraId="1BC51A06" w14:textId="2055360B" w:rsidR="00BA2F8D" w:rsidRDefault="007321DC" w:rsidP="009B02C3">
      <w:pPr>
        <w:jc w:val="both"/>
        <w:rPr>
          <w:rFonts w:ascii="Times" w:hAnsi="Times" w:cs="Times"/>
          <w:sz w:val="22"/>
          <w:szCs w:val="22"/>
        </w:rPr>
      </w:pPr>
      <w:r>
        <w:rPr>
          <w:rFonts w:ascii="Times" w:hAnsi="Times" w:cs="Times"/>
          <w:sz w:val="22"/>
          <w:szCs w:val="22"/>
        </w:rPr>
        <w:t>optimizations to have a</w:t>
      </w:r>
      <w:r w:rsidR="00F37658">
        <w:rPr>
          <w:rFonts w:ascii="Times" w:hAnsi="Times" w:cs="Times"/>
          <w:sz w:val="22"/>
          <w:szCs w:val="22"/>
        </w:rPr>
        <w:t xml:space="preserve"> less significant effect on </w:t>
      </w:r>
      <w:r>
        <w:rPr>
          <w:rFonts w:ascii="Times" w:hAnsi="Times" w:cs="Times"/>
          <w:sz w:val="22"/>
          <w:szCs w:val="22"/>
        </w:rPr>
        <w:t xml:space="preserve">Intel architectures since they currently support </w:t>
      </w:r>
      <w:proofErr w:type="spellStart"/>
      <w:r>
        <w:rPr>
          <w:rFonts w:ascii="Times" w:hAnsi="Times" w:cs="Times"/>
          <w:sz w:val="22"/>
          <w:szCs w:val="22"/>
        </w:rPr>
        <w:t>noncoalesced</w:t>
      </w:r>
      <w:proofErr w:type="spellEnd"/>
      <w:r>
        <w:rPr>
          <w:rFonts w:ascii="Times" w:hAnsi="Times" w:cs="Times"/>
          <w:sz w:val="22"/>
          <w:szCs w:val="22"/>
        </w:rPr>
        <w:t xml:space="preserve"> vector operations.</w:t>
      </w:r>
    </w:p>
    <w:p w14:paraId="20848F82" w14:textId="77777777" w:rsidR="00BA2F8D" w:rsidRPr="002A067E" w:rsidRDefault="00BA2F8D" w:rsidP="005139BE">
      <w:pPr>
        <w:rPr>
          <w:rFonts w:ascii="Times" w:hAnsi="Times" w:cs="Times"/>
          <w:sz w:val="22"/>
          <w:szCs w:val="22"/>
        </w:rPr>
      </w:pPr>
    </w:p>
    <w:p w14:paraId="69AC47C3" w14:textId="253C1004" w:rsidR="007321DC" w:rsidRPr="002A067E" w:rsidRDefault="003D6C49" w:rsidP="007321DC">
      <w:pPr>
        <w:pStyle w:val="ListParagraph"/>
        <w:numPr>
          <w:ilvl w:val="1"/>
          <w:numId w:val="1"/>
        </w:numPr>
        <w:rPr>
          <w:rFonts w:ascii="Times" w:hAnsi="Times" w:cs="Times"/>
          <w:i/>
          <w:sz w:val="22"/>
          <w:szCs w:val="22"/>
        </w:rPr>
      </w:pPr>
      <w:r>
        <w:rPr>
          <w:rFonts w:ascii="Times" w:hAnsi="Times" w:cs="Times"/>
          <w:i/>
          <w:sz w:val="22"/>
          <w:szCs w:val="22"/>
        </w:rPr>
        <w:t>Benchmark and Runtime</w:t>
      </w:r>
      <w:r w:rsidR="007321DC" w:rsidRPr="002A067E">
        <w:rPr>
          <w:rFonts w:ascii="Times" w:hAnsi="Times" w:cs="Times"/>
          <w:i/>
          <w:sz w:val="22"/>
          <w:szCs w:val="22"/>
        </w:rPr>
        <w:t xml:space="preserve"> Configurations</w:t>
      </w:r>
    </w:p>
    <w:p w14:paraId="03E32034" w14:textId="77777777" w:rsidR="00BA2F8D" w:rsidRDefault="00BA2F8D" w:rsidP="005139BE">
      <w:pPr>
        <w:rPr>
          <w:rFonts w:ascii="Times" w:hAnsi="Times" w:cs="Times"/>
          <w:sz w:val="22"/>
          <w:szCs w:val="22"/>
        </w:rPr>
      </w:pPr>
    </w:p>
    <w:p w14:paraId="221F25D1" w14:textId="6FE2F4CA" w:rsidR="00832461" w:rsidRDefault="00B45E20" w:rsidP="003D6C49">
      <w:pPr>
        <w:ind w:firstLine="360"/>
        <w:jc w:val="both"/>
        <w:rPr>
          <w:ins w:id="125" w:author="Richard Loft" w:date="2019-11-27T15:05:00Z"/>
          <w:rFonts w:ascii="Times" w:hAnsi="Times" w:cs="Times"/>
          <w:sz w:val="22"/>
          <w:szCs w:val="22"/>
        </w:rPr>
      </w:pPr>
      <w:r>
        <w:rPr>
          <w:rFonts w:ascii="Times" w:hAnsi="Times" w:cs="Times"/>
          <w:sz w:val="22"/>
          <w:szCs w:val="22"/>
        </w:rPr>
        <w:t xml:space="preserve">The </w:t>
      </w:r>
      <w:r w:rsidR="002A067E">
        <w:rPr>
          <w:rFonts w:ascii="Times" w:hAnsi="Times" w:cs="Times"/>
          <w:sz w:val="22"/>
          <w:szCs w:val="22"/>
        </w:rPr>
        <w:t xml:space="preserve">performance </w:t>
      </w:r>
      <w:r>
        <w:rPr>
          <w:rFonts w:ascii="Times" w:hAnsi="Times" w:cs="Times"/>
          <w:sz w:val="22"/>
          <w:szCs w:val="22"/>
        </w:rPr>
        <w:t xml:space="preserve">results presented throughout section 4 </w:t>
      </w:r>
      <w:r w:rsidR="002A067E">
        <w:rPr>
          <w:rFonts w:ascii="Times" w:hAnsi="Times" w:cs="Times"/>
          <w:sz w:val="22"/>
          <w:szCs w:val="22"/>
        </w:rPr>
        <w:t xml:space="preserve">were performed using the </w:t>
      </w:r>
      <w:r w:rsidR="002A067E">
        <w:rPr>
          <w:rFonts w:ascii="Times" w:hAnsi="Times" w:cs="Times"/>
          <w:i/>
          <w:sz w:val="22"/>
          <w:szCs w:val="22"/>
        </w:rPr>
        <w:t>Flow over a Mountain</w:t>
      </w:r>
      <w:r w:rsidR="002A067E">
        <w:rPr>
          <w:rFonts w:ascii="Times" w:hAnsi="Times" w:cs="Times"/>
          <w:sz w:val="22"/>
          <w:szCs w:val="22"/>
        </w:rPr>
        <w:t xml:space="preserve"> test case on varying sized icosahedral node sets as</w:t>
      </w:r>
      <w:r>
        <w:rPr>
          <w:rFonts w:ascii="Times" w:hAnsi="Times" w:cs="Times"/>
          <w:sz w:val="22"/>
          <w:szCs w:val="22"/>
        </w:rPr>
        <w:t xml:space="preserve"> is</w:t>
      </w:r>
      <w:r w:rsidR="002A067E">
        <w:rPr>
          <w:rFonts w:ascii="Times" w:hAnsi="Times" w:cs="Times"/>
          <w:sz w:val="22"/>
          <w:szCs w:val="22"/>
        </w:rPr>
        <w:t xml:space="preserve"> described in Section 2.4. Each </w:t>
      </w:r>
      <w:r w:rsidR="00295D57">
        <w:rPr>
          <w:rFonts w:ascii="Times" w:hAnsi="Times" w:cs="Times"/>
          <w:sz w:val="22"/>
          <w:szCs w:val="22"/>
        </w:rPr>
        <w:t>case was run for 100 t</w:t>
      </w:r>
      <w:r>
        <w:rPr>
          <w:rFonts w:ascii="Times" w:hAnsi="Times" w:cs="Times"/>
          <w:sz w:val="22"/>
          <w:szCs w:val="22"/>
        </w:rPr>
        <w:t>ime</w:t>
      </w:r>
      <w:del w:id="126" w:author="Richard Loft" w:date="2019-11-27T15:05:00Z">
        <w:r w:rsidDel="003B4D39">
          <w:rPr>
            <w:rFonts w:ascii="Times" w:hAnsi="Times" w:cs="Times"/>
            <w:sz w:val="22"/>
            <w:szCs w:val="22"/>
          </w:rPr>
          <w:delText xml:space="preserve"> </w:delText>
        </w:r>
      </w:del>
      <w:r>
        <w:rPr>
          <w:rFonts w:ascii="Times" w:hAnsi="Times" w:cs="Times"/>
          <w:sz w:val="22"/>
          <w:szCs w:val="22"/>
        </w:rPr>
        <w:t>steps and the presented results</w:t>
      </w:r>
      <w:r w:rsidR="00295D57">
        <w:rPr>
          <w:rFonts w:ascii="Times" w:hAnsi="Times" w:cs="Times"/>
          <w:sz w:val="22"/>
          <w:szCs w:val="22"/>
        </w:rPr>
        <w:t xml:space="preserve"> are that of the ave</w:t>
      </w:r>
      <w:r w:rsidR="00991F07">
        <w:rPr>
          <w:rFonts w:ascii="Times" w:hAnsi="Times" w:cs="Times"/>
          <w:sz w:val="22"/>
          <w:szCs w:val="22"/>
        </w:rPr>
        <w:t>rage of 10 separate runs. Each simulation</w:t>
      </w:r>
      <w:r w:rsidR="00295D57">
        <w:rPr>
          <w:rFonts w:ascii="Times" w:hAnsi="Times" w:cs="Times"/>
          <w:sz w:val="22"/>
          <w:szCs w:val="22"/>
        </w:rPr>
        <w:t xml:space="preserve"> </w:t>
      </w:r>
      <w:r w:rsidR="00F70D45">
        <w:rPr>
          <w:rFonts w:ascii="Times" w:hAnsi="Times" w:cs="Times"/>
          <w:sz w:val="22"/>
          <w:szCs w:val="22"/>
        </w:rPr>
        <w:t xml:space="preserve">result </w:t>
      </w:r>
      <w:r w:rsidR="00295D57">
        <w:rPr>
          <w:rFonts w:ascii="Times" w:hAnsi="Times" w:cs="Times"/>
          <w:sz w:val="22"/>
          <w:szCs w:val="22"/>
        </w:rPr>
        <w:t>was verified at</w:t>
      </w:r>
      <w:r w:rsidR="00832461">
        <w:rPr>
          <w:rFonts w:ascii="Times" w:hAnsi="Times" w:cs="Times"/>
          <w:sz w:val="22"/>
          <w:szCs w:val="22"/>
        </w:rPr>
        <w:t xml:space="preserve"> the end of the </w:t>
      </w:r>
      <w:r w:rsidR="00991F07">
        <w:rPr>
          <w:rFonts w:ascii="Times" w:hAnsi="Times" w:cs="Times"/>
          <w:sz w:val="22"/>
          <w:szCs w:val="22"/>
        </w:rPr>
        <w:t>run</w:t>
      </w:r>
      <w:r w:rsidR="00F70D45">
        <w:rPr>
          <w:rFonts w:ascii="Times" w:hAnsi="Times" w:cs="Times"/>
          <w:sz w:val="22"/>
          <w:szCs w:val="22"/>
        </w:rPr>
        <w:t xml:space="preserve"> using established high-resolution results from alternative high order models</w:t>
      </w:r>
      <w:r w:rsidR="007F15B2">
        <w:rPr>
          <w:rFonts w:ascii="Times" w:hAnsi="Times" w:cs="Times"/>
          <w:sz w:val="22"/>
          <w:szCs w:val="22"/>
        </w:rPr>
        <w:t xml:space="preserve"> (see [1] for further veri</w:t>
      </w:r>
      <w:r w:rsidR="00B760F9">
        <w:rPr>
          <w:rFonts w:ascii="Times" w:hAnsi="Times" w:cs="Times"/>
          <w:sz w:val="22"/>
          <w:szCs w:val="22"/>
        </w:rPr>
        <w:t>fication methods)</w:t>
      </w:r>
      <w:r w:rsidR="00832461">
        <w:rPr>
          <w:rFonts w:ascii="Times" w:hAnsi="Times" w:cs="Times"/>
          <w:sz w:val="22"/>
          <w:szCs w:val="22"/>
        </w:rPr>
        <w:t>.</w:t>
      </w:r>
      <w:r w:rsidR="007F15B2">
        <w:rPr>
          <w:rFonts w:ascii="Times" w:hAnsi="Times" w:cs="Times"/>
          <w:sz w:val="22"/>
          <w:szCs w:val="22"/>
        </w:rPr>
        <w:t xml:space="preserve"> </w:t>
      </w:r>
      <w:r w:rsidR="00991F07">
        <w:rPr>
          <w:rFonts w:ascii="Times" w:hAnsi="Times" w:cs="Times"/>
          <w:sz w:val="22"/>
          <w:szCs w:val="22"/>
        </w:rPr>
        <w:t xml:space="preserve">For each study, the optimal configuration for all other parameters and runtime settings </w:t>
      </w:r>
      <w:r w:rsidR="00CF102F">
        <w:rPr>
          <w:rFonts w:ascii="Times" w:hAnsi="Times" w:cs="Times"/>
          <w:sz w:val="22"/>
          <w:szCs w:val="22"/>
        </w:rPr>
        <w:t>were used to ensure relevancy o</w:t>
      </w:r>
      <w:r w:rsidR="00FA035F">
        <w:rPr>
          <w:rFonts w:ascii="Times" w:hAnsi="Times" w:cs="Times"/>
          <w:sz w:val="22"/>
          <w:szCs w:val="22"/>
        </w:rPr>
        <w:t>f the performance results for each</w:t>
      </w:r>
      <w:r w:rsidR="00CF102F">
        <w:rPr>
          <w:rFonts w:ascii="Times" w:hAnsi="Times" w:cs="Times"/>
          <w:sz w:val="22"/>
          <w:szCs w:val="22"/>
        </w:rPr>
        <w:t xml:space="preserve"> optimization </w:t>
      </w:r>
      <w:r w:rsidR="00FA035F">
        <w:rPr>
          <w:rFonts w:ascii="Times" w:hAnsi="Times" w:cs="Times"/>
          <w:sz w:val="22"/>
          <w:szCs w:val="22"/>
        </w:rPr>
        <w:t>study.</w:t>
      </w:r>
      <w:ins w:id="127" w:author="Richard Loft" w:date="2019-11-27T15:04:00Z">
        <w:r w:rsidR="003B4D39">
          <w:rPr>
            <w:rFonts w:ascii="Times" w:hAnsi="Times" w:cs="Times"/>
            <w:sz w:val="22"/>
            <w:szCs w:val="22"/>
          </w:rPr>
          <w:t xml:space="preserve"> All experiments were run in single precision. &lt;&lt;Explain about double precision</w:t>
        </w:r>
      </w:ins>
      <w:ins w:id="128" w:author="Richard Loft" w:date="2019-11-27T15:29:00Z">
        <w:r w:rsidR="00F3268A">
          <w:rPr>
            <w:rFonts w:ascii="Times" w:hAnsi="Times" w:cs="Times"/>
            <w:sz w:val="22"/>
            <w:szCs w:val="22"/>
          </w:rPr>
          <w:t xml:space="preserve"> on </w:t>
        </w:r>
        <w:commentRangeStart w:id="129"/>
        <w:r w:rsidR="00F3268A">
          <w:rPr>
            <w:rFonts w:ascii="Times" w:hAnsi="Times" w:cs="Times"/>
            <w:sz w:val="22"/>
            <w:szCs w:val="22"/>
          </w:rPr>
          <w:t>FPGAs</w:t>
        </w:r>
        <w:commentRangeEnd w:id="129"/>
        <w:r w:rsidR="00F3268A">
          <w:rPr>
            <w:rStyle w:val="CommentReference"/>
          </w:rPr>
          <w:commentReference w:id="129"/>
        </w:r>
      </w:ins>
      <w:ins w:id="130" w:author="Richard Loft" w:date="2019-11-27T15:05:00Z">
        <w:r w:rsidR="003B4D39">
          <w:rPr>
            <w:rFonts w:ascii="Times" w:hAnsi="Times" w:cs="Times"/>
            <w:sz w:val="22"/>
            <w:szCs w:val="22"/>
          </w:rPr>
          <w:t>&gt;&gt;.</w:t>
        </w:r>
      </w:ins>
    </w:p>
    <w:p w14:paraId="227665D1" w14:textId="15A02FC1" w:rsidR="003B4D39" w:rsidRPr="002A067E" w:rsidRDefault="003B4D39" w:rsidP="003D6C49">
      <w:pPr>
        <w:ind w:firstLine="360"/>
        <w:jc w:val="both"/>
        <w:rPr>
          <w:rFonts w:ascii="Times" w:hAnsi="Times" w:cs="Times"/>
          <w:sz w:val="22"/>
          <w:szCs w:val="22"/>
        </w:rPr>
      </w:pPr>
    </w:p>
    <w:p w14:paraId="711F96DF" w14:textId="5FB72F93" w:rsidR="00F3268A" w:rsidDel="00F3268A" w:rsidRDefault="00F3268A" w:rsidP="00F3268A">
      <w:pPr>
        <w:ind w:firstLine="360"/>
        <w:jc w:val="both"/>
        <w:rPr>
          <w:del w:id="131" w:author="Richard Loft" w:date="2019-11-27T15:34:00Z"/>
          <w:moveTo w:id="132" w:author="Richard Loft" w:date="2019-11-27T15:34:00Z"/>
          <w:rFonts w:ascii="Times" w:hAnsi="Times" w:cs="Times"/>
          <w:noProof/>
          <w:sz w:val="22"/>
          <w:szCs w:val="22"/>
        </w:rPr>
      </w:pPr>
      <w:ins w:id="133" w:author="Richard Loft" w:date="2019-11-27T15:32:00Z">
        <w:r>
          <w:rPr>
            <w:rFonts w:ascii="Times" w:hAnsi="Times" w:cs="Times"/>
            <w:sz w:val="22"/>
            <w:szCs w:val="22"/>
          </w:rPr>
          <w:t>Choices</w:t>
        </w:r>
      </w:ins>
      <w:ins w:id="134" w:author="Richard Loft" w:date="2019-11-27T15:31:00Z">
        <w:r>
          <w:rPr>
            <w:rFonts w:ascii="Times" w:hAnsi="Times" w:cs="Times"/>
            <w:sz w:val="22"/>
            <w:szCs w:val="22"/>
          </w:rPr>
          <w:t xml:space="preserve"> that led to the baseline configurations for the results presenting in this section.</w:t>
        </w:r>
      </w:ins>
      <w:ins w:id="135" w:author="Richard Loft" w:date="2019-11-27T15:34:00Z">
        <w:r>
          <w:rPr>
            <w:rFonts w:ascii="Times" w:hAnsi="Times" w:cs="Times"/>
            <w:sz w:val="22"/>
            <w:szCs w:val="22"/>
          </w:rPr>
          <w:t xml:space="preserve"> </w:t>
        </w:r>
      </w:ins>
      <w:moveToRangeStart w:id="136" w:author="Richard Loft" w:date="2019-11-27T15:34:00Z" w:name="move25761297"/>
      <w:moveTo w:id="137" w:author="Richard Loft" w:date="2019-11-27T15:34:00Z">
        <w:r>
          <w:rPr>
            <w:rFonts w:ascii="Times" w:hAnsi="Times" w:cs="Times"/>
            <w:sz w:val="22"/>
            <w:szCs w:val="22"/>
          </w:rPr>
          <w:t>All of the workload scaling results were executed on a single</w:t>
        </w:r>
        <w:r w:rsidRPr="00654E6E">
          <w:rPr>
            <w:rFonts w:ascii="Times" w:hAnsi="Times" w:cs="Times"/>
            <w:noProof/>
            <w:sz w:val="22"/>
            <w:szCs w:val="22"/>
          </w:rPr>
          <w:t xml:space="preserve"> </w:t>
        </w:r>
        <w:r>
          <w:rPr>
            <w:rFonts w:ascii="Times" w:hAnsi="Times" w:cs="Times"/>
            <w:noProof/>
            <w:sz w:val="22"/>
            <w:szCs w:val="22"/>
          </w:rPr>
          <w:t xml:space="preserve">dual-socket </w:t>
        </w:r>
      </w:moveTo>
      <w:ins w:id="138" w:author="Richard Loft" w:date="2019-11-27T15:34:00Z">
        <w:r>
          <w:rPr>
            <w:rFonts w:ascii="Times" w:hAnsi="Times" w:cs="Times"/>
            <w:noProof/>
            <w:sz w:val="22"/>
            <w:szCs w:val="22"/>
          </w:rPr>
          <w:t>Skylake node</w:t>
        </w:r>
      </w:ins>
      <w:ins w:id="139" w:author="Richard Loft" w:date="2019-11-27T15:35:00Z">
        <w:r w:rsidR="00A47A37">
          <w:rPr>
            <w:rFonts w:ascii="Times" w:hAnsi="Times" w:cs="Times"/>
            <w:noProof/>
            <w:sz w:val="22"/>
            <w:szCs w:val="22"/>
          </w:rPr>
          <w:t xml:space="preserve">, </w:t>
        </w:r>
      </w:ins>
      <w:moveTo w:id="140" w:author="Richard Loft" w:date="2019-11-27T15:34:00Z">
        <w:del w:id="141" w:author="Richard Loft" w:date="2019-11-27T15:34:00Z">
          <w:r w:rsidDel="00F3268A">
            <w:rPr>
              <w:rFonts w:ascii="Times" w:hAnsi="Times" w:cs="Times"/>
              <w:noProof/>
              <w:sz w:val="22"/>
              <w:szCs w:val="22"/>
            </w:rPr>
            <w:delText xml:space="preserve">Broadwell node, a single KNL node </w:delText>
          </w:r>
        </w:del>
        <w:del w:id="142" w:author="Richard Loft" w:date="2019-11-27T15:35:00Z">
          <w:r w:rsidDel="00A47A37">
            <w:rPr>
              <w:rFonts w:ascii="Times" w:hAnsi="Times" w:cs="Times"/>
              <w:noProof/>
              <w:sz w:val="22"/>
              <w:szCs w:val="22"/>
            </w:rPr>
            <w:delText xml:space="preserve">and </w:delText>
          </w:r>
        </w:del>
        <w:r>
          <w:rPr>
            <w:rFonts w:ascii="Times" w:hAnsi="Times" w:cs="Times"/>
            <w:noProof/>
            <w:sz w:val="22"/>
            <w:szCs w:val="22"/>
          </w:rPr>
          <w:t xml:space="preserve">a single </w:t>
        </w:r>
      </w:moveTo>
      <w:ins w:id="143" w:author="Richard Loft" w:date="2019-11-27T15:35:00Z">
        <w:r w:rsidR="00A47A37">
          <w:rPr>
            <w:rFonts w:ascii="Times" w:hAnsi="Times" w:cs="Times"/>
            <w:noProof/>
            <w:sz w:val="22"/>
            <w:szCs w:val="22"/>
          </w:rPr>
          <w:t>V</w:t>
        </w:r>
      </w:ins>
      <w:moveTo w:id="144" w:author="Richard Loft" w:date="2019-11-27T15:34:00Z">
        <w:del w:id="145" w:author="Richard Loft" w:date="2019-11-27T15:35:00Z">
          <w:r w:rsidDel="00A47A37">
            <w:rPr>
              <w:rFonts w:ascii="Times" w:hAnsi="Times" w:cs="Times"/>
              <w:noProof/>
              <w:sz w:val="22"/>
              <w:szCs w:val="22"/>
            </w:rPr>
            <w:delText>P</w:delText>
          </w:r>
        </w:del>
        <w:r>
          <w:rPr>
            <w:rFonts w:ascii="Times" w:hAnsi="Times" w:cs="Times"/>
            <w:noProof/>
            <w:sz w:val="22"/>
            <w:szCs w:val="22"/>
          </w:rPr>
          <w:t>100 GPU and strictly present the performance of the loop in figure 3.4 as it was the primary target for SIMD and data locality optimizations.</w:t>
        </w:r>
      </w:moveTo>
    </w:p>
    <w:moveToRangeEnd w:id="136"/>
    <w:p w14:paraId="66035DAD" w14:textId="2AA2F350" w:rsidR="00F3268A" w:rsidRDefault="00F3268A" w:rsidP="00F3268A">
      <w:pPr>
        <w:ind w:firstLine="360"/>
        <w:jc w:val="both"/>
        <w:rPr>
          <w:ins w:id="146" w:author="Richard Loft" w:date="2019-11-27T15:32:00Z"/>
          <w:rFonts w:ascii="Times" w:hAnsi="Times" w:cs="Times"/>
          <w:sz w:val="22"/>
          <w:szCs w:val="22"/>
        </w:rPr>
      </w:pPr>
    </w:p>
    <w:p w14:paraId="3B52A2B8" w14:textId="77777777" w:rsidR="00F3268A" w:rsidRDefault="00F3268A" w:rsidP="00C402A4">
      <w:pPr>
        <w:ind w:firstLine="360"/>
        <w:jc w:val="both"/>
        <w:rPr>
          <w:ins w:id="147" w:author="Richard Loft" w:date="2019-11-27T15:32:00Z"/>
          <w:rFonts w:ascii="Times" w:hAnsi="Times" w:cs="Times"/>
          <w:sz w:val="22"/>
          <w:szCs w:val="22"/>
        </w:rPr>
      </w:pPr>
    </w:p>
    <w:p w14:paraId="68DB2397" w14:textId="77777777" w:rsidR="00F3268A" w:rsidRDefault="00F3268A" w:rsidP="00C402A4">
      <w:pPr>
        <w:ind w:firstLine="360"/>
        <w:jc w:val="both"/>
        <w:rPr>
          <w:ins w:id="148" w:author="Richard Loft" w:date="2019-11-27T15:33:00Z"/>
          <w:rFonts w:ascii="Times" w:hAnsi="Times" w:cs="Times"/>
          <w:sz w:val="22"/>
          <w:szCs w:val="22"/>
        </w:rPr>
      </w:pPr>
      <w:ins w:id="149" w:author="Richard Loft" w:date="2019-11-27T15:32:00Z">
        <w:r w:rsidRPr="00F3268A">
          <w:rPr>
            <w:rFonts w:ascii="Times" w:hAnsi="Times" w:cs="Times"/>
            <w:i/>
            <w:iCs/>
            <w:sz w:val="22"/>
            <w:szCs w:val="22"/>
            <w:rPrChange w:id="150" w:author="Richard Loft" w:date="2019-11-27T15:33:00Z">
              <w:rPr>
                <w:rFonts w:ascii="Times" w:hAnsi="Times" w:cs="Times"/>
                <w:sz w:val="22"/>
                <w:szCs w:val="22"/>
              </w:rPr>
            </w:rPrChange>
          </w:rPr>
          <w:t xml:space="preserve">Intel </w:t>
        </w:r>
        <w:proofErr w:type="gramStart"/>
        <w:r w:rsidRPr="00F3268A">
          <w:rPr>
            <w:rFonts w:ascii="Times" w:hAnsi="Times" w:cs="Times"/>
            <w:i/>
            <w:iCs/>
            <w:sz w:val="22"/>
            <w:szCs w:val="22"/>
            <w:rPrChange w:id="151" w:author="Richard Loft" w:date="2019-11-27T15:33:00Z">
              <w:rPr>
                <w:rFonts w:ascii="Times" w:hAnsi="Times" w:cs="Times"/>
                <w:sz w:val="22"/>
                <w:szCs w:val="22"/>
              </w:rPr>
            </w:rPrChange>
          </w:rPr>
          <w:t>Skylake</w:t>
        </w:r>
        <w:r>
          <w:rPr>
            <w:rFonts w:ascii="Times" w:hAnsi="Times" w:cs="Times"/>
            <w:sz w:val="22"/>
            <w:szCs w:val="22"/>
          </w:rPr>
          <w:t xml:space="preserve"> </w:t>
        </w:r>
      </w:ins>
      <w:ins w:id="152" w:author="Richard Loft" w:date="2019-11-27T15:31:00Z">
        <w:r>
          <w:rPr>
            <w:rFonts w:ascii="Times" w:hAnsi="Times" w:cs="Times"/>
            <w:sz w:val="22"/>
            <w:szCs w:val="22"/>
          </w:rPr>
          <w:t xml:space="preserve"> </w:t>
        </w:r>
      </w:ins>
      <w:r w:rsidR="00FA035F">
        <w:rPr>
          <w:rFonts w:ascii="Times" w:hAnsi="Times" w:cs="Times"/>
          <w:sz w:val="22"/>
          <w:szCs w:val="22"/>
        </w:rPr>
        <w:t>It</w:t>
      </w:r>
      <w:proofErr w:type="gramEnd"/>
      <w:r w:rsidR="00FA035F">
        <w:rPr>
          <w:rFonts w:ascii="Times" w:hAnsi="Times" w:cs="Times"/>
          <w:sz w:val="22"/>
          <w:szCs w:val="22"/>
        </w:rPr>
        <w:t xml:space="preserve"> is essential to use</w:t>
      </w:r>
      <w:r w:rsidR="00832461">
        <w:rPr>
          <w:rFonts w:ascii="Times" w:hAnsi="Times" w:cs="Times"/>
          <w:sz w:val="22"/>
          <w:szCs w:val="22"/>
        </w:rPr>
        <w:t xml:space="preserve"> optimal thread binding and affinity settings</w:t>
      </w:r>
      <w:r w:rsidR="00FA035F">
        <w:rPr>
          <w:rFonts w:ascii="Times" w:hAnsi="Times" w:cs="Times"/>
          <w:sz w:val="22"/>
          <w:szCs w:val="22"/>
        </w:rPr>
        <w:t xml:space="preserve"> </w:t>
      </w:r>
      <w:del w:id="153" w:author="Richard Loft" w:date="2019-11-27T15:30:00Z">
        <w:r w:rsidR="00FA035F" w:rsidDel="00F3268A">
          <w:rPr>
            <w:rFonts w:ascii="Times" w:hAnsi="Times" w:cs="Times"/>
            <w:sz w:val="22"/>
            <w:szCs w:val="22"/>
          </w:rPr>
          <w:delText>for hybrid MPI/</w:delText>
        </w:r>
      </w:del>
      <w:r w:rsidR="00FA035F">
        <w:rPr>
          <w:rFonts w:ascii="Times" w:hAnsi="Times" w:cs="Times"/>
          <w:sz w:val="22"/>
          <w:szCs w:val="22"/>
        </w:rPr>
        <w:t>OpenMP models on Intel architectures</w:t>
      </w:r>
      <w:r w:rsidR="00832461">
        <w:rPr>
          <w:rFonts w:ascii="Times" w:hAnsi="Times" w:cs="Times"/>
          <w:sz w:val="22"/>
          <w:szCs w:val="22"/>
        </w:rPr>
        <w:t xml:space="preserve">. In </w:t>
      </w:r>
      <w:ins w:id="154" w:author="Richard Loft" w:date="2019-11-27T15:30:00Z">
        <w:r>
          <w:rPr>
            <w:rFonts w:ascii="Times" w:hAnsi="Times" w:cs="Times"/>
            <w:sz w:val="22"/>
            <w:szCs w:val="22"/>
          </w:rPr>
          <w:t xml:space="preserve">Table </w:t>
        </w:r>
        <w:commentRangeStart w:id="155"/>
        <w:r>
          <w:rPr>
            <w:rFonts w:ascii="Times" w:hAnsi="Times" w:cs="Times"/>
            <w:sz w:val="22"/>
            <w:szCs w:val="22"/>
          </w:rPr>
          <w:t>1</w:t>
        </w:r>
      </w:ins>
      <w:del w:id="156" w:author="Richard Loft" w:date="2019-11-27T15:30:00Z">
        <w:r w:rsidR="00832461" w:rsidDel="00F3268A">
          <w:rPr>
            <w:rFonts w:ascii="Times" w:hAnsi="Times" w:cs="Times"/>
            <w:sz w:val="22"/>
            <w:szCs w:val="22"/>
          </w:rPr>
          <w:delText>appendix</w:delText>
        </w:r>
      </w:del>
      <w:commentRangeEnd w:id="155"/>
      <w:r>
        <w:rPr>
          <w:rStyle w:val="CommentReference"/>
        </w:rPr>
        <w:commentReference w:id="155"/>
      </w:r>
      <w:del w:id="157" w:author="Richard Loft" w:date="2019-11-27T15:30:00Z">
        <w:r w:rsidR="00832461" w:rsidDel="00F3268A">
          <w:rPr>
            <w:rFonts w:ascii="Times" w:hAnsi="Times" w:cs="Times"/>
            <w:sz w:val="22"/>
            <w:szCs w:val="22"/>
          </w:rPr>
          <w:delText xml:space="preserve"> (?)</w:delText>
        </w:r>
      </w:del>
      <w:ins w:id="158" w:author="Richard Loft" w:date="2019-11-27T15:33:00Z">
        <w:r>
          <w:rPr>
            <w:rFonts w:ascii="Times" w:hAnsi="Times" w:cs="Times"/>
            <w:sz w:val="22"/>
            <w:szCs w:val="22"/>
          </w:rPr>
          <w:t xml:space="preserve"> </w:t>
        </w:r>
      </w:ins>
      <w:del w:id="159" w:author="Richard Loft" w:date="2019-11-27T15:33:00Z">
        <w:r w:rsidR="00832461" w:rsidDel="00F3268A">
          <w:rPr>
            <w:rFonts w:ascii="Times" w:hAnsi="Times" w:cs="Times"/>
            <w:sz w:val="22"/>
            <w:szCs w:val="22"/>
          </w:rPr>
          <w:delText xml:space="preserve"> we </w:delText>
        </w:r>
      </w:del>
      <w:r w:rsidR="00832461">
        <w:rPr>
          <w:rFonts w:ascii="Times" w:hAnsi="Times" w:cs="Times"/>
          <w:sz w:val="22"/>
          <w:szCs w:val="22"/>
        </w:rPr>
        <w:t>show</w:t>
      </w:r>
      <w:ins w:id="160" w:author="Richard Loft" w:date="2019-11-27T15:33:00Z">
        <w:r>
          <w:rPr>
            <w:rFonts w:ascii="Times" w:hAnsi="Times" w:cs="Times"/>
            <w:sz w:val="22"/>
            <w:szCs w:val="22"/>
          </w:rPr>
          <w:t>s</w:t>
        </w:r>
      </w:ins>
      <w:r w:rsidR="00832461">
        <w:rPr>
          <w:rFonts w:ascii="Times" w:hAnsi="Times" w:cs="Times"/>
          <w:sz w:val="22"/>
          <w:szCs w:val="22"/>
        </w:rPr>
        <w:t xml:space="preserve"> the thread bindi</w:t>
      </w:r>
      <w:r w:rsidR="00FA035F">
        <w:rPr>
          <w:rFonts w:ascii="Times" w:hAnsi="Times" w:cs="Times"/>
          <w:sz w:val="22"/>
          <w:szCs w:val="22"/>
        </w:rPr>
        <w:t xml:space="preserve">ng and affinity </w:t>
      </w:r>
      <w:ins w:id="161" w:author="Richard Loft" w:date="2019-11-27T15:30:00Z">
        <w:r>
          <w:rPr>
            <w:rFonts w:ascii="Times" w:hAnsi="Times" w:cs="Times"/>
            <w:sz w:val="22"/>
            <w:szCs w:val="22"/>
          </w:rPr>
          <w:t xml:space="preserve">selections that were used on the Intel Xeon Skylake. </w:t>
        </w:r>
      </w:ins>
      <w:del w:id="162" w:author="Richard Loft" w:date="2019-11-27T15:30:00Z">
        <w:r w:rsidR="00FA035F" w:rsidDel="00F3268A">
          <w:rPr>
            <w:rFonts w:ascii="Times" w:hAnsi="Times" w:cs="Times"/>
            <w:sz w:val="22"/>
            <w:szCs w:val="22"/>
          </w:rPr>
          <w:delText>p</w:delText>
        </w:r>
      </w:del>
      <w:del w:id="163" w:author="Richard Loft" w:date="2019-11-27T15:31:00Z">
        <w:r w:rsidR="00FA035F" w:rsidDel="00F3268A">
          <w:rPr>
            <w:rFonts w:ascii="Times" w:hAnsi="Times" w:cs="Times"/>
            <w:sz w:val="22"/>
            <w:szCs w:val="22"/>
          </w:rPr>
          <w:delText>rofiling</w:delText>
        </w:r>
        <w:r w:rsidR="00832461" w:rsidDel="00F3268A">
          <w:rPr>
            <w:rFonts w:ascii="Times" w:hAnsi="Times" w:cs="Times"/>
            <w:sz w:val="22"/>
            <w:szCs w:val="22"/>
          </w:rPr>
          <w:delText xml:space="preserve"> results</w:delText>
        </w:r>
        <w:r w:rsidR="00FA035F" w:rsidDel="00F3268A">
          <w:rPr>
            <w:rFonts w:ascii="Times" w:hAnsi="Times" w:cs="Times"/>
            <w:sz w:val="22"/>
            <w:szCs w:val="22"/>
          </w:rPr>
          <w:delText xml:space="preserve"> that led to the baseline configurations for the results presenting in this section.</w:delText>
        </w:r>
        <w:r w:rsidR="00832461" w:rsidDel="00F3268A">
          <w:rPr>
            <w:rFonts w:ascii="Times" w:hAnsi="Times" w:cs="Times"/>
            <w:sz w:val="22"/>
            <w:szCs w:val="22"/>
          </w:rPr>
          <w:delText xml:space="preserve"> </w:delText>
        </w:r>
        <w:r w:rsidR="00CF102F" w:rsidDel="00F3268A">
          <w:rPr>
            <w:rFonts w:ascii="Times" w:hAnsi="Times" w:cs="Times"/>
            <w:sz w:val="22"/>
            <w:szCs w:val="22"/>
          </w:rPr>
          <w:delText xml:space="preserve">On the Knights Landing system we found the optimal performance in most cases was achieved using one MPI rank per node, </w:delText>
        </w:r>
        <w:r w:rsidR="00D302A9" w:rsidDel="00F3268A">
          <w:rPr>
            <w:rFonts w:ascii="Times" w:hAnsi="Times" w:cs="Times"/>
            <w:sz w:val="22"/>
            <w:szCs w:val="22"/>
          </w:rPr>
          <w:delText>two</w:delText>
        </w:r>
        <w:r w:rsidR="00CF102F" w:rsidDel="00F3268A">
          <w:rPr>
            <w:rFonts w:ascii="Times" w:hAnsi="Times" w:cs="Times"/>
            <w:sz w:val="22"/>
            <w:szCs w:val="22"/>
          </w:rPr>
          <w:delText xml:space="preserve"> OpenMP thread</w:delText>
        </w:r>
        <w:r w:rsidR="00D302A9" w:rsidDel="00F3268A">
          <w:rPr>
            <w:rFonts w:ascii="Times" w:hAnsi="Times" w:cs="Times"/>
            <w:sz w:val="22"/>
            <w:szCs w:val="22"/>
          </w:rPr>
          <w:delText>s per core</w:delText>
        </w:r>
        <w:r w:rsidR="00FA035F" w:rsidDel="00F3268A">
          <w:rPr>
            <w:rFonts w:ascii="Times" w:hAnsi="Times" w:cs="Times"/>
            <w:sz w:val="22"/>
            <w:szCs w:val="22"/>
          </w:rPr>
          <w:delText>,</w:delText>
        </w:r>
        <w:r w:rsidR="00D302A9" w:rsidDel="00F3268A">
          <w:rPr>
            <w:rFonts w:ascii="Times" w:hAnsi="Times" w:cs="Times"/>
            <w:sz w:val="22"/>
            <w:szCs w:val="22"/>
          </w:rPr>
          <w:delText xml:space="preserve"> compact</w:delText>
        </w:r>
        <w:r w:rsidR="00FA035F" w:rsidDel="00F3268A">
          <w:rPr>
            <w:rFonts w:ascii="Times" w:hAnsi="Times" w:cs="Times"/>
            <w:sz w:val="22"/>
            <w:szCs w:val="22"/>
          </w:rPr>
          <w:delText xml:space="preserve"> OpenMP thread</w:delText>
        </w:r>
        <w:r w:rsidR="00D302A9" w:rsidDel="00F3268A">
          <w:rPr>
            <w:rFonts w:ascii="Times" w:hAnsi="Times" w:cs="Times"/>
            <w:sz w:val="22"/>
            <w:szCs w:val="22"/>
          </w:rPr>
          <w:delText xml:space="preserve"> ordering and static OpenMP scheduling. </w:delText>
        </w:r>
      </w:del>
      <w:r w:rsidR="00D302A9">
        <w:rPr>
          <w:rFonts w:ascii="Times" w:hAnsi="Times" w:cs="Times"/>
          <w:sz w:val="22"/>
          <w:szCs w:val="22"/>
        </w:rPr>
        <w:t>On</w:t>
      </w:r>
      <w:del w:id="164" w:author="Richard Loft" w:date="2019-11-27T15:32:00Z">
        <w:r w:rsidR="00D302A9" w:rsidDel="00F3268A">
          <w:rPr>
            <w:rFonts w:ascii="Times" w:hAnsi="Times" w:cs="Times"/>
            <w:sz w:val="22"/>
            <w:szCs w:val="22"/>
          </w:rPr>
          <w:delText xml:space="preserve"> </w:delText>
        </w:r>
      </w:del>
      <w:del w:id="165" w:author="Richard Loft" w:date="2019-11-27T15:31:00Z">
        <w:r w:rsidR="00694E86" w:rsidDel="00F3268A">
          <w:rPr>
            <w:rFonts w:ascii="Times" w:hAnsi="Times" w:cs="Times"/>
            <w:sz w:val="22"/>
            <w:szCs w:val="22"/>
          </w:rPr>
          <w:delText>Cheyann</w:delText>
        </w:r>
      </w:del>
      <w:r w:rsidR="00694E86">
        <w:rPr>
          <w:rFonts w:ascii="Times" w:hAnsi="Times" w:cs="Times"/>
          <w:sz w:val="22"/>
          <w:szCs w:val="22"/>
        </w:rPr>
        <w:t>e</w:t>
      </w:r>
      <w:del w:id="166" w:author="Richard Loft" w:date="2019-11-27T15:32:00Z">
        <w:r w:rsidR="00694E86" w:rsidDel="00F3268A">
          <w:rPr>
            <w:rFonts w:ascii="Times" w:hAnsi="Times" w:cs="Times"/>
            <w:sz w:val="22"/>
            <w:szCs w:val="22"/>
          </w:rPr>
          <w:delText>,</w:delText>
        </w:r>
        <w:r w:rsidR="00D302A9" w:rsidDel="00F3268A">
          <w:rPr>
            <w:rFonts w:ascii="Times" w:hAnsi="Times" w:cs="Times"/>
            <w:sz w:val="22"/>
            <w:szCs w:val="22"/>
          </w:rPr>
          <w:delText xml:space="preserve"> we found </w:delText>
        </w:r>
        <w:r w:rsidR="00694E86" w:rsidDel="00F3268A">
          <w:rPr>
            <w:rFonts w:ascii="Times" w:hAnsi="Times" w:cs="Times"/>
            <w:sz w:val="22"/>
            <w:szCs w:val="22"/>
          </w:rPr>
          <w:delText xml:space="preserve">that </w:delText>
        </w:r>
        <w:r w:rsidR="00D302A9" w:rsidDel="00F3268A">
          <w:rPr>
            <w:rFonts w:ascii="Times" w:hAnsi="Times" w:cs="Times"/>
            <w:sz w:val="22"/>
            <w:szCs w:val="22"/>
          </w:rPr>
          <w:delText>the optimal performance in most cases was achieved using one MPI rank per socket, one</w:delText>
        </w:r>
      </w:del>
      <w:r w:rsidR="00D302A9">
        <w:rPr>
          <w:rFonts w:ascii="Times" w:hAnsi="Times" w:cs="Times"/>
          <w:sz w:val="22"/>
          <w:szCs w:val="22"/>
        </w:rPr>
        <w:t xml:space="preserve"> OpenMP thread per core and static OpenMP scheduling. Th</w:t>
      </w:r>
      <w:r w:rsidR="00A2695D">
        <w:rPr>
          <w:rFonts w:ascii="Times" w:hAnsi="Times" w:cs="Times"/>
          <w:sz w:val="22"/>
          <w:szCs w:val="22"/>
        </w:rPr>
        <w:t>e specific environment settings used</w:t>
      </w:r>
      <w:ins w:id="167" w:author="Richard Loft" w:date="2019-11-27T15:32:00Z">
        <w:r>
          <w:rPr>
            <w:rFonts w:ascii="Times" w:hAnsi="Times" w:cs="Times"/>
            <w:sz w:val="22"/>
            <w:szCs w:val="22"/>
          </w:rPr>
          <w:t xml:space="preserve"> on </w:t>
        </w:r>
        <w:proofErr w:type="spellStart"/>
        <w:r>
          <w:rPr>
            <w:rFonts w:ascii="Times" w:hAnsi="Times" w:cs="Times"/>
            <w:sz w:val="22"/>
            <w:szCs w:val="22"/>
          </w:rPr>
          <w:t>SkyLake</w:t>
        </w:r>
      </w:ins>
      <w:proofErr w:type="spellEnd"/>
      <w:r w:rsidR="00A2695D">
        <w:rPr>
          <w:rFonts w:ascii="Times" w:hAnsi="Times" w:cs="Times"/>
          <w:sz w:val="22"/>
          <w:szCs w:val="22"/>
        </w:rPr>
        <w:t xml:space="preserve"> to achieve this are displayed in </w:t>
      </w:r>
      <w:r w:rsidR="00D302A9">
        <w:rPr>
          <w:rFonts w:ascii="Times" w:hAnsi="Times" w:cs="Times"/>
          <w:sz w:val="22"/>
          <w:szCs w:val="22"/>
        </w:rPr>
        <w:t>table 4.2</w:t>
      </w:r>
      <w:r w:rsidR="00A2695D">
        <w:rPr>
          <w:rFonts w:ascii="Times" w:hAnsi="Times" w:cs="Times"/>
          <w:sz w:val="22"/>
          <w:szCs w:val="22"/>
        </w:rPr>
        <w:t>.</w:t>
      </w:r>
      <w:r w:rsidR="000F27FF">
        <w:rPr>
          <w:rFonts w:ascii="Times" w:hAnsi="Times" w:cs="Times"/>
          <w:sz w:val="22"/>
          <w:szCs w:val="22"/>
        </w:rPr>
        <w:t xml:space="preserve"> </w:t>
      </w:r>
    </w:p>
    <w:p w14:paraId="23688D94" w14:textId="7A58B031" w:rsidR="00C402A4" w:rsidRDefault="00F3268A" w:rsidP="00C402A4">
      <w:pPr>
        <w:ind w:firstLine="360"/>
        <w:jc w:val="both"/>
        <w:rPr>
          <w:ins w:id="168" w:author="Richard Loft" w:date="2019-11-27T15:06:00Z"/>
          <w:rFonts w:ascii="Times" w:hAnsi="Times" w:cs="Times"/>
          <w:noProof/>
          <w:sz w:val="22"/>
          <w:szCs w:val="22"/>
        </w:rPr>
      </w:pPr>
      <w:ins w:id="169" w:author="Richard Loft" w:date="2019-11-27T15:33:00Z">
        <w:r w:rsidRPr="00F3268A">
          <w:rPr>
            <w:rFonts w:ascii="Times" w:hAnsi="Times" w:cs="Times"/>
            <w:i/>
            <w:iCs/>
            <w:sz w:val="22"/>
            <w:szCs w:val="22"/>
            <w:rPrChange w:id="170" w:author="Richard Loft" w:date="2019-11-27T15:34:00Z">
              <w:rPr>
                <w:rFonts w:ascii="Times" w:hAnsi="Times" w:cs="Times"/>
                <w:sz w:val="22"/>
                <w:szCs w:val="22"/>
              </w:rPr>
            </w:rPrChange>
          </w:rPr>
          <w:t>NVIDIA Tesla V100</w:t>
        </w:r>
        <w:r>
          <w:rPr>
            <w:rFonts w:ascii="Times" w:hAnsi="Times" w:cs="Times"/>
            <w:sz w:val="22"/>
            <w:szCs w:val="22"/>
          </w:rPr>
          <w:t xml:space="preserve"> </w:t>
        </w:r>
      </w:ins>
      <w:r w:rsidR="00F03312">
        <w:rPr>
          <w:rFonts w:ascii="Times" w:hAnsi="Times" w:cs="Times"/>
          <w:sz w:val="22"/>
          <w:szCs w:val="22"/>
        </w:rPr>
        <w:t>For the</w:t>
      </w:r>
      <w:r w:rsidR="001F1BA6">
        <w:rPr>
          <w:rFonts w:ascii="Times" w:hAnsi="Times" w:cs="Times"/>
          <w:sz w:val="22"/>
          <w:szCs w:val="22"/>
        </w:rPr>
        <w:t xml:space="preserve"> </w:t>
      </w:r>
      <w:ins w:id="171" w:author="Richard Loft" w:date="2019-11-27T15:33:00Z">
        <w:r>
          <w:rPr>
            <w:rFonts w:ascii="Times" w:hAnsi="Times" w:cs="Times"/>
            <w:sz w:val="22"/>
            <w:szCs w:val="22"/>
          </w:rPr>
          <w:t>V</w:t>
        </w:r>
      </w:ins>
      <w:del w:id="172" w:author="Richard Loft" w:date="2019-11-27T15:33:00Z">
        <w:r w:rsidR="001F1BA6" w:rsidDel="00F3268A">
          <w:rPr>
            <w:rFonts w:ascii="Times" w:hAnsi="Times" w:cs="Times"/>
            <w:sz w:val="22"/>
            <w:szCs w:val="22"/>
          </w:rPr>
          <w:delText>P</w:delText>
        </w:r>
      </w:del>
      <w:r w:rsidR="001F1BA6">
        <w:rPr>
          <w:rFonts w:ascii="Times" w:hAnsi="Times" w:cs="Times"/>
          <w:sz w:val="22"/>
          <w:szCs w:val="22"/>
        </w:rPr>
        <w:t xml:space="preserve">100 system we found that it was best to let the </w:t>
      </w:r>
      <w:proofErr w:type="spellStart"/>
      <w:r w:rsidR="001F1BA6">
        <w:rPr>
          <w:rFonts w:ascii="Times" w:hAnsi="Times" w:cs="Times"/>
          <w:sz w:val="22"/>
          <w:szCs w:val="22"/>
        </w:rPr>
        <w:t>OpenACC</w:t>
      </w:r>
      <w:proofErr w:type="spellEnd"/>
      <w:r w:rsidR="001F1BA6">
        <w:rPr>
          <w:rFonts w:ascii="Times" w:hAnsi="Times" w:cs="Times"/>
          <w:sz w:val="22"/>
          <w:szCs w:val="22"/>
        </w:rPr>
        <w:t xml:space="preserve"> implementation determine the optimal runtime parameterizations.</w:t>
      </w:r>
      <w:r w:rsidR="003D6C49">
        <w:rPr>
          <w:rFonts w:ascii="Times" w:hAnsi="Times" w:cs="Times"/>
          <w:sz w:val="22"/>
          <w:szCs w:val="22"/>
        </w:rPr>
        <w:t xml:space="preserve"> </w:t>
      </w:r>
      <w:moveFromRangeStart w:id="173" w:author="Richard Loft" w:date="2019-11-27T15:34:00Z" w:name="move25761297"/>
      <w:moveFrom w:id="174" w:author="Richard Loft" w:date="2019-11-27T15:34:00Z">
        <w:r w:rsidR="003D6C49" w:rsidDel="00F3268A">
          <w:rPr>
            <w:rFonts w:ascii="Times" w:hAnsi="Times" w:cs="Times"/>
            <w:sz w:val="22"/>
            <w:szCs w:val="22"/>
          </w:rPr>
          <w:t>All of the workload scaling results were executed on a single</w:t>
        </w:r>
        <w:r w:rsidR="00654E6E" w:rsidRPr="00654E6E" w:rsidDel="00F3268A">
          <w:rPr>
            <w:rFonts w:ascii="Times" w:hAnsi="Times" w:cs="Times"/>
            <w:noProof/>
            <w:sz w:val="22"/>
            <w:szCs w:val="22"/>
          </w:rPr>
          <w:t xml:space="preserve"> </w:t>
        </w:r>
        <w:r w:rsidR="003D6C49" w:rsidDel="00F3268A">
          <w:rPr>
            <w:rFonts w:ascii="Times" w:hAnsi="Times" w:cs="Times"/>
            <w:noProof/>
            <w:sz w:val="22"/>
            <w:szCs w:val="22"/>
          </w:rPr>
          <w:t>dual-socket Broadwell node, a single KNL node and a single P100 GPU</w:t>
        </w:r>
        <w:r w:rsidR="00FA035F" w:rsidDel="00F3268A">
          <w:rPr>
            <w:rFonts w:ascii="Times" w:hAnsi="Times" w:cs="Times"/>
            <w:noProof/>
            <w:sz w:val="22"/>
            <w:szCs w:val="22"/>
          </w:rPr>
          <w:t xml:space="preserve"> and strictly present </w:t>
        </w:r>
        <w:r w:rsidR="00512DB2" w:rsidDel="00F3268A">
          <w:rPr>
            <w:rFonts w:ascii="Times" w:hAnsi="Times" w:cs="Times"/>
            <w:noProof/>
            <w:sz w:val="22"/>
            <w:szCs w:val="22"/>
          </w:rPr>
          <w:t>the performance of the loop in f</w:t>
        </w:r>
        <w:r w:rsidR="00FA035F" w:rsidDel="00F3268A">
          <w:rPr>
            <w:rFonts w:ascii="Times" w:hAnsi="Times" w:cs="Times"/>
            <w:noProof/>
            <w:sz w:val="22"/>
            <w:szCs w:val="22"/>
          </w:rPr>
          <w:t xml:space="preserve">igure 3.4 as it was the primary target for SIMD and </w:t>
        </w:r>
        <w:r w:rsidR="0091645F" w:rsidDel="00F3268A">
          <w:rPr>
            <w:rFonts w:ascii="Times" w:hAnsi="Times" w:cs="Times"/>
            <w:noProof/>
            <w:sz w:val="22"/>
            <w:szCs w:val="22"/>
          </w:rPr>
          <w:t>data locality</w:t>
        </w:r>
        <w:r w:rsidR="00FA035F" w:rsidDel="00F3268A">
          <w:rPr>
            <w:rFonts w:ascii="Times" w:hAnsi="Times" w:cs="Times"/>
            <w:noProof/>
            <w:sz w:val="22"/>
            <w:szCs w:val="22"/>
          </w:rPr>
          <w:t xml:space="preserve"> optimizations.</w:t>
        </w:r>
      </w:moveFrom>
      <w:moveFromRangeEnd w:id="173"/>
    </w:p>
    <w:p w14:paraId="784B029B" w14:textId="7C64F2A2" w:rsidR="003B4D39" w:rsidRDefault="003B4D39">
      <w:pPr>
        <w:rPr>
          <w:ins w:id="175" w:author="Richard Loft" w:date="2019-11-27T15:08:00Z"/>
          <w:rFonts w:ascii="Times" w:hAnsi="Times" w:cs="Times"/>
          <w:noProof/>
          <w:sz w:val="22"/>
          <w:szCs w:val="22"/>
        </w:rPr>
      </w:pPr>
      <w:r>
        <w:rPr>
          <w:rFonts w:ascii="Times" w:hAnsi="Times" w:cs="Times"/>
          <w:noProof/>
          <w:sz w:val="22"/>
          <w:szCs w:val="22"/>
          <w:lang w:eastAsia="zh-CN"/>
        </w:rPr>
        <w:lastRenderedPageBreak/>
        <mc:AlternateContent>
          <mc:Choice Requires="wps">
            <w:drawing>
              <wp:anchor distT="0" distB="0" distL="114300" distR="114300" simplePos="0" relativeHeight="251678720" behindDoc="0" locked="0" layoutInCell="1" allowOverlap="1" wp14:anchorId="0E10A6ED" wp14:editId="4A755BDE">
                <wp:simplePos x="0" y="0"/>
                <wp:positionH relativeFrom="margin">
                  <wp:posOffset>0</wp:posOffset>
                </wp:positionH>
                <wp:positionV relativeFrom="margin">
                  <wp:posOffset>2147443</wp:posOffset>
                </wp:positionV>
                <wp:extent cx="5942965" cy="27419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5942965" cy="2741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6064FB" w14:textId="3EF2EA7C" w:rsidR="009D021C" w:rsidRPr="003D6C49" w:rsidRDefault="009D021C" w:rsidP="000F27FF">
                            <w:pPr>
                              <w:jc w:val="center"/>
                              <w:rPr>
                                <w:rFonts w:ascii="Times" w:hAnsi="Times" w:cs="Times"/>
                                <w:i/>
                                <w:sz w:val="22"/>
                                <w:szCs w:val="22"/>
                                <w:u w:val="single"/>
                              </w:rPr>
                            </w:pPr>
                            <w:r w:rsidRPr="003D6C49">
                              <w:rPr>
                                <w:rFonts w:ascii="Times" w:hAnsi="Times" w:cs="Times"/>
                                <w:i/>
                                <w:sz w:val="22"/>
                                <w:szCs w:val="22"/>
                                <w:u w:val="single"/>
                              </w:rPr>
                              <w:t>Table 4.1: Test System Hardware</w:t>
                            </w:r>
                            <w:ins w:id="176" w:author="Richard Loft" w:date="2019-11-27T15:35:00Z">
                              <w:r w:rsidR="00A47A37">
                                <w:rPr>
                                  <w:rFonts w:ascii="Times" w:hAnsi="Times" w:cs="Times"/>
                                  <w:i/>
                                  <w:sz w:val="22"/>
                                  <w:szCs w:val="22"/>
                                  <w:u w:val="single"/>
                                </w:rPr>
                                <w:t xml:space="preserve"> Fact Sheet</w:t>
                              </w:r>
                            </w:ins>
                            <w:del w:id="177" w:author="Richard Loft" w:date="2019-11-27T15:35:00Z">
                              <w:r w:rsidRPr="003D6C49" w:rsidDel="00A47A37">
                                <w:rPr>
                                  <w:rFonts w:ascii="Times" w:hAnsi="Times" w:cs="Times"/>
                                  <w:i/>
                                  <w:sz w:val="22"/>
                                  <w:szCs w:val="22"/>
                                  <w:u w:val="single"/>
                                </w:rPr>
                                <w:delText xml:space="preserve"> Configurations</w:delText>
                              </w:r>
                            </w:del>
                          </w:p>
                          <w:p w14:paraId="6A363CFB" w14:textId="77777777" w:rsidR="009D021C" w:rsidRPr="003D6C49" w:rsidRDefault="009D021C" w:rsidP="000F27FF">
                            <w:pPr>
                              <w:jc w:val="center"/>
                              <w:rPr>
                                <w:rFonts w:ascii="Times" w:hAnsi="Times" w:cs="Times"/>
                                <w:i/>
                                <w:sz w:val="22"/>
                                <w:szCs w:val="22"/>
                                <w:u w:val="single"/>
                              </w:rPr>
                            </w:pPr>
                          </w:p>
                          <w:tbl>
                            <w:tblPr>
                              <w:tblStyle w:val="GridTable1Light"/>
                              <w:tblW w:w="0" w:type="auto"/>
                              <w:tblLook w:val="04A0" w:firstRow="1" w:lastRow="0" w:firstColumn="1" w:lastColumn="0" w:noHBand="0" w:noVBand="1"/>
                            </w:tblPr>
                            <w:tblGrid>
                              <w:gridCol w:w="2285"/>
                              <w:gridCol w:w="2263"/>
                              <w:gridCol w:w="2010"/>
                              <w:gridCol w:w="2518"/>
                            </w:tblGrid>
                            <w:tr w:rsidR="005F0080" w:rsidRPr="003D6C49" w14:paraId="4397D6DB" w14:textId="77777777" w:rsidTr="003D6C4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5" w:type="dxa"/>
                                </w:tcPr>
                                <w:p w14:paraId="31ADF826" w14:textId="77777777" w:rsidR="009D021C" w:rsidRPr="003D6C49" w:rsidRDefault="009D021C" w:rsidP="000F27FF">
                                  <w:pPr>
                                    <w:rPr>
                                      <w:rFonts w:ascii="Times" w:hAnsi="Times" w:cs="Times"/>
                                      <w:sz w:val="22"/>
                                      <w:szCs w:val="22"/>
                                    </w:rPr>
                                  </w:pPr>
                                  <w:r w:rsidRPr="003D6C49">
                                    <w:rPr>
                                      <w:rFonts w:ascii="Times" w:hAnsi="Times" w:cs="Times"/>
                                      <w:sz w:val="22"/>
                                      <w:szCs w:val="22"/>
                                    </w:rPr>
                                    <w:t>Target Architecture</w:t>
                                  </w:r>
                                </w:p>
                              </w:tc>
                              <w:tc>
                                <w:tcPr>
                                  <w:tcW w:w="2340" w:type="dxa"/>
                                </w:tcPr>
                                <w:p w14:paraId="7A159255" w14:textId="5CE0D7D0"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XiLinx U250</w:t>
                                  </w:r>
                                </w:p>
                              </w:tc>
                              <w:tc>
                                <w:tcPr>
                                  <w:tcW w:w="2070" w:type="dxa"/>
                                </w:tcPr>
                                <w:p w14:paraId="289BC07D" w14:textId="38C4389B"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Xeon</w:t>
                                  </w:r>
                                </w:p>
                              </w:tc>
                              <w:tc>
                                <w:tcPr>
                                  <w:tcW w:w="2605" w:type="dxa"/>
                                </w:tcPr>
                                <w:p w14:paraId="7A344DC1" w14:textId="066EA36F"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Tesla GPU</w:t>
                                  </w:r>
                                </w:p>
                              </w:tc>
                            </w:tr>
                            <w:tr w:rsidR="005F0080" w:rsidRPr="003D6C49" w14:paraId="6399FAC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1A5F35" w14:textId="77777777" w:rsidR="009D021C" w:rsidRPr="003D6C49" w:rsidRDefault="009D021C" w:rsidP="000F27FF">
                                  <w:pPr>
                                    <w:rPr>
                                      <w:rFonts w:ascii="Times" w:hAnsi="Times" w:cs="Times"/>
                                      <w:sz w:val="22"/>
                                      <w:szCs w:val="22"/>
                                    </w:rPr>
                                  </w:pPr>
                                  <w:r w:rsidRPr="003D6C49">
                                    <w:rPr>
                                      <w:rFonts w:ascii="Times" w:hAnsi="Times" w:cs="Times"/>
                                      <w:sz w:val="22"/>
                                      <w:szCs w:val="22"/>
                                    </w:rPr>
                                    <w:t>System</w:t>
                                  </w:r>
                                </w:p>
                              </w:tc>
                              <w:tc>
                                <w:tcPr>
                                  <w:tcW w:w="2340" w:type="dxa"/>
                                </w:tcPr>
                                <w:p w14:paraId="15C35151" w14:textId="5D80871B"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CacheQ, Inc.</w:t>
                                  </w:r>
                                </w:p>
                              </w:tc>
                              <w:tc>
                                <w:tcPr>
                                  <w:tcW w:w="2070" w:type="dxa"/>
                                </w:tcPr>
                                <w:p w14:paraId="01135AD5"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NCAR HPC Lab</w:t>
                                  </w:r>
                                </w:p>
                              </w:tc>
                              <w:tc>
                                <w:tcPr>
                                  <w:tcW w:w="2605" w:type="dxa"/>
                                </w:tcPr>
                                <w:p w14:paraId="5E905F04" w14:textId="78C20323"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w:t>
                                  </w:r>
                                  <w:r w:rsidR="00D95BE1">
                                    <w:rPr>
                                      <w:rFonts w:ascii="Times" w:hAnsi="Times" w:cs="Times"/>
                                      <w:sz w:val="22"/>
                                      <w:szCs w:val="22"/>
                                    </w:rPr>
                                    <w:t>CAR Casper</w:t>
                                  </w:r>
                                  <w:r w:rsidRPr="003D6C49">
                                    <w:rPr>
                                      <w:rFonts w:ascii="Times" w:hAnsi="Times" w:cs="Times"/>
                                      <w:sz w:val="22"/>
                                      <w:szCs w:val="22"/>
                                    </w:rPr>
                                    <w:t xml:space="preserve"> Cluster</w:t>
                                  </w:r>
                                </w:p>
                              </w:tc>
                            </w:tr>
                            <w:tr w:rsidR="005F0080" w:rsidRPr="003D6C49" w14:paraId="03D67249" w14:textId="77777777" w:rsidTr="008F0AF1">
                              <w:trPr>
                                <w:trHeight w:val="796"/>
                              </w:trPr>
                              <w:tc>
                                <w:tcPr>
                                  <w:cnfStyle w:val="001000000000" w:firstRow="0" w:lastRow="0" w:firstColumn="1" w:lastColumn="0" w:oddVBand="0" w:evenVBand="0" w:oddHBand="0" w:evenHBand="0" w:firstRowFirstColumn="0" w:firstRowLastColumn="0" w:lastRowFirstColumn="0" w:lastRowLastColumn="0"/>
                                  <w:tcW w:w="2335" w:type="dxa"/>
                                </w:tcPr>
                                <w:p w14:paraId="2536F0A0" w14:textId="77777777" w:rsidR="009D021C" w:rsidRPr="003D6C49" w:rsidRDefault="009D021C" w:rsidP="000F27FF">
                                  <w:pPr>
                                    <w:rPr>
                                      <w:rFonts w:ascii="Times" w:hAnsi="Times" w:cs="Times"/>
                                      <w:sz w:val="22"/>
                                      <w:szCs w:val="22"/>
                                    </w:rPr>
                                  </w:pPr>
                                  <w:r w:rsidRPr="003D6C49">
                                    <w:rPr>
                                      <w:rFonts w:ascii="Times" w:hAnsi="Times" w:cs="Times"/>
                                      <w:sz w:val="22"/>
                                      <w:szCs w:val="22"/>
                                    </w:rPr>
                                    <w:t>Node Composition</w:t>
                                  </w:r>
                                </w:p>
                              </w:tc>
                              <w:tc>
                                <w:tcPr>
                                  <w:tcW w:w="2340" w:type="dxa"/>
                                </w:tcPr>
                                <w:p w14:paraId="47B9EA6A" w14:textId="45FF5432"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4262B881" w14:textId="16BEFDE7"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Dual </w:t>
                                  </w:r>
                                  <w:r>
                                    <w:rPr>
                                      <w:rFonts w:ascii="Times" w:hAnsi="Times" w:cs="Times"/>
                                      <w:sz w:val="22"/>
                                      <w:szCs w:val="22"/>
                                    </w:rPr>
                                    <w:t>Socket  Intel SkyLake CPU</w:t>
                                  </w:r>
                                </w:p>
                              </w:tc>
                              <w:tc>
                                <w:tcPr>
                                  <w:tcW w:w="2605" w:type="dxa"/>
                                </w:tcPr>
                                <w:p w14:paraId="604CF817" w14:textId="381F4CAD"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4X Tesla</w:t>
                                  </w:r>
                                  <w:r w:rsidRPr="003D6C49">
                                    <w:rPr>
                                      <w:rFonts w:ascii="Times" w:hAnsi="Times" w:cs="Times"/>
                                      <w:sz w:val="22"/>
                                      <w:szCs w:val="22"/>
                                    </w:rPr>
                                    <w:t xml:space="preserve"> </w:t>
                                  </w:r>
                                  <w:r w:rsidR="00D95BE1">
                                    <w:rPr>
                                      <w:rFonts w:ascii="Times" w:hAnsi="Times" w:cs="Times"/>
                                      <w:sz w:val="22"/>
                                      <w:szCs w:val="22"/>
                                    </w:rPr>
                                    <w:t>V</w:t>
                                  </w:r>
                                  <w:r w:rsidRPr="003D6C49">
                                    <w:rPr>
                                      <w:rFonts w:ascii="Times" w:hAnsi="Times" w:cs="Times"/>
                                      <w:sz w:val="22"/>
                                      <w:szCs w:val="22"/>
                                    </w:rPr>
                                    <w:t>100 GPUs with NVLINK</w:t>
                                  </w:r>
                                </w:p>
                              </w:tc>
                            </w:tr>
                            <w:tr w:rsidR="005F0080" w:rsidRPr="003D6C49" w14:paraId="538091B4"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4EB0B86" w14:textId="77777777" w:rsidR="009D021C" w:rsidRPr="003D6C49" w:rsidRDefault="009D021C" w:rsidP="000F27FF">
                                  <w:pPr>
                                    <w:rPr>
                                      <w:rFonts w:ascii="Times" w:hAnsi="Times" w:cs="Times"/>
                                      <w:sz w:val="22"/>
                                      <w:szCs w:val="22"/>
                                    </w:rPr>
                                  </w:pPr>
                                  <w:r w:rsidRPr="003D6C49">
                                    <w:rPr>
                                      <w:rFonts w:ascii="Times" w:hAnsi="Times" w:cs="Times"/>
                                      <w:sz w:val="22"/>
                                      <w:szCs w:val="22"/>
                                    </w:rPr>
                                    <w:t>Scalability</w:t>
                                  </w:r>
                                </w:p>
                              </w:tc>
                              <w:tc>
                                <w:tcPr>
                                  <w:tcW w:w="2340" w:type="dxa"/>
                                </w:tcPr>
                                <w:p w14:paraId="5825E593"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72 nodes</w:t>
                                  </w:r>
                                </w:p>
                              </w:tc>
                              <w:tc>
                                <w:tcPr>
                                  <w:tcW w:w="2070" w:type="dxa"/>
                                </w:tcPr>
                                <w:p w14:paraId="40E526B2"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1 node</w:t>
                                  </w:r>
                                </w:p>
                              </w:tc>
                              <w:tc>
                                <w:tcPr>
                                  <w:tcW w:w="2605" w:type="dxa"/>
                                </w:tcPr>
                                <w:p w14:paraId="320A62E4"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8 nodes (32 GPUs)</w:t>
                                  </w:r>
                                </w:p>
                              </w:tc>
                            </w:tr>
                            <w:tr w:rsidR="005F0080" w:rsidRPr="003D6C49" w14:paraId="7613367F"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06628E2C" w14:textId="77777777" w:rsidR="009D021C" w:rsidRPr="003D6C49" w:rsidRDefault="009D021C" w:rsidP="000F27FF">
                                  <w:pPr>
                                    <w:rPr>
                                      <w:rFonts w:ascii="Times" w:hAnsi="Times" w:cs="Times"/>
                                      <w:sz w:val="22"/>
                                      <w:szCs w:val="22"/>
                                    </w:rPr>
                                  </w:pPr>
                                  <w:r w:rsidRPr="003D6C49">
                                    <w:rPr>
                                      <w:rFonts w:ascii="Times" w:hAnsi="Times" w:cs="Times"/>
                                      <w:sz w:val="22"/>
                                      <w:szCs w:val="22"/>
                                    </w:rPr>
                                    <w:t>Interconnect</w:t>
                                  </w:r>
                                </w:p>
                              </w:tc>
                              <w:tc>
                                <w:tcPr>
                                  <w:tcW w:w="2340" w:type="dxa"/>
                                </w:tcPr>
                                <w:p w14:paraId="0DF4D10E" w14:textId="23CD66CF"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N/A</w:t>
                                  </w:r>
                                </w:p>
                              </w:tc>
                              <w:tc>
                                <w:tcPr>
                                  <w:tcW w:w="2070" w:type="dxa"/>
                                </w:tcPr>
                                <w:p w14:paraId="0404B9DE"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N/A</w:t>
                                  </w:r>
                                </w:p>
                              </w:tc>
                              <w:tc>
                                <w:tcPr>
                                  <w:tcW w:w="2605" w:type="dxa"/>
                                </w:tcPr>
                                <w:p w14:paraId="445B1A78"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56 GB/s FDR</w:t>
                                  </w:r>
                                </w:p>
                              </w:tc>
                            </w:tr>
                            <w:tr w:rsidR="005F0080" w:rsidRPr="003D6C49" w14:paraId="27D589E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A1E9C39" w14:textId="77777777" w:rsidR="009D021C" w:rsidRPr="003D6C49" w:rsidRDefault="009D021C" w:rsidP="000F27FF">
                                  <w:pPr>
                                    <w:rPr>
                                      <w:rFonts w:ascii="Times" w:hAnsi="Times" w:cs="Times"/>
                                      <w:sz w:val="22"/>
                                      <w:szCs w:val="22"/>
                                    </w:rPr>
                                  </w:pPr>
                                  <w:r w:rsidRPr="003D6C49">
                                    <w:rPr>
                                      <w:rFonts w:ascii="Times" w:hAnsi="Times" w:cs="Times"/>
                                      <w:sz w:val="22"/>
                                      <w:szCs w:val="22"/>
                                    </w:rPr>
                                    <w:t>Memory Bandwidth</w:t>
                                  </w:r>
                                </w:p>
                              </w:tc>
                              <w:tc>
                                <w:tcPr>
                                  <w:tcW w:w="2340" w:type="dxa"/>
                                </w:tcPr>
                                <w:p w14:paraId="635C1ABC" w14:textId="19EDE480"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 </w:t>
                                  </w:r>
                                  <w:r w:rsidR="009D021C" w:rsidRPr="003D6C49">
                                    <w:rPr>
                                      <w:rFonts w:ascii="Times" w:hAnsi="Times" w:cs="Times"/>
                                      <w:sz w:val="22"/>
                                      <w:szCs w:val="22"/>
                                    </w:rPr>
                                    <w:t>GB/s per socket</w:t>
                                  </w:r>
                                </w:p>
                              </w:tc>
                              <w:tc>
                                <w:tcPr>
                                  <w:tcW w:w="2070" w:type="dxa"/>
                                </w:tcPr>
                                <w:p w14:paraId="5F7A8AF1" w14:textId="5663B90C"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009D021C" w:rsidRPr="003D6C49">
                                    <w:rPr>
                                      <w:rFonts w:ascii="Times" w:hAnsi="Times" w:cs="Times"/>
                                      <w:sz w:val="22"/>
                                      <w:szCs w:val="22"/>
                                    </w:rPr>
                                    <w:t>GB/s</w:t>
                                  </w:r>
                                </w:p>
                              </w:tc>
                              <w:tc>
                                <w:tcPr>
                                  <w:tcW w:w="2605" w:type="dxa"/>
                                </w:tcPr>
                                <w:p w14:paraId="7B3127EC"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720 GB/s</w:t>
                                  </w:r>
                                </w:p>
                              </w:tc>
                            </w:tr>
                            <w:tr w:rsidR="005F0080" w:rsidRPr="003D6C49" w14:paraId="3EED60F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46188F2E" w14:textId="77777777" w:rsidR="009D021C" w:rsidRPr="003D6C49" w:rsidRDefault="009D021C" w:rsidP="000F27FF">
                                  <w:pPr>
                                    <w:rPr>
                                      <w:rFonts w:ascii="Times" w:hAnsi="Times" w:cs="Times"/>
                                      <w:sz w:val="22"/>
                                      <w:szCs w:val="22"/>
                                    </w:rPr>
                                  </w:pPr>
                                  <w:r w:rsidRPr="003D6C49">
                                    <w:rPr>
                                      <w:rFonts w:ascii="Times" w:hAnsi="Times" w:cs="Times"/>
                                      <w:sz w:val="22"/>
                                      <w:szCs w:val="22"/>
                                    </w:rPr>
                                    <w:t>Peak DP Performance</w:t>
                                  </w:r>
                                </w:p>
                              </w:tc>
                              <w:tc>
                                <w:tcPr>
                                  <w:tcW w:w="2340" w:type="dxa"/>
                                </w:tcPr>
                                <w:p w14:paraId="3739A1E4" w14:textId="4ABEE431"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39047AED" w14:textId="1844F5AF"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009D021C" w:rsidRPr="003D6C49">
                                    <w:rPr>
                                      <w:rFonts w:ascii="Times" w:hAnsi="Times" w:cs="Times"/>
                                      <w:sz w:val="22"/>
                                      <w:szCs w:val="22"/>
                                    </w:rPr>
                                    <w:t xml:space="preserve"> TFLOPS</w:t>
                                  </w:r>
                                </w:p>
                              </w:tc>
                              <w:tc>
                                <w:tcPr>
                                  <w:tcW w:w="2605" w:type="dxa"/>
                                </w:tcPr>
                                <w:p w14:paraId="7BEC9A6E"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5.3 TFLOPS</w:t>
                                  </w:r>
                                </w:p>
                              </w:tc>
                            </w:tr>
                            <w:tr w:rsidR="005F0080" w:rsidRPr="003D6C49" w14:paraId="46F0A1B9"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AE29C4" w14:textId="77777777" w:rsidR="009D021C" w:rsidRPr="003D6C49" w:rsidRDefault="009D021C" w:rsidP="000F27FF">
                                  <w:pPr>
                                    <w:rPr>
                                      <w:rFonts w:ascii="Times" w:hAnsi="Times" w:cs="Times"/>
                                      <w:sz w:val="22"/>
                                      <w:szCs w:val="22"/>
                                    </w:rPr>
                                  </w:pPr>
                                  <w:r w:rsidRPr="003D6C49">
                                    <w:rPr>
                                      <w:rFonts w:ascii="Times" w:hAnsi="Times" w:cs="Times"/>
                                      <w:sz w:val="22"/>
                                      <w:szCs w:val="22"/>
                                    </w:rPr>
                                    <w:t>L1 Cache</w:t>
                                  </w:r>
                                </w:p>
                              </w:tc>
                              <w:tc>
                                <w:tcPr>
                                  <w:tcW w:w="2340" w:type="dxa"/>
                                </w:tcPr>
                                <w:p w14:paraId="3B8520F7" w14:textId="2891F1CC"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7D4E789F" w14:textId="01F5F3EF"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4676643F" w14:textId="539BBC9D"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r w:rsidR="005F0080" w:rsidRPr="003D6C49" w14:paraId="2B15F376"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18791212" w14:textId="77777777" w:rsidR="009D021C" w:rsidRPr="003D6C49" w:rsidRDefault="009D021C" w:rsidP="000F27FF">
                                  <w:pPr>
                                    <w:rPr>
                                      <w:rFonts w:ascii="Times" w:hAnsi="Times" w:cs="Times"/>
                                      <w:sz w:val="22"/>
                                      <w:szCs w:val="22"/>
                                    </w:rPr>
                                  </w:pPr>
                                  <w:r w:rsidRPr="003D6C49">
                                    <w:rPr>
                                      <w:rFonts w:ascii="Times" w:hAnsi="Times" w:cs="Times"/>
                                      <w:sz w:val="22"/>
                                      <w:szCs w:val="22"/>
                                    </w:rPr>
                                    <w:t>L2 Cache</w:t>
                                  </w:r>
                                </w:p>
                              </w:tc>
                              <w:tc>
                                <w:tcPr>
                                  <w:tcW w:w="2340" w:type="dxa"/>
                                </w:tcPr>
                                <w:p w14:paraId="77B70A89" w14:textId="189FB3FF"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441C2D58" w14:textId="58886CA8"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08046150" w14:textId="04BD5BAD"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r w:rsidR="005F0080" w:rsidRPr="003D6C49" w14:paraId="3074DB5F" w14:textId="77777777" w:rsidTr="000F27FF">
                              <w:trPr>
                                <w:trHeight w:val="224"/>
                              </w:trPr>
                              <w:tc>
                                <w:tcPr>
                                  <w:cnfStyle w:val="001000000000" w:firstRow="0" w:lastRow="0" w:firstColumn="1" w:lastColumn="0" w:oddVBand="0" w:evenVBand="0" w:oddHBand="0" w:evenHBand="0" w:firstRowFirstColumn="0" w:firstRowLastColumn="0" w:lastRowFirstColumn="0" w:lastRowLastColumn="0"/>
                                  <w:tcW w:w="2335" w:type="dxa"/>
                                </w:tcPr>
                                <w:p w14:paraId="0429AE98" w14:textId="77777777" w:rsidR="009D021C" w:rsidRPr="003D6C49" w:rsidRDefault="009D021C" w:rsidP="000F27FF">
                                  <w:pPr>
                                    <w:rPr>
                                      <w:rFonts w:ascii="Times" w:hAnsi="Times" w:cs="Times"/>
                                      <w:sz w:val="22"/>
                                      <w:szCs w:val="22"/>
                                    </w:rPr>
                                  </w:pPr>
                                  <w:r w:rsidRPr="003D6C49">
                                    <w:rPr>
                                      <w:rFonts w:ascii="Times" w:hAnsi="Times" w:cs="Times"/>
                                      <w:sz w:val="22"/>
                                      <w:szCs w:val="22"/>
                                    </w:rPr>
                                    <w:t>L3 Cache</w:t>
                                  </w:r>
                                </w:p>
                              </w:tc>
                              <w:tc>
                                <w:tcPr>
                                  <w:tcW w:w="2340" w:type="dxa"/>
                                </w:tcPr>
                                <w:p w14:paraId="4E1B9D96" w14:textId="6F72ABE0"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14796F51" w14:textId="1D389AC7"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11B03884" w14:textId="1F967513"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bl>
                          <w:p w14:paraId="3DCE62B8" w14:textId="77777777" w:rsidR="009D021C" w:rsidRPr="003D6C49" w:rsidRDefault="009D021C" w:rsidP="000F27FF">
                            <w:pPr>
                              <w:jc w:val="center"/>
                              <w:rPr>
                                <w:rFonts w:ascii="Times" w:hAnsi="Times" w:cs="Times"/>
                                <w:i/>
                                <w:sz w:val="22"/>
                                <w:szCs w:val="22"/>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10A6ED" id="_x0000_t202" coordsize="21600,21600" o:spt="202" path="m,l,21600r21600,l21600,xe">
                <v:stroke joinstyle="miter"/>
                <v:path gradientshapeok="t" o:connecttype="rect"/>
              </v:shapetype>
              <v:shape id="Text Box 9" o:spid="_x0000_s1037" type="#_x0000_t202" style="position:absolute;margin-left:0;margin-top:169.1pt;width:467.95pt;height:215.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" filled="f" stroked="f">
                <v:textbox>
                  <w:txbxContent>
                    <w:p w14:paraId="426064FB" w14:textId="3EF2EA7C" w:rsidR="009D021C" w:rsidRPr="003D6C49" w:rsidRDefault="009D021C" w:rsidP="000F27FF">
                      <w:pPr>
                        <w:jc w:val="center"/>
                        <w:rPr>
                          <w:rFonts w:ascii="Times" w:hAnsi="Times" w:cs="Times"/>
                          <w:i/>
                          <w:sz w:val="22"/>
                          <w:szCs w:val="22"/>
                          <w:u w:val="single"/>
                        </w:rPr>
                      </w:pPr>
                      <w:r w:rsidRPr="003D6C49">
                        <w:rPr>
                          <w:rFonts w:ascii="Times" w:hAnsi="Times" w:cs="Times"/>
                          <w:i/>
                          <w:sz w:val="22"/>
                          <w:szCs w:val="22"/>
                          <w:u w:val="single"/>
                        </w:rPr>
                        <w:t>Table 4.1: Test System Hardware</w:t>
                      </w:r>
                      <w:ins w:id="178" w:author="Richard Loft" w:date="2019-11-27T15:35:00Z">
                        <w:r w:rsidR="00A47A37">
                          <w:rPr>
                            <w:rFonts w:ascii="Times" w:hAnsi="Times" w:cs="Times"/>
                            <w:i/>
                            <w:sz w:val="22"/>
                            <w:szCs w:val="22"/>
                            <w:u w:val="single"/>
                          </w:rPr>
                          <w:t xml:space="preserve"> Fact Sheet</w:t>
                        </w:r>
                      </w:ins>
                      <w:del w:id="179" w:author="Richard Loft" w:date="2019-11-27T15:35:00Z">
                        <w:r w:rsidRPr="003D6C49" w:rsidDel="00A47A37">
                          <w:rPr>
                            <w:rFonts w:ascii="Times" w:hAnsi="Times" w:cs="Times"/>
                            <w:i/>
                            <w:sz w:val="22"/>
                            <w:szCs w:val="22"/>
                            <w:u w:val="single"/>
                          </w:rPr>
                          <w:delText xml:space="preserve"> Configurations</w:delText>
                        </w:r>
                      </w:del>
                    </w:p>
                    <w:p w14:paraId="6A363CFB" w14:textId="77777777" w:rsidR="009D021C" w:rsidRPr="003D6C49" w:rsidRDefault="009D021C" w:rsidP="000F27FF">
                      <w:pPr>
                        <w:jc w:val="center"/>
                        <w:rPr>
                          <w:rFonts w:ascii="Times" w:hAnsi="Times" w:cs="Times"/>
                          <w:i/>
                          <w:sz w:val="22"/>
                          <w:szCs w:val="22"/>
                          <w:u w:val="single"/>
                        </w:rPr>
                      </w:pPr>
                    </w:p>
                    <w:tbl>
                      <w:tblPr>
                        <w:tblStyle w:val="GridTable1Light"/>
                        <w:tblW w:w="0" w:type="auto"/>
                        <w:tblLook w:val="04A0" w:firstRow="1" w:lastRow="0" w:firstColumn="1" w:lastColumn="0" w:noHBand="0" w:noVBand="1"/>
                      </w:tblPr>
                      <w:tblGrid>
                        <w:gridCol w:w="2285"/>
                        <w:gridCol w:w="2263"/>
                        <w:gridCol w:w="2010"/>
                        <w:gridCol w:w="2518"/>
                      </w:tblGrid>
                      <w:tr w:rsidR="005F0080" w:rsidRPr="003D6C49" w14:paraId="4397D6DB" w14:textId="77777777" w:rsidTr="003D6C4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5" w:type="dxa"/>
                          </w:tcPr>
                          <w:p w14:paraId="31ADF826" w14:textId="77777777" w:rsidR="009D021C" w:rsidRPr="003D6C49" w:rsidRDefault="009D021C" w:rsidP="000F27FF">
                            <w:pPr>
                              <w:rPr>
                                <w:rFonts w:ascii="Times" w:hAnsi="Times" w:cs="Times"/>
                                <w:sz w:val="22"/>
                                <w:szCs w:val="22"/>
                              </w:rPr>
                            </w:pPr>
                            <w:r w:rsidRPr="003D6C49">
                              <w:rPr>
                                <w:rFonts w:ascii="Times" w:hAnsi="Times" w:cs="Times"/>
                                <w:sz w:val="22"/>
                                <w:szCs w:val="22"/>
                              </w:rPr>
                              <w:t>Target Architecture</w:t>
                            </w:r>
                          </w:p>
                        </w:tc>
                        <w:tc>
                          <w:tcPr>
                            <w:tcW w:w="2340" w:type="dxa"/>
                          </w:tcPr>
                          <w:p w14:paraId="7A159255" w14:textId="5CE0D7D0"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XiLinx U250</w:t>
                            </w:r>
                          </w:p>
                        </w:tc>
                        <w:tc>
                          <w:tcPr>
                            <w:tcW w:w="2070" w:type="dxa"/>
                          </w:tcPr>
                          <w:p w14:paraId="289BC07D" w14:textId="38C4389B"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Xeon</w:t>
                            </w:r>
                          </w:p>
                        </w:tc>
                        <w:tc>
                          <w:tcPr>
                            <w:tcW w:w="2605" w:type="dxa"/>
                          </w:tcPr>
                          <w:p w14:paraId="7A344DC1" w14:textId="066EA36F" w:rsidR="009D021C" w:rsidRPr="003D6C49" w:rsidRDefault="00D95BE1" w:rsidP="000F27FF">
                            <w:pPr>
                              <w:cnfStyle w:val="100000000000" w:firstRow="1"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Tesla GPU</w:t>
                            </w:r>
                          </w:p>
                        </w:tc>
                      </w:tr>
                      <w:tr w:rsidR="005F0080" w:rsidRPr="003D6C49" w14:paraId="6399FAC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1A5F35" w14:textId="77777777" w:rsidR="009D021C" w:rsidRPr="003D6C49" w:rsidRDefault="009D021C" w:rsidP="000F27FF">
                            <w:pPr>
                              <w:rPr>
                                <w:rFonts w:ascii="Times" w:hAnsi="Times" w:cs="Times"/>
                                <w:sz w:val="22"/>
                                <w:szCs w:val="22"/>
                              </w:rPr>
                            </w:pPr>
                            <w:r w:rsidRPr="003D6C49">
                              <w:rPr>
                                <w:rFonts w:ascii="Times" w:hAnsi="Times" w:cs="Times"/>
                                <w:sz w:val="22"/>
                                <w:szCs w:val="22"/>
                              </w:rPr>
                              <w:t>System</w:t>
                            </w:r>
                          </w:p>
                        </w:tc>
                        <w:tc>
                          <w:tcPr>
                            <w:tcW w:w="2340" w:type="dxa"/>
                          </w:tcPr>
                          <w:p w14:paraId="15C35151" w14:textId="5D80871B"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CacheQ, Inc.</w:t>
                            </w:r>
                          </w:p>
                        </w:tc>
                        <w:tc>
                          <w:tcPr>
                            <w:tcW w:w="2070" w:type="dxa"/>
                          </w:tcPr>
                          <w:p w14:paraId="01135AD5"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NCAR HPC Lab</w:t>
                            </w:r>
                          </w:p>
                        </w:tc>
                        <w:tc>
                          <w:tcPr>
                            <w:tcW w:w="2605" w:type="dxa"/>
                          </w:tcPr>
                          <w:p w14:paraId="5E905F04" w14:textId="78C20323"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w:t>
                            </w:r>
                            <w:r w:rsidR="00D95BE1">
                              <w:rPr>
                                <w:rFonts w:ascii="Times" w:hAnsi="Times" w:cs="Times"/>
                                <w:sz w:val="22"/>
                                <w:szCs w:val="22"/>
                              </w:rPr>
                              <w:t>CAR Casper</w:t>
                            </w:r>
                            <w:r w:rsidRPr="003D6C49">
                              <w:rPr>
                                <w:rFonts w:ascii="Times" w:hAnsi="Times" w:cs="Times"/>
                                <w:sz w:val="22"/>
                                <w:szCs w:val="22"/>
                              </w:rPr>
                              <w:t xml:space="preserve"> Cluster</w:t>
                            </w:r>
                          </w:p>
                        </w:tc>
                      </w:tr>
                      <w:tr w:rsidR="005F0080" w:rsidRPr="003D6C49" w14:paraId="03D67249" w14:textId="77777777" w:rsidTr="008F0AF1">
                        <w:trPr>
                          <w:trHeight w:val="796"/>
                        </w:trPr>
                        <w:tc>
                          <w:tcPr>
                            <w:cnfStyle w:val="001000000000" w:firstRow="0" w:lastRow="0" w:firstColumn="1" w:lastColumn="0" w:oddVBand="0" w:evenVBand="0" w:oddHBand="0" w:evenHBand="0" w:firstRowFirstColumn="0" w:firstRowLastColumn="0" w:lastRowFirstColumn="0" w:lastRowLastColumn="0"/>
                            <w:tcW w:w="2335" w:type="dxa"/>
                          </w:tcPr>
                          <w:p w14:paraId="2536F0A0" w14:textId="77777777" w:rsidR="009D021C" w:rsidRPr="003D6C49" w:rsidRDefault="009D021C" w:rsidP="000F27FF">
                            <w:pPr>
                              <w:rPr>
                                <w:rFonts w:ascii="Times" w:hAnsi="Times" w:cs="Times"/>
                                <w:sz w:val="22"/>
                                <w:szCs w:val="22"/>
                              </w:rPr>
                            </w:pPr>
                            <w:r w:rsidRPr="003D6C49">
                              <w:rPr>
                                <w:rFonts w:ascii="Times" w:hAnsi="Times" w:cs="Times"/>
                                <w:sz w:val="22"/>
                                <w:szCs w:val="22"/>
                              </w:rPr>
                              <w:t>Node Composition</w:t>
                            </w:r>
                          </w:p>
                        </w:tc>
                        <w:tc>
                          <w:tcPr>
                            <w:tcW w:w="2340" w:type="dxa"/>
                          </w:tcPr>
                          <w:p w14:paraId="47B9EA6A" w14:textId="45FF5432"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4262B881" w14:textId="16BEFDE7"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Dual </w:t>
                            </w:r>
                            <w:r>
                              <w:rPr>
                                <w:rFonts w:ascii="Times" w:hAnsi="Times" w:cs="Times"/>
                                <w:sz w:val="22"/>
                                <w:szCs w:val="22"/>
                              </w:rPr>
                              <w:t>Socket  Intel SkyLake CPU</w:t>
                            </w:r>
                          </w:p>
                        </w:tc>
                        <w:tc>
                          <w:tcPr>
                            <w:tcW w:w="2605" w:type="dxa"/>
                          </w:tcPr>
                          <w:p w14:paraId="604CF817" w14:textId="381F4CAD"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4X Tesla</w:t>
                            </w:r>
                            <w:r w:rsidRPr="003D6C49">
                              <w:rPr>
                                <w:rFonts w:ascii="Times" w:hAnsi="Times" w:cs="Times"/>
                                <w:sz w:val="22"/>
                                <w:szCs w:val="22"/>
                              </w:rPr>
                              <w:t xml:space="preserve"> </w:t>
                            </w:r>
                            <w:r w:rsidR="00D95BE1">
                              <w:rPr>
                                <w:rFonts w:ascii="Times" w:hAnsi="Times" w:cs="Times"/>
                                <w:sz w:val="22"/>
                                <w:szCs w:val="22"/>
                              </w:rPr>
                              <w:t>V</w:t>
                            </w:r>
                            <w:r w:rsidRPr="003D6C49">
                              <w:rPr>
                                <w:rFonts w:ascii="Times" w:hAnsi="Times" w:cs="Times"/>
                                <w:sz w:val="22"/>
                                <w:szCs w:val="22"/>
                              </w:rPr>
                              <w:t>100 GPUs with NVLINK</w:t>
                            </w:r>
                          </w:p>
                        </w:tc>
                      </w:tr>
                      <w:tr w:rsidR="005F0080" w:rsidRPr="003D6C49" w14:paraId="538091B4"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4EB0B86" w14:textId="77777777" w:rsidR="009D021C" w:rsidRPr="003D6C49" w:rsidRDefault="009D021C" w:rsidP="000F27FF">
                            <w:pPr>
                              <w:rPr>
                                <w:rFonts w:ascii="Times" w:hAnsi="Times" w:cs="Times"/>
                                <w:sz w:val="22"/>
                                <w:szCs w:val="22"/>
                              </w:rPr>
                            </w:pPr>
                            <w:r w:rsidRPr="003D6C49">
                              <w:rPr>
                                <w:rFonts w:ascii="Times" w:hAnsi="Times" w:cs="Times"/>
                                <w:sz w:val="22"/>
                                <w:szCs w:val="22"/>
                              </w:rPr>
                              <w:t>Scalability</w:t>
                            </w:r>
                          </w:p>
                        </w:tc>
                        <w:tc>
                          <w:tcPr>
                            <w:tcW w:w="2340" w:type="dxa"/>
                          </w:tcPr>
                          <w:p w14:paraId="5825E593"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72 nodes</w:t>
                            </w:r>
                          </w:p>
                        </w:tc>
                        <w:tc>
                          <w:tcPr>
                            <w:tcW w:w="2070" w:type="dxa"/>
                          </w:tcPr>
                          <w:p w14:paraId="40E526B2"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1 node</w:t>
                            </w:r>
                          </w:p>
                        </w:tc>
                        <w:tc>
                          <w:tcPr>
                            <w:tcW w:w="2605" w:type="dxa"/>
                          </w:tcPr>
                          <w:p w14:paraId="320A62E4"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Up to 8 nodes (32 GPUs)</w:t>
                            </w:r>
                          </w:p>
                        </w:tc>
                      </w:tr>
                      <w:tr w:rsidR="005F0080" w:rsidRPr="003D6C49" w14:paraId="7613367F"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06628E2C" w14:textId="77777777" w:rsidR="009D021C" w:rsidRPr="003D6C49" w:rsidRDefault="009D021C" w:rsidP="000F27FF">
                            <w:pPr>
                              <w:rPr>
                                <w:rFonts w:ascii="Times" w:hAnsi="Times" w:cs="Times"/>
                                <w:sz w:val="22"/>
                                <w:szCs w:val="22"/>
                              </w:rPr>
                            </w:pPr>
                            <w:r w:rsidRPr="003D6C49">
                              <w:rPr>
                                <w:rFonts w:ascii="Times" w:hAnsi="Times" w:cs="Times"/>
                                <w:sz w:val="22"/>
                                <w:szCs w:val="22"/>
                              </w:rPr>
                              <w:t>Interconnect</w:t>
                            </w:r>
                          </w:p>
                        </w:tc>
                        <w:tc>
                          <w:tcPr>
                            <w:tcW w:w="2340" w:type="dxa"/>
                          </w:tcPr>
                          <w:p w14:paraId="0DF4D10E" w14:textId="23CD66CF"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N/A</w:t>
                            </w:r>
                          </w:p>
                        </w:tc>
                        <w:tc>
                          <w:tcPr>
                            <w:tcW w:w="2070" w:type="dxa"/>
                          </w:tcPr>
                          <w:p w14:paraId="0404B9DE"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N/A</w:t>
                            </w:r>
                          </w:p>
                        </w:tc>
                        <w:tc>
                          <w:tcPr>
                            <w:tcW w:w="2605" w:type="dxa"/>
                          </w:tcPr>
                          <w:p w14:paraId="445B1A78"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56 GB/s FDR</w:t>
                            </w:r>
                          </w:p>
                        </w:tc>
                      </w:tr>
                      <w:tr w:rsidR="005F0080" w:rsidRPr="003D6C49" w14:paraId="27D589E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5A1E9C39" w14:textId="77777777" w:rsidR="009D021C" w:rsidRPr="003D6C49" w:rsidRDefault="009D021C" w:rsidP="000F27FF">
                            <w:pPr>
                              <w:rPr>
                                <w:rFonts w:ascii="Times" w:hAnsi="Times" w:cs="Times"/>
                                <w:sz w:val="22"/>
                                <w:szCs w:val="22"/>
                              </w:rPr>
                            </w:pPr>
                            <w:r w:rsidRPr="003D6C49">
                              <w:rPr>
                                <w:rFonts w:ascii="Times" w:hAnsi="Times" w:cs="Times"/>
                                <w:sz w:val="22"/>
                                <w:szCs w:val="22"/>
                              </w:rPr>
                              <w:t>Memory Bandwidth</w:t>
                            </w:r>
                          </w:p>
                        </w:tc>
                        <w:tc>
                          <w:tcPr>
                            <w:tcW w:w="2340" w:type="dxa"/>
                          </w:tcPr>
                          <w:p w14:paraId="635C1ABC" w14:textId="19EDE480"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 xml:space="preserve">??? </w:t>
                            </w:r>
                            <w:r w:rsidR="009D021C" w:rsidRPr="003D6C49">
                              <w:rPr>
                                <w:rFonts w:ascii="Times" w:hAnsi="Times" w:cs="Times"/>
                                <w:sz w:val="22"/>
                                <w:szCs w:val="22"/>
                              </w:rPr>
                              <w:t>GB/s per socket</w:t>
                            </w:r>
                          </w:p>
                        </w:tc>
                        <w:tc>
                          <w:tcPr>
                            <w:tcW w:w="2070" w:type="dxa"/>
                          </w:tcPr>
                          <w:p w14:paraId="5F7A8AF1" w14:textId="5663B90C"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009D021C" w:rsidRPr="003D6C49">
                              <w:rPr>
                                <w:rFonts w:ascii="Times" w:hAnsi="Times" w:cs="Times"/>
                                <w:sz w:val="22"/>
                                <w:szCs w:val="22"/>
                              </w:rPr>
                              <w:t>GB/s</w:t>
                            </w:r>
                          </w:p>
                        </w:tc>
                        <w:tc>
                          <w:tcPr>
                            <w:tcW w:w="2605" w:type="dxa"/>
                          </w:tcPr>
                          <w:p w14:paraId="7B3127EC"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720 GB/s</w:t>
                            </w:r>
                          </w:p>
                        </w:tc>
                      </w:tr>
                      <w:tr w:rsidR="005F0080" w:rsidRPr="003D6C49" w14:paraId="3EED60FA"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46188F2E" w14:textId="77777777" w:rsidR="009D021C" w:rsidRPr="003D6C49" w:rsidRDefault="009D021C" w:rsidP="000F27FF">
                            <w:pPr>
                              <w:rPr>
                                <w:rFonts w:ascii="Times" w:hAnsi="Times" w:cs="Times"/>
                                <w:sz w:val="22"/>
                                <w:szCs w:val="22"/>
                              </w:rPr>
                            </w:pPr>
                            <w:r w:rsidRPr="003D6C49">
                              <w:rPr>
                                <w:rFonts w:ascii="Times" w:hAnsi="Times" w:cs="Times"/>
                                <w:sz w:val="22"/>
                                <w:szCs w:val="22"/>
                              </w:rPr>
                              <w:t>Peak DP Performance</w:t>
                            </w:r>
                          </w:p>
                        </w:tc>
                        <w:tc>
                          <w:tcPr>
                            <w:tcW w:w="2340" w:type="dxa"/>
                          </w:tcPr>
                          <w:p w14:paraId="3739A1E4" w14:textId="4ABEE431" w:rsidR="009D021C" w:rsidRPr="003D6C49" w:rsidRDefault="00D95BE1"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p>
                        </w:tc>
                        <w:tc>
                          <w:tcPr>
                            <w:tcW w:w="2070" w:type="dxa"/>
                          </w:tcPr>
                          <w:p w14:paraId="39047AED" w14:textId="1844F5AF" w:rsidR="009D021C" w:rsidRPr="003D6C49" w:rsidRDefault="00EF7913"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Pr>
                                <w:rFonts w:ascii="Times" w:hAnsi="Times" w:cs="Times"/>
                                <w:sz w:val="22"/>
                                <w:szCs w:val="22"/>
                              </w:rPr>
                              <w:t>??</w:t>
                            </w:r>
                            <w:r w:rsidR="009D021C" w:rsidRPr="003D6C49">
                              <w:rPr>
                                <w:rFonts w:ascii="Times" w:hAnsi="Times" w:cs="Times"/>
                                <w:sz w:val="22"/>
                                <w:szCs w:val="22"/>
                              </w:rPr>
                              <w:t xml:space="preserve"> TFLOPS</w:t>
                            </w:r>
                          </w:p>
                        </w:tc>
                        <w:tc>
                          <w:tcPr>
                            <w:tcW w:w="2605" w:type="dxa"/>
                          </w:tcPr>
                          <w:p w14:paraId="7BEC9A6E" w14:textId="77777777" w:rsidR="009D021C" w:rsidRPr="003D6C49" w:rsidRDefault="009D021C" w:rsidP="000F27FF">
                            <w:pPr>
                              <w:cnfStyle w:val="000000000000" w:firstRow="0" w:lastRow="0" w:firstColumn="0" w:lastColumn="0" w:oddVBand="0" w:evenVBand="0" w:oddHBand="0" w:evenHBand="0" w:firstRowFirstColumn="0" w:firstRowLastColumn="0" w:lastRowFirstColumn="0" w:lastRowLastColumn="0"/>
                              <w:rPr>
                                <w:rFonts w:ascii="Times" w:hAnsi="Times" w:cs="Times"/>
                                <w:sz w:val="22"/>
                                <w:szCs w:val="22"/>
                              </w:rPr>
                            </w:pPr>
                            <w:r w:rsidRPr="003D6C49">
                              <w:rPr>
                                <w:rFonts w:ascii="Times" w:hAnsi="Times" w:cs="Times"/>
                                <w:sz w:val="22"/>
                                <w:szCs w:val="22"/>
                              </w:rPr>
                              <w:t>5.3 TFLOPS</w:t>
                            </w:r>
                          </w:p>
                        </w:tc>
                      </w:tr>
                      <w:tr w:rsidR="005F0080" w:rsidRPr="003D6C49" w14:paraId="46F0A1B9"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33AE29C4" w14:textId="77777777" w:rsidR="009D021C" w:rsidRPr="003D6C49" w:rsidRDefault="009D021C" w:rsidP="000F27FF">
                            <w:pPr>
                              <w:rPr>
                                <w:rFonts w:ascii="Times" w:hAnsi="Times" w:cs="Times"/>
                                <w:sz w:val="22"/>
                                <w:szCs w:val="22"/>
                              </w:rPr>
                            </w:pPr>
                            <w:r w:rsidRPr="003D6C49">
                              <w:rPr>
                                <w:rFonts w:ascii="Times" w:hAnsi="Times" w:cs="Times"/>
                                <w:sz w:val="22"/>
                                <w:szCs w:val="22"/>
                              </w:rPr>
                              <w:t>L1 Cache</w:t>
                            </w:r>
                          </w:p>
                        </w:tc>
                        <w:tc>
                          <w:tcPr>
                            <w:tcW w:w="2340" w:type="dxa"/>
                          </w:tcPr>
                          <w:p w14:paraId="3B8520F7" w14:textId="2891F1CC"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7D4E789F" w14:textId="01F5F3EF"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4676643F" w14:textId="539BBC9D"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r w:rsidR="005F0080" w:rsidRPr="003D6C49" w14:paraId="2B15F376" w14:textId="77777777" w:rsidTr="000F27FF">
                        <w:tc>
                          <w:tcPr>
                            <w:cnfStyle w:val="001000000000" w:firstRow="0" w:lastRow="0" w:firstColumn="1" w:lastColumn="0" w:oddVBand="0" w:evenVBand="0" w:oddHBand="0" w:evenHBand="0" w:firstRowFirstColumn="0" w:firstRowLastColumn="0" w:lastRowFirstColumn="0" w:lastRowLastColumn="0"/>
                            <w:tcW w:w="2335" w:type="dxa"/>
                          </w:tcPr>
                          <w:p w14:paraId="18791212" w14:textId="77777777" w:rsidR="009D021C" w:rsidRPr="003D6C49" w:rsidRDefault="009D021C" w:rsidP="000F27FF">
                            <w:pPr>
                              <w:rPr>
                                <w:rFonts w:ascii="Times" w:hAnsi="Times" w:cs="Times"/>
                                <w:sz w:val="22"/>
                                <w:szCs w:val="22"/>
                              </w:rPr>
                            </w:pPr>
                            <w:r w:rsidRPr="003D6C49">
                              <w:rPr>
                                <w:rFonts w:ascii="Times" w:hAnsi="Times" w:cs="Times"/>
                                <w:sz w:val="22"/>
                                <w:szCs w:val="22"/>
                              </w:rPr>
                              <w:t>L2 Cache</w:t>
                            </w:r>
                          </w:p>
                        </w:tc>
                        <w:tc>
                          <w:tcPr>
                            <w:tcW w:w="2340" w:type="dxa"/>
                          </w:tcPr>
                          <w:p w14:paraId="77B70A89" w14:textId="189FB3FF"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441C2D58" w14:textId="58886CA8"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08046150" w14:textId="04BD5BAD"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r w:rsidR="005F0080" w:rsidRPr="003D6C49" w14:paraId="3074DB5F" w14:textId="77777777" w:rsidTr="000F27FF">
                        <w:trPr>
                          <w:trHeight w:val="224"/>
                        </w:trPr>
                        <w:tc>
                          <w:tcPr>
                            <w:cnfStyle w:val="001000000000" w:firstRow="0" w:lastRow="0" w:firstColumn="1" w:lastColumn="0" w:oddVBand="0" w:evenVBand="0" w:oddHBand="0" w:evenHBand="0" w:firstRowFirstColumn="0" w:firstRowLastColumn="0" w:lastRowFirstColumn="0" w:lastRowLastColumn="0"/>
                            <w:tcW w:w="2335" w:type="dxa"/>
                          </w:tcPr>
                          <w:p w14:paraId="0429AE98" w14:textId="77777777" w:rsidR="009D021C" w:rsidRPr="003D6C49" w:rsidRDefault="009D021C" w:rsidP="000F27FF">
                            <w:pPr>
                              <w:rPr>
                                <w:rFonts w:ascii="Times" w:hAnsi="Times" w:cs="Times"/>
                                <w:sz w:val="22"/>
                                <w:szCs w:val="22"/>
                              </w:rPr>
                            </w:pPr>
                            <w:r w:rsidRPr="003D6C49">
                              <w:rPr>
                                <w:rFonts w:ascii="Times" w:hAnsi="Times" w:cs="Times"/>
                                <w:sz w:val="22"/>
                                <w:szCs w:val="22"/>
                              </w:rPr>
                              <w:t>L3 Cache</w:t>
                            </w:r>
                          </w:p>
                        </w:tc>
                        <w:tc>
                          <w:tcPr>
                            <w:tcW w:w="2340" w:type="dxa"/>
                          </w:tcPr>
                          <w:p w14:paraId="4E1B9D96" w14:textId="6F72ABE0"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070" w:type="dxa"/>
                          </w:tcPr>
                          <w:p w14:paraId="14796F51" w14:textId="1D389AC7"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c>
                          <w:tcPr>
                            <w:tcW w:w="2605" w:type="dxa"/>
                          </w:tcPr>
                          <w:p w14:paraId="11B03884" w14:textId="1F967513" w:rsidR="009D021C" w:rsidRPr="00D95BE1" w:rsidRDefault="009D021C" w:rsidP="00D95BE1">
                            <w:pPr>
                              <w:cnfStyle w:val="000000000000" w:firstRow="0" w:lastRow="0" w:firstColumn="0" w:lastColumn="0" w:oddVBand="0" w:evenVBand="0" w:oddHBand="0" w:evenHBand="0" w:firstRowFirstColumn="0" w:firstRowLastColumn="0" w:lastRowFirstColumn="0" w:lastRowLastColumn="0"/>
                            </w:pPr>
                          </w:p>
                        </w:tc>
                      </w:tr>
                    </w:tbl>
                    <w:p w14:paraId="3DCE62B8" w14:textId="77777777" w:rsidR="009D021C" w:rsidRPr="003D6C49" w:rsidRDefault="009D021C" w:rsidP="000F27FF">
                      <w:pPr>
                        <w:jc w:val="center"/>
                        <w:rPr>
                          <w:rFonts w:ascii="Times" w:hAnsi="Times" w:cs="Times"/>
                          <w:i/>
                          <w:sz w:val="22"/>
                          <w:szCs w:val="22"/>
                          <w:u w:val="single"/>
                        </w:rPr>
                      </w:pPr>
                    </w:p>
                  </w:txbxContent>
                </v:textbox>
                <w10:wrap type="square" anchorx="margin" anchory="margin"/>
              </v:shape>
            </w:pict>
          </mc:Fallback>
        </mc:AlternateContent>
      </w:r>
    </w:p>
    <w:p w14:paraId="6A93DCC4" w14:textId="78B96BAE" w:rsidR="003B4D39" w:rsidRDefault="003B4D39">
      <w:pPr>
        <w:rPr>
          <w:ins w:id="180" w:author="Richard Loft" w:date="2019-11-27T15:08:00Z"/>
          <w:rFonts w:ascii="Times" w:hAnsi="Times" w:cs="Times"/>
          <w:noProof/>
          <w:sz w:val="22"/>
          <w:szCs w:val="22"/>
        </w:rPr>
      </w:pPr>
    </w:p>
    <w:p w14:paraId="253C9A02" w14:textId="2CA3FFC6" w:rsidR="004125C2" w:rsidRPr="004125C2" w:rsidRDefault="004125C2" w:rsidP="004125C2">
      <w:pPr>
        <w:rPr>
          <w:ins w:id="181" w:author="Richard Loft" w:date="2019-11-27T15:11:00Z"/>
          <w:rFonts w:ascii="Times" w:hAnsi="Times" w:cs="Times"/>
          <w:noProof/>
          <w:sz w:val="22"/>
          <w:szCs w:val="22"/>
        </w:rPr>
      </w:pPr>
      <w:ins w:id="182" w:author="Richard Loft" w:date="2019-11-27T15:11:00Z">
        <w:r w:rsidRPr="004125C2">
          <w:rPr>
            <w:rFonts w:ascii="Times" w:hAnsi="Times" w:cs="Times"/>
            <w:b/>
            <w:bCs/>
            <w:noProof/>
            <w:sz w:val="22"/>
            <w:szCs w:val="22"/>
          </w:rPr>
          <w:t xml:space="preserve">CPU - </w:t>
        </w:r>
        <w:r w:rsidRPr="004125C2">
          <w:rPr>
            <w:rFonts w:ascii="Times" w:hAnsi="Times" w:cs="Times"/>
            <w:noProof/>
            <w:sz w:val="22"/>
            <w:szCs w:val="22"/>
          </w:rPr>
          <w:t>Intel Skylake</w:t>
        </w:r>
      </w:ins>
      <w:ins w:id="183" w:author="Richard Loft" w:date="2019-11-27T15:12:00Z">
        <w:r>
          <w:rPr>
            <w:rFonts w:ascii="Times" w:hAnsi="Times" w:cs="Times"/>
            <w:noProof/>
            <w:sz w:val="22"/>
            <w:szCs w:val="22"/>
          </w:rPr>
          <w:t xml:space="preserve">/OpenMP - </w:t>
        </w:r>
      </w:ins>
      <w:ins w:id="184" w:author="Richard Loft" w:date="2019-11-27T15:11:00Z">
        <w:r w:rsidRPr="004125C2">
          <w:rPr>
            <w:rFonts w:ascii="Times" w:hAnsi="Times" w:cs="Times"/>
            <w:noProof/>
            <w:sz w:val="22"/>
            <w:szCs w:val="22"/>
          </w:rPr>
          <w:t xml:space="preserve"> </w:t>
        </w:r>
      </w:ins>
    </w:p>
    <w:p w14:paraId="64E8C00D" w14:textId="68DBDB56" w:rsidR="004125C2" w:rsidRDefault="004125C2" w:rsidP="004125C2">
      <w:pPr>
        <w:rPr>
          <w:ins w:id="185" w:author="Richard Loft" w:date="2019-11-27T15:12:00Z"/>
          <w:rFonts w:ascii="Times" w:hAnsi="Times" w:cs="Times"/>
          <w:noProof/>
          <w:sz w:val="22"/>
          <w:szCs w:val="22"/>
        </w:rPr>
      </w:pPr>
      <w:ins w:id="186" w:author="Richard Loft" w:date="2019-11-27T15:11:00Z">
        <w:r>
          <w:rPr>
            <w:rFonts w:ascii="Times" w:hAnsi="Times" w:cs="Times"/>
            <w:b/>
            <w:bCs/>
            <w:noProof/>
            <w:sz w:val="22"/>
            <w:szCs w:val="22"/>
          </w:rPr>
          <w:t>Power:</w:t>
        </w:r>
      </w:ins>
      <w:ins w:id="187" w:author="Richard Loft" w:date="2019-11-27T15:12:00Z">
        <w:r w:rsidRPr="004125C2">
          <w:rPr>
            <w:rFonts w:ascii="Times" w:hAnsi="Times" w:cs="Times"/>
            <w:noProof/>
            <w:sz w:val="22"/>
            <w:szCs w:val="22"/>
          </w:rPr>
          <w:t xml:space="preserve"> look into HPC Futures Lab power sensing.</w:t>
        </w:r>
      </w:ins>
    </w:p>
    <w:p w14:paraId="4130973B" w14:textId="540C48A1" w:rsidR="004125C2" w:rsidRPr="004125C2" w:rsidRDefault="004125C2" w:rsidP="004125C2">
      <w:pPr>
        <w:rPr>
          <w:ins w:id="188" w:author="Richard Loft" w:date="2019-11-27T15:11:00Z"/>
          <w:rFonts w:ascii="Times" w:hAnsi="Times" w:cs="Times"/>
          <w:noProof/>
          <w:sz w:val="22"/>
          <w:szCs w:val="22"/>
        </w:rPr>
      </w:pPr>
      <w:ins w:id="189" w:author="Richard Loft" w:date="2019-11-27T15:11:00Z">
        <w:r w:rsidRPr="004125C2">
          <w:rPr>
            <w:rFonts w:ascii="Times" w:hAnsi="Times" w:cs="Times"/>
            <w:noProof/>
            <w:sz w:val="22"/>
            <w:szCs w:val="22"/>
          </w:rPr>
          <w:t>Date chip GA:</w:t>
        </w:r>
      </w:ins>
      <w:ins w:id="190" w:author="Richard Loft" w:date="2019-11-27T15:12:00Z">
        <w:r>
          <w:rPr>
            <w:rFonts w:ascii="Times" w:hAnsi="Times" w:cs="Times"/>
            <w:noProof/>
            <w:sz w:val="22"/>
            <w:szCs w:val="22"/>
          </w:rPr>
          <w:t>???</w:t>
        </w:r>
      </w:ins>
    </w:p>
    <w:p w14:paraId="00267FB0" w14:textId="0CE5F59A" w:rsidR="004125C2" w:rsidRPr="004125C2" w:rsidRDefault="004125C2" w:rsidP="004125C2">
      <w:pPr>
        <w:rPr>
          <w:ins w:id="191" w:author="Richard Loft" w:date="2019-11-27T15:11:00Z"/>
          <w:rFonts w:ascii="Times" w:hAnsi="Times" w:cs="Times"/>
          <w:noProof/>
          <w:sz w:val="22"/>
          <w:szCs w:val="22"/>
        </w:rPr>
      </w:pPr>
      <w:ins w:id="192" w:author="Richard Loft" w:date="2019-11-27T15:11:00Z">
        <w:r w:rsidRPr="004125C2">
          <w:rPr>
            <w:rFonts w:ascii="Times" w:hAnsi="Times" w:cs="Times"/>
            <w:noProof/>
            <w:sz w:val="22"/>
            <w:szCs w:val="22"/>
          </w:rPr>
          <w:t>Fab:</w:t>
        </w:r>
      </w:ins>
      <w:ins w:id="193" w:author="Richard Loft" w:date="2019-11-27T15:12:00Z">
        <w:r>
          <w:rPr>
            <w:rFonts w:ascii="Times" w:hAnsi="Times" w:cs="Times"/>
            <w:noProof/>
            <w:sz w:val="22"/>
            <w:szCs w:val="22"/>
          </w:rPr>
          <w:t>???</w:t>
        </w:r>
      </w:ins>
    </w:p>
    <w:p w14:paraId="5FFD40D4" w14:textId="77777777" w:rsidR="004125C2" w:rsidRPr="004125C2" w:rsidRDefault="004125C2" w:rsidP="004125C2">
      <w:pPr>
        <w:rPr>
          <w:ins w:id="194" w:author="Richard Loft" w:date="2019-11-27T15:11:00Z"/>
          <w:rFonts w:ascii="Times" w:hAnsi="Times" w:cs="Times"/>
          <w:noProof/>
          <w:sz w:val="22"/>
          <w:szCs w:val="22"/>
        </w:rPr>
      </w:pPr>
      <w:ins w:id="195" w:author="Richard Loft" w:date="2019-11-27T15:11:00Z">
        <w:r w:rsidRPr="004125C2">
          <w:rPr>
            <w:rFonts w:ascii="Times" w:hAnsi="Times" w:cs="Times"/>
            <w:b/>
            <w:bCs/>
            <w:noProof/>
            <w:sz w:val="22"/>
            <w:szCs w:val="22"/>
          </w:rPr>
          <w:t xml:space="preserve">GPU - NVIDIA </w:t>
        </w:r>
        <w:r w:rsidRPr="004125C2">
          <w:rPr>
            <w:rFonts w:ascii="Times" w:hAnsi="Times" w:cs="Times"/>
            <w:noProof/>
            <w:sz w:val="22"/>
            <w:szCs w:val="22"/>
          </w:rPr>
          <w:t>Tesla V100/GPU - </w:t>
        </w:r>
      </w:ins>
    </w:p>
    <w:p w14:paraId="11ACE035" w14:textId="77777777" w:rsidR="004125C2" w:rsidRPr="004125C2" w:rsidRDefault="004125C2" w:rsidP="004125C2">
      <w:pPr>
        <w:rPr>
          <w:ins w:id="196" w:author="Richard Loft" w:date="2019-11-27T15:11:00Z"/>
          <w:rFonts w:ascii="Times" w:hAnsi="Times" w:cs="Times"/>
          <w:noProof/>
          <w:sz w:val="22"/>
          <w:szCs w:val="22"/>
        </w:rPr>
      </w:pPr>
      <w:ins w:id="197" w:author="Richard Loft" w:date="2019-11-27T15:11:00Z">
        <w:r w:rsidRPr="004125C2">
          <w:rPr>
            <w:rFonts w:ascii="Times" w:hAnsi="Times" w:cs="Times"/>
            <w:noProof/>
            <w:sz w:val="22"/>
            <w:szCs w:val="22"/>
          </w:rPr>
          <w:t>power:SMI toolchain</w:t>
        </w:r>
      </w:ins>
    </w:p>
    <w:p w14:paraId="3022154A" w14:textId="3EB2F7C2" w:rsidR="004125C2" w:rsidRPr="004125C2" w:rsidRDefault="004125C2" w:rsidP="004125C2">
      <w:pPr>
        <w:rPr>
          <w:ins w:id="198" w:author="Richard Loft" w:date="2019-11-27T15:11:00Z"/>
          <w:rFonts w:ascii="Times" w:hAnsi="Times" w:cs="Times"/>
          <w:noProof/>
          <w:sz w:val="22"/>
          <w:szCs w:val="22"/>
        </w:rPr>
      </w:pPr>
      <w:ins w:id="199" w:author="Richard Loft" w:date="2019-11-27T15:11:00Z">
        <w:r w:rsidRPr="004125C2">
          <w:rPr>
            <w:rFonts w:ascii="Times" w:hAnsi="Times" w:cs="Times"/>
            <w:noProof/>
            <w:sz w:val="22"/>
            <w:szCs w:val="22"/>
          </w:rPr>
          <w:t>Date chip GA: </w:t>
        </w:r>
      </w:ins>
      <w:ins w:id="200" w:author="Richard Loft" w:date="2019-11-27T15:13:00Z">
        <w:r>
          <w:rPr>
            <w:rFonts w:ascii="Times" w:hAnsi="Times" w:cs="Times"/>
            <w:noProof/>
            <w:sz w:val="22"/>
            <w:szCs w:val="22"/>
          </w:rPr>
          <w:t>???</w:t>
        </w:r>
      </w:ins>
    </w:p>
    <w:p w14:paraId="26978F07" w14:textId="26434BD9" w:rsidR="004125C2" w:rsidRPr="004125C2" w:rsidRDefault="004125C2" w:rsidP="004125C2">
      <w:pPr>
        <w:rPr>
          <w:ins w:id="201" w:author="Richard Loft" w:date="2019-11-27T15:11:00Z"/>
          <w:rFonts w:ascii="Times" w:hAnsi="Times" w:cs="Times"/>
          <w:noProof/>
          <w:sz w:val="22"/>
          <w:szCs w:val="22"/>
        </w:rPr>
      </w:pPr>
      <w:ins w:id="202" w:author="Richard Loft" w:date="2019-11-27T15:11:00Z">
        <w:r w:rsidRPr="004125C2">
          <w:rPr>
            <w:rFonts w:ascii="Times" w:hAnsi="Times" w:cs="Times"/>
            <w:noProof/>
            <w:sz w:val="22"/>
            <w:szCs w:val="22"/>
          </w:rPr>
          <w:t>Fab:</w:t>
        </w:r>
      </w:ins>
      <w:ins w:id="203" w:author="Richard Loft" w:date="2019-11-27T15:13:00Z">
        <w:r>
          <w:rPr>
            <w:rFonts w:ascii="Times" w:hAnsi="Times" w:cs="Times"/>
            <w:noProof/>
            <w:sz w:val="22"/>
            <w:szCs w:val="22"/>
          </w:rPr>
          <w:t xml:space="preserve"> ???</w:t>
        </w:r>
      </w:ins>
    </w:p>
    <w:p w14:paraId="1F56BC89" w14:textId="48A54942" w:rsidR="004125C2" w:rsidRPr="004125C2" w:rsidRDefault="004125C2" w:rsidP="004125C2">
      <w:pPr>
        <w:rPr>
          <w:ins w:id="204" w:author="Richard Loft" w:date="2019-11-27T15:11:00Z"/>
          <w:rFonts w:ascii="Times" w:hAnsi="Times" w:cs="Times"/>
          <w:noProof/>
          <w:sz w:val="22"/>
          <w:szCs w:val="22"/>
        </w:rPr>
      </w:pPr>
      <w:ins w:id="205" w:author="Richard Loft" w:date="2019-11-27T15:11:00Z">
        <w:r w:rsidRPr="004125C2">
          <w:rPr>
            <w:rFonts w:ascii="Times" w:hAnsi="Times" w:cs="Times"/>
            <w:b/>
            <w:bCs/>
            <w:noProof/>
            <w:sz w:val="22"/>
            <w:szCs w:val="22"/>
          </w:rPr>
          <w:t xml:space="preserve">FPGA - </w:t>
        </w:r>
        <w:r w:rsidRPr="004125C2">
          <w:rPr>
            <w:rFonts w:ascii="Times" w:hAnsi="Times" w:cs="Times"/>
            <w:noProof/>
            <w:sz w:val="22"/>
            <w:szCs w:val="22"/>
          </w:rPr>
          <w:t>Xilinx Alveo U250 -</w:t>
        </w:r>
      </w:ins>
      <w:ins w:id="206" w:author="Richard Loft" w:date="2019-11-27T15:13:00Z">
        <w:r>
          <w:rPr>
            <w:rFonts w:ascii="Times" w:hAnsi="Times" w:cs="Times"/>
            <w:noProof/>
            <w:sz w:val="22"/>
            <w:szCs w:val="22"/>
          </w:rPr>
          <w:t xml:space="preserve"> </w:t>
        </w:r>
        <w:r w:rsidRPr="004125C2">
          <w:rPr>
            <w:rFonts w:ascii="Times" w:hAnsi="Times" w:cs="Times"/>
            <w:noProof/>
            <w:sz w:val="22"/>
            <w:szCs w:val="22"/>
          </w:rPr>
          <w:t>The Alveo U250 offers 1.728M LUTs, 12,288 DSP slices, 3,456K registers, 64GB of DDR4 memory with 77 GB/sec, dual 100Gbps network interfaces. The internal SRAM bandwidth is 47 TB/s. Power and thermal specs are: 225W, with typical draw of 110W</w:t>
        </w:r>
      </w:ins>
    </w:p>
    <w:p w14:paraId="5D8BA810" w14:textId="5A6A8494" w:rsidR="004125C2" w:rsidRPr="004125C2" w:rsidRDefault="004125C2" w:rsidP="004125C2">
      <w:pPr>
        <w:rPr>
          <w:ins w:id="207" w:author="Richard Loft" w:date="2019-11-27T15:11:00Z"/>
          <w:rFonts w:ascii="Times" w:hAnsi="Times" w:cs="Times"/>
          <w:noProof/>
          <w:sz w:val="22"/>
          <w:szCs w:val="22"/>
        </w:rPr>
      </w:pPr>
      <w:ins w:id="208" w:author="Richard Loft" w:date="2019-11-27T15:11:00Z">
        <w:r w:rsidRPr="004125C2">
          <w:rPr>
            <w:rFonts w:ascii="Times" w:hAnsi="Times" w:cs="Times"/>
            <w:noProof/>
            <w:sz w:val="22"/>
            <w:szCs w:val="22"/>
          </w:rPr>
          <w:t>Power: overclocking</w:t>
        </w:r>
      </w:ins>
      <w:ins w:id="209" w:author="Richard Loft" w:date="2019-11-27T15:13:00Z">
        <w:r>
          <w:rPr>
            <w:rFonts w:ascii="Times" w:hAnsi="Times" w:cs="Times"/>
            <w:noProof/>
            <w:sz w:val="22"/>
            <w:szCs w:val="22"/>
          </w:rPr>
          <w:t xml:space="preserve"> ???</w:t>
        </w:r>
      </w:ins>
    </w:p>
    <w:p w14:paraId="51BB54EA" w14:textId="294BACBB" w:rsidR="004125C2" w:rsidRPr="004125C2" w:rsidRDefault="004125C2" w:rsidP="004125C2">
      <w:pPr>
        <w:rPr>
          <w:ins w:id="210" w:author="Richard Loft" w:date="2019-11-27T15:11:00Z"/>
          <w:rFonts w:ascii="Times" w:hAnsi="Times" w:cs="Times"/>
          <w:noProof/>
          <w:sz w:val="22"/>
          <w:szCs w:val="22"/>
        </w:rPr>
      </w:pPr>
      <w:ins w:id="211" w:author="Richard Loft" w:date="2019-11-27T15:11:00Z">
        <w:r w:rsidRPr="004125C2">
          <w:rPr>
            <w:rFonts w:ascii="Times" w:hAnsi="Times" w:cs="Times"/>
            <w:noProof/>
            <w:sz w:val="22"/>
            <w:szCs w:val="22"/>
          </w:rPr>
          <w:t>Date chip GA: </w:t>
        </w:r>
      </w:ins>
      <w:ins w:id="212" w:author="Richard Loft" w:date="2019-11-27T15:13:00Z">
        <w:r>
          <w:rPr>
            <w:rFonts w:ascii="Times" w:hAnsi="Times" w:cs="Times"/>
            <w:noProof/>
            <w:sz w:val="22"/>
            <w:szCs w:val="22"/>
          </w:rPr>
          <w:t>???</w:t>
        </w:r>
      </w:ins>
    </w:p>
    <w:p w14:paraId="1AB56C74" w14:textId="32F744B0" w:rsidR="004125C2" w:rsidRPr="004125C2" w:rsidRDefault="004125C2" w:rsidP="004125C2">
      <w:pPr>
        <w:rPr>
          <w:ins w:id="213" w:author="Richard Loft" w:date="2019-11-27T15:11:00Z"/>
          <w:rFonts w:ascii="Times" w:hAnsi="Times" w:cs="Times"/>
          <w:noProof/>
          <w:sz w:val="22"/>
          <w:szCs w:val="22"/>
        </w:rPr>
      </w:pPr>
      <w:ins w:id="214" w:author="Richard Loft" w:date="2019-11-27T15:11:00Z">
        <w:r w:rsidRPr="004125C2">
          <w:rPr>
            <w:rFonts w:ascii="Times" w:hAnsi="Times" w:cs="Times"/>
            <w:noProof/>
            <w:sz w:val="22"/>
            <w:szCs w:val="22"/>
          </w:rPr>
          <w:t>Fab: </w:t>
        </w:r>
      </w:ins>
      <w:ins w:id="215" w:author="Richard Loft" w:date="2019-11-27T15:13:00Z">
        <w:r>
          <w:rPr>
            <w:rFonts w:ascii="Times" w:hAnsi="Times" w:cs="Times"/>
            <w:noProof/>
            <w:sz w:val="22"/>
            <w:szCs w:val="22"/>
          </w:rPr>
          <w:t>???</w:t>
        </w:r>
      </w:ins>
    </w:p>
    <w:p w14:paraId="69388DC0" w14:textId="77777777" w:rsidR="004125C2" w:rsidRPr="004125C2" w:rsidRDefault="004125C2" w:rsidP="004125C2">
      <w:pPr>
        <w:rPr>
          <w:ins w:id="216" w:author="Richard Loft" w:date="2019-11-27T15:11:00Z"/>
          <w:rFonts w:ascii="Times" w:hAnsi="Times" w:cs="Times"/>
          <w:noProof/>
          <w:sz w:val="22"/>
          <w:szCs w:val="22"/>
        </w:rPr>
      </w:pPr>
    </w:p>
    <w:p w14:paraId="1430AA0A" w14:textId="4600EEB0" w:rsidR="003B4D39" w:rsidRDefault="003B4D39">
      <w:pPr>
        <w:rPr>
          <w:ins w:id="217" w:author="Richard Loft" w:date="2019-11-27T15:08:00Z"/>
          <w:rFonts w:ascii="Times" w:hAnsi="Times" w:cs="Times"/>
          <w:noProof/>
          <w:sz w:val="22"/>
          <w:szCs w:val="22"/>
        </w:rPr>
      </w:pPr>
    </w:p>
    <w:p w14:paraId="4311DE67" w14:textId="10C08DEA" w:rsidR="003B4D39" w:rsidRDefault="003B4D39">
      <w:pPr>
        <w:rPr>
          <w:ins w:id="218" w:author="Richard Loft" w:date="2019-11-27T15:07:00Z"/>
          <w:rFonts w:ascii="Times" w:hAnsi="Times" w:cs="Times"/>
          <w:noProof/>
          <w:sz w:val="22"/>
          <w:szCs w:val="22"/>
        </w:rPr>
      </w:pPr>
    </w:p>
    <w:p w14:paraId="7830E69A" w14:textId="0FB928A7" w:rsidR="003B4D39" w:rsidRDefault="003B4D39">
      <w:pPr>
        <w:jc w:val="both"/>
        <w:rPr>
          <w:rFonts w:ascii="Times" w:hAnsi="Times" w:cs="Times"/>
          <w:sz w:val="22"/>
          <w:szCs w:val="22"/>
        </w:rPr>
        <w:pPrChange w:id="219" w:author="Richard Loft" w:date="2019-11-27T15:06:00Z">
          <w:pPr>
            <w:ind w:firstLine="360"/>
            <w:jc w:val="both"/>
          </w:pPr>
        </w:pPrChange>
      </w:pPr>
    </w:p>
    <w:p w14:paraId="657A2D5D" w14:textId="1E8DB94B" w:rsidR="00264F82" w:rsidDel="004125C2" w:rsidRDefault="00264F82" w:rsidP="00B45E20">
      <w:pPr>
        <w:jc w:val="both"/>
        <w:rPr>
          <w:del w:id="220" w:author="Richard Loft" w:date="2019-11-27T15:13:00Z"/>
          <w:rFonts w:ascii="Times" w:hAnsi="Times" w:cs="Times"/>
          <w:sz w:val="22"/>
          <w:szCs w:val="22"/>
        </w:rPr>
      </w:pPr>
    </w:p>
    <w:p w14:paraId="41AA5776" w14:textId="6EFDF6E0" w:rsidR="003B4D39" w:rsidRDefault="003B4D39">
      <w:pPr>
        <w:rPr>
          <w:ins w:id="221" w:author="Richard Loft" w:date="2019-11-27T15:09:00Z"/>
          <w:rFonts w:ascii="Times" w:hAnsi="Times" w:cs="Times"/>
          <w:i/>
          <w:sz w:val="22"/>
          <w:szCs w:val="22"/>
          <w:highlight w:val="lightGray"/>
        </w:rPr>
      </w:pPr>
      <w:ins w:id="222" w:author="Richard Loft" w:date="2019-11-27T15:09:00Z">
        <w:r>
          <w:rPr>
            <w:rFonts w:ascii="Times" w:hAnsi="Times" w:cs="Times"/>
            <w:i/>
            <w:sz w:val="22"/>
            <w:szCs w:val="22"/>
            <w:highlight w:val="lightGray"/>
          </w:rPr>
          <w:br w:type="page"/>
        </w:r>
      </w:ins>
    </w:p>
    <w:p w14:paraId="38B2AAAD" w14:textId="345A7EEB" w:rsidR="00B45E20" w:rsidRPr="003B4D39" w:rsidRDefault="00B45E20">
      <w:pPr>
        <w:rPr>
          <w:rFonts w:ascii="Times" w:hAnsi="Times" w:cs="Times"/>
          <w:i/>
          <w:sz w:val="22"/>
          <w:szCs w:val="22"/>
          <w:rPrChange w:id="223" w:author="Richard Loft" w:date="2019-11-27T15:09:00Z">
            <w:rPr/>
          </w:rPrChange>
        </w:rPr>
        <w:pPrChange w:id="224" w:author="Richard Loft" w:date="2019-11-27T15:09:00Z">
          <w:pPr>
            <w:pStyle w:val="ListParagraph"/>
            <w:numPr>
              <w:ilvl w:val="1"/>
              <w:numId w:val="1"/>
            </w:numPr>
            <w:ind w:left="360" w:hanging="360"/>
          </w:pPr>
        </w:pPrChange>
      </w:pPr>
      <w:r w:rsidRPr="003B4D39">
        <w:rPr>
          <w:rFonts w:ascii="Times" w:hAnsi="Times" w:cs="Times"/>
          <w:i/>
          <w:sz w:val="22"/>
          <w:szCs w:val="22"/>
          <w:rPrChange w:id="225" w:author="Richard Loft" w:date="2019-11-27T15:09:00Z">
            <w:rPr/>
          </w:rPrChange>
        </w:rPr>
        <w:lastRenderedPageBreak/>
        <w:t xml:space="preserve">Workload Scaling </w:t>
      </w:r>
      <w:ins w:id="226" w:author="Richard Loft" w:date="2019-11-27T15:37:00Z">
        <w:r w:rsidR="00A47A37">
          <w:rPr>
            <w:rFonts w:ascii="Times" w:hAnsi="Times" w:cs="Times"/>
            <w:i/>
            <w:sz w:val="22"/>
            <w:szCs w:val="22"/>
          </w:rPr>
          <w:t>Results</w:t>
        </w:r>
      </w:ins>
      <w:del w:id="227" w:author="Richard Loft" w:date="2019-11-27T15:37:00Z">
        <w:r w:rsidRPr="003B4D39" w:rsidDel="00A47A37">
          <w:rPr>
            <w:rFonts w:ascii="Times" w:hAnsi="Times" w:cs="Times"/>
            <w:i/>
            <w:sz w:val="22"/>
            <w:szCs w:val="22"/>
            <w:rPrChange w:id="228" w:author="Richard Loft" w:date="2019-11-27T15:09:00Z">
              <w:rPr/>
            </w:rPrChange>
          </w:rPr>
          <w:delText>Performance Study</w:delText>
        </w:r>
      </w:del>
    </w:p>
    <w:p w14:paraId="394A78F4" w14:textId="38F0519B" w:rsidR="00B45E20" w:rsidRDefault="00B45E20" w:rsidP="00B45E20">
      <w:pPr>
        <w:rPr>
          <w:rFonts w:ascii="Times" w:hAnsi="Times" w:cs="Times"/>
          <w:i/>
          <w:sz w:val="22"/>
          <w:szCs w:val="22"/>
        </w:rPr>
      </w:pPr>
    </w:p>
    <w:p w14:paraId="5FCD5607" w14:textId="74CD30A6" w:rsidR="00DF4FF9" w:rsidRDefault="003B4D39" w:rsidP="00993A37">
      <w:pPr>
        <w:ind w:firstLine="360"/>
        <w:jc w:val="both"/>
        <w:rPr>
          <w:rFonts w:ascii="Times" w:eastAsiaTheme="minorEastAsia" w:hAnsi="Times" w:cs="Times"/>
          <w:sz w:val="22"/>
          <w:szCs w:val="22"/>
        </w:rPr>
        <w:sectPr w:rsidR="00DF4FF9" w:rsidSect="009B02C3">
          <w:type w:val="continuous"/>
          <w:pgSz w:w="12240" w:h="15840"/>
          <w:pgMar w:top="1440" w:right="1440" w:bottom="1440" w:left="1440" w:header="720" w:footer="720" w:gutter="0"/>
          <w:cols w:space="720"/>
          <w:noEndnote/>
        </w:sectPr>
      </w:pPr>
      <w:r>
        <w:rPr>
          <w:noProof/>
          <w:lang w:eastAsia="zh-CN"/>
        </w:rPr>
        <w:drawing>
          <wp:anchor distT="91440" distB="91440" distL="114300" distR="114300" simplePos="0" relativeHeight="251708416" behindDoc="0" locked="0" layoutInCell="1" allowOverlap="1" wp14:anchorId="6E47D320" wp14:editId="214CD97E">
            <wp:simplePos x="0" y="0"/>
            <wp:positionH relativeFrom="margin">
              <wp:posOffset>237490</wp:posOffset>
            </wp:positionH>
            <wp:positionV relativeFrom="margin">
              <wp:posOffset>969010</wp:posOffset>
            </wp:positionV>
            <wp:extent cx="3081020" cy="2620645"/>
            <wp:effectExtent l="0" t="0" r="17780" b="8255"/>
            <wp:wrapSquare wrapText="bothSides"/>
            <wp:docPr id="110" name="Chart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0C6457">
        <w:rPr>
          <w:rFonts w:ascii="Times" w:hAnsi="Times" w:cs="Times"/>
          <w:sz w:val="22"/>
          <w:szCs w:val="22"/>
        </w:rPr>
        <w:t xml:space="preserve">Figure </w:t>
      </w:r>
      <w:ins w:id="229" w:author="Richard Loft" w:date="2019-11-27T15:37:00Z">
        <w:r w:rsidR="00A47A37">
          <w:rPr>
            <w:rFonts w:ascii="Times" w:hAnsi="Times" w:cs="Times"/>
            <w:sz w:val="22"/>
            <w:szCs w:val="22"/>
          </w:rPr>
          <w:t>4</w:t>
        </w:r>
      </w:ins>
      <w:del w:id="230" w:author="Richard Loft" w:date="2019-11-27T15:37:00Z">
        <w:r w:rsidR="001D2C93" w:rsidDel="00A47A37">
          <w:rPr>
            <w:rFonts w:ascii="Times" w:hAnsi="Times" w:cs="Times"/>
            <w:sz w:val="22"/>
            <w:szCs w:val="22"/>
          </w:rPr>
          <w:delText>X</w:delText>
        </w:r>
      </w:del>
      <w:r w:rsidR="001D2C93">
        <w:rPr>
          <w:rFonts w:ascii="Times" w:hAnsi="Times" w:cs="Times"/>
          <w:sz w:val="22"/>
          <w:szCs w:val="22"/>
        </w:rPr>
        <w:t>.</w:t>
      </w:r>
      <w:commentRangeStart w:id="231"/>
      <w:r w:rsidR="001D2C93">
        <w:rPr>
          <w:rFonts w:ascii="Times" w:hAnsi="Times" w:cs="Times"/>
          <w:sz w:val="22"/>
          <w:szCs w:val="22"/>
        </w:rPr>
        <w:t>X</w:t>
      </w:r>
      <w:commentRangeEnd w:id="231"/>
      <w:r w:rsidR="001D2C93">
        <w:rPr>
          <w:rStyle w:val="CommentReference"/>
        </w:rPr>
        <w:commentReference w:id="231"/>
      </w:r>
      <w:r w:rsidR="00B45E20">
        <w:rPr>
          <w:rFonts w:ascii="Times" w:hAnsi="Times" w:cs="Times"/>
          <w:sz w:val="22"/>
          <w:szCs w:val="22"/>
        </w:rPr>
        <w:t xml:space="preserve"> shows the workload scaling performance results for each architecture. </w:t>
      </w:r>
    </w:p>
    <w:p w14:paraId="36E9A6DA" w14:textId="70A6A416" w:rsidR="00DF4FF9" w:rsidRDefault="00DF4FF9" w:rsidP="00DF4FF9">
      <w:pPr>
        <w:jc w:val="both"/>
        <w:rPr>
          <w:rFonts w:ascii="Times" w:eastAsiaTheme="minorEastAsia" w:hAnsi="Times" w:cs="Times"/>
          <w:sz w:val="22"/>
          <w:szCs w:val="22"/>
        </w:rPr>
      </w:pPr>
    </w:p>
    <w:p w14:paraId="31208B6B" w14:textId="645073C4" w:rsidR="00DF4FF9" w:rsidRDefault="00DF4FF9" w:rsidP="00DF4FF9">
      <w:pPr>
        <w:pStyle w:val="ListParagraph"/>
        <w:numPr>
          <w:ilvl w:val="0"/>
          <w:numId w:val="1"/>
        </w:numPr>
        <w:rPr>
          <w:rFonts w:ascii="Times" w:hAnsi="Times" w:cs="Times"/>
          <w:b/>
          <w:sz w:val="22"/>
          <w:szCs w:val="22"/>
        </w:rPr>
      </w:pPr>
      <w:r>
        <w:rPr>
          <w:rFonts w:ascii="Times" w:hAnsi="Times" w:cs="Times"/>
          <w:b/>
          <w:sz w:val="22"/>
          <w:szCs w:val="22"/>
        </w:rPr>
        <w:t>Conclusions</w:t>
      </w:r>
    </w:p>
    <w:p w14:paraId="08303650" w14:textId="77777777" w:rsidR="00996BE8" w:rsidRDefault="00996BE8" w:rsidP="00996BE8">
      <w:pPr>
        <w:rPr>
          <w:rFonts w:ascii="Times" w:hAnsi="Times" w:cs="Times"/>
          <w:sz w:val="22"/>
          <w:szCs w:val="22"/>
        </w:rPr>
      </w:pPr>
    </w:p>
    <w:p w14:paraId="700CC97C" w14:textId="2448B326" w:rsidR="00DA40D2" w:rsidRDefault="00996BE8" w:rsidP="00993A37">
      <w:pPr>
        <w:ind w:firstLine="360"/>
        <w:jc w:val="both"/>
        <w:rPr>
          <w:rFonts w:ascii="Times" w:hAnsi="Times" w:cs="Times"/>
        </w:rPr>
      </w:pPr>
      <w:r>
        <w:rPr>
          <w:rFonts w:ascii="Times" w:hAnsi="Times" w:cs="Times"/>
          <w:sz w:val="22"/>
          <w:szCs w:val="22"/>
        </w:rPr>
        <w:t>In this paper</w:t>
      </w:r>
      <w:r w:rsidR="000C26EB">
        <w:rPr>
          <w:rFonts w:ascii="Times" w:hAnsi="Times" w:cs="Times"/>
          <w:sz w:val="22"/>
          <w:szCs w:val="22"/>
        </w:rPr>
        <w:t>,</w:t>
      </w:r>
      <w:r w:rsidR="009B13E4">
        <w:rPr>
          <w:rFonts w:ascii="Times" w:hAnsi="Times" w:cs="Times"/>
          <w:sz w:val="22"/>
          <w:szCs w:val="22"/>
        </w:rPr>
        <w:t xml:space="preserve"> we have described an</w:t>
      </w:r>
      <w:r>
        <w:rPr>
          <w:rFonts w:ascii="Times" w:hAnsi="Times" w:cs="Times"/>
          <w:sz w:val="22"/>
          <w:szCs w:val="22"/>
        </w:rPr>
        <w:t xml:space="preserve"> RBF-FD formulation of the SWEs on a rotating sphere </w:t>
      </w:r>
      <w:r w:rsidR="000C26EB">
        <w:rPr>
          <w:rFonts w:ascii="Times" w:hAnsi="Times" w:cs="Times"/>
          <w:sz w:val="22"/>
          <w:szCs w:val="22"/>
        </w:rPr>
        <w:t>for two-dimensional approximation</w:t>
      </w:r>
      <w:r>
        <w:rPr>
          <w:rFonts w:ascii="Times" w:hAnsi="Times" w:cs="Times"/>
          <w:sz w:val="22"/>
          <w:szCs w:val="22"/>
        </w:rPr>
        <w:t xml:space="preserve"> of atmospheric </w:t>
      </w:r>
      <w:r w:rsidR="009B13E4">
        <w:rPr>
          <w:rFonts w:ascii="Times" w:hAnsi="Times" w:cs="Times"/>
          <w:sz w:val="22"/>
          <w:szCs w:val="22"/>
        </w:rPr>
        <w:t>dynamics. We then described the</w:t>
      </w:r>
      <w:r w:rsidR="000C26EB">
        <w:rPr>
          <w:rFonts w:ascii="Times" w:hAnsi="Times" w:cs="Times"/>
          <w:sz w:val="22"/>
          <w:szCs w:val="22"/>
        </w:rPr>
        <w:t xml:space="preserve"> parallelization and algorithmic optimization methods used to implement </w:t>
      </w:r>
      <w:r w:rsidR="009B13E4">
        <w:rPr>
          <w:rFonts w:ascii="Times" w:hAnsi="Times" w:cs="Times"/>
          <w:sz w:val="22"/>
          <w:szCs w:val="22"/>
        </w:rPr>
        <w:t xml:space="preserve">this formulation </w:t>
      </w:r>
      <w:del w:id="232" w:author="Richard Loft" w:date="2019-11-27T15:08:00Z">
        <w:r w:rsidR="009B13E4" w:rsidDel="003B4D39">
          <w:rPr>
            <w:rFonts w:ascii="Times" w:hAnsi="Times" w:cs="Times"/>
            <w:sz w:val="22"/>
            <w:szCs w:val="22"/>
          </w:rPr>
          <w:delText>with the goal of de</w:delText>
        </w:r>
        <w:r w:rsidR="00993A37" w:rsidDel="003B4D39">
          <w:rPr>
            <w:rFonts w:ascii="Times" w:hAnsi="Times" w:cs="Times"/>
            <w:sz w:val="22"/>
            <w:szCs w:val="22"/>
          </w:rPr>
          <w:delText>monstrating</w:delText>
        </w:r>
        <w:r w:rsidR="009B13E4" w:rsidDel="003B4D39">
          <w:rPr>
            <w:rFonts w:ascii="Times" w:hAnsi="Times" w:cs="Times"/>
            <w:sz w:val="22"/>
            <w:szCs w:val="22"/>
          </w:rPr>
          <w:delText xml:space="preserve"> </w:delText>
        </w:r>
        <w:r w:rsidR="000C26EB" w:rsidDel="003B4D39">
          <w:rPr>
            <w:rFonts w:ascii="Times" w:hAnsi="Times" w:cs="Times"/>
            <w:sz w:val="22"/>
            <w:szCs w:val="22"/>
          </w:rPr>
          <w:delText>a performance portab</w:delText>
        </w:r>
        <w:r w:rsidR="00993A37" w:rsidDel="003B4D39">
          <w:rPr>
            <w:rFonts w:ascii="Times" w:hAnsi="Times" w:cs="Times"/>
            <w:sz w:val="22"/>
            <w:szCs w:val="22"/>
          </w:rPr>
          <w:delText xml:space="preserve">ility </w:delText>
        </w:r>
      </w:del>
      <w:ins w:id="233" w:author="Richard Loft" w:date="2019-11-27T15:08:00Z">
        <w:r w:rsidR="003B4D39">
          <w:rPr>
            <w:rFonts w:ascii="Times" w:hAnsi="Times" w:cs="Times"/>
            <w:sz w:val="22"/>
            <w:szCs w:val="22"/>
          </w:rPr>
          <w:t>on</w:t>
        </w:r>
      </w:ins>
      <w:del w:id="234" w:author="Richard Loft" w:date="2019-11-27T15:08:00Z">
        <w:r w:rsidR="00993A37" w:rsidDel="003B4D39">
          <w:rPr>
            <w:rFonts w:ascii="Times" w:hAnsi="Times" w:cs="Times"/>
            <w:sz w:val="22"/>
            <w:szCs w:val="22"/>
          </w:rPr>
          <w:delText>to</w:delText>
        </w:r>
      </w:del>
      <w:r w:rsidR="00993A37">
        <w:rPr>
          <w:rFonts w:ascii="Times" w:hAnsi="Times" w:cs="Times"/>
          <w:sz w:val="22"/>
          <w:szCs w:val="22"/>
        </w:rPr>
        <w:t xml:space="preserve"> </w:t>
      </w:r>
      <w:ins w:id="235" w:author="Richard Loft" w:date="2019-11-27T15:08:00Z">
        <w:r w:rsidR="003B4D39">
          <w:rPr>
            <w:rFonts w:ascii="Times" w:hAnsi="Times" w:cs="Times"/>
            <w:sz w:val="22"/>
            <w:szCs w:val="22"/>
          </w:rPr>
          <w:t xml:space="preserve">an </w:t>
        </w:r>
      </w:ins>
      <w:r w:rsidR="00993A37">
        <w:rPr>
          <w:rFonts w:ascii="Times" w:hAnsi="Times" w:cs="Times"/>
          <w:sz w:val="22"/>
          <w:szCs w:val="22"/>
        </w:rPr>
        <w:t>FPGA</w:t>
      </w:r>
      <w:del w:id="236" w:author="Richard Loft" w:date="2019-11-27T15:08:00Z">
        <w:r w:rsidR="00993A37" w:rsidDel="003B4D39">
          <w:rPr>
            <w:rFonts w:ascii="Times" w:hAnsi="Times" w:cs="Times"/>
            <w:sz w:val="22"/>
            <w:szCs w:val="22"/>
          </w:rPr>
          <w:delText>s</w:delText>
        </w:r>
      </w:del>
      <w:r w:rsidR="00993A37">
        <w:rPr>
          <w:rFonts w:ascii="Times" w:hAnsi="Times" w:cs="Times"/>
          <w:sz w:val="22"/>
          <w:szCs w:val="22"/>
        </w:rPr>
        <w:t xml:space="preserve">. </w:t>
      </w:r>
      <w:r w:rsidR="000C26EB">
        <w:rPr>
          <w:rFonts w:ascii="Times" w:hAnsi="Times" w:cs="Times"/>
          <w:sz w:val="22"/>
          <w:szCs w:val="22"/>
        </w:rPr>
        <w:t xml:space="preserve"> </w:t>
      </w:r>
    </w:p>
    <w:p w14:paraId="50E7B8A1" w14:textId="13D8ED20" w:rsidR="00DA40D2" w:rsidRDefault="00DA40D2" w:rsidP="00DA40D2">
      <w:pPr>
        <w:jc w:val="both"/>
        <w:rPr>
          <w:rFonts w:ascii="Times" w:hAnsi="Times" w:cs="Times"/>
        </w:rPr>
        <w:sectPr w:rsidR="00DA40D2" w:rsidSect="009B02C3">
          <w:pgSz w:w="12240" w:h="15840"/>
          <w:pgMar w:top="1440" w:right="1440" w:bottom="1440" w:left="1440" w:header="720" w:footer="720" w:gutter="0"/>
          <w:cols w:space="720"/>
          <w:noEndnote/>
        </w:sectPr>
      </w:pPr>
    </w:p>
    <w:p w14:paraId="71538E4F" w14:textId="77777777" w:rsidR="00D710C1" w:rsidRDefault="00D710C1" w:rsidP="00B71D3F">
      <w:pPr>
        <w:outlineLvl w:val="0"/>
        <w:rPr>
          <w:rFonts w:ascii="Times" w:hAnsi="Times" w:cs="Times"/>
          <w:b/>
          <w:sz w:val="22"/>
          <w:szCs w:val="22"/>
        </w:rPr>
      </w:pPr>
    </w:p>
    <w:p w14:paraId="1DC875B2" w14:textId="77777777" w:rsidR="00582E01" w:rsidRDefault="00582E01" w:rsidP="00B71D3F">
      <w:pPr>
        <w:outlineLvl w:val="0"/>
        <w:rPr>
          <w:rFonts w:ascii="Times" w:hAnsi="Times" w:cs="Times"/>
          <w:b/>
          <w:sz w:val="22"/>
          <w:szCs w:val="22"/>
        </w:rPr>
        <w:sectPr w:rsidR="00582E01" w:rsidSect="00582E01">
          <w:type w:val="continuous"/>
          <w:pgSz w:w="12240" w:h="15840"/>
          <w:pgMar w:top="1440" w:right="1440" w:bottom="1440" w:left="1440" w:header="720" w:footer="720" w:gutter="0"/>
          <w:cols w:space="720"/>
          <w:noEndnote/>
        </w:sectPr>
      </w:pPr>
    </w:p>
    <w:p w14:paraId="2D87664F" w14:textId="268A2C0B" w:rsidR="00D710C1" w:rsidRDefault="00D710C1" w:rsidP="00B71D3F">
      <w:pPr>
        <w:outlineLvl w:val="0"/>
        <w:rPr>
          <w:rFonts w:ascii="Times" w:hAnsi="Times" w:cs="Times"/>
          <w:b/>
          <w:sz w:val="22"/>
          <w:szCs w:val="22"/>
        </w:rPr>
      </w:pPr>
    </w:p>
    <w:p w14:paraId="4D76BC5E" w14:textId="64C42674" w:rsidR="0044584A" w:rsidRDefault="00D95BE1" w:rsidP="009B02C3">
      <w:pPr>
        <w:pStyle w:val="ListParagraph"/>
        <w:numPr>
          <w:ilvl w:val="0"/>
          <w:numId w:val="1"/>
        </w:numPr>
        <w:rPr>
          <w:rFonts w:ascii="Times" w:hAnsi="Times" w:cs="Times"/>
          <w:b/>
          <w:sz w:val="22"/>
          <w:szCs w:val="22"/>
        </w:rPr>
      </w:pPr>
      <w:r>
        <w:rPr>
          <w:rFonts w:ascii="Times" w:hAnsi="Times" w:cs="Times"/>
          <w:b/>
          <w:sz w:val="22"/>
          <w:szCs w:val="22"/>
        </w:rPr>
        <w:t>Acknowledgements</w:t>
      </w:r>
    </w:p>
    <w:p w14:paraId="5F254D12" w14:textId="77777777" w:rsidR="0044584A" w:rsidRDefault="0044584A" w:rsidP="00B71D3F">
      <w:pPr>
        <w:outlineLvl w:val="0"/>
        <w:rPr>
          <w:rFonts w:ascii="Times" w:hAnsi="Times" w:cs="Times"/>
          <w:b/>
          <w:sz w:val="22"/>
          <w:szCs w:val="22"/>
        </w:rPr>
      </w:pPr>
    </w:p>
    <w:p w14:paraId="350A8D19" w14:textId="77777777" w:rsidR="0044584A" w:rsidRDefault="0044584A" w:rsidP="00B71D3F">
      <w:pPr>
        <w:outlineLvl w:val="0"/>
        <w:rPr>
          <w:rFonts w:ascii="Times" w:hAnsi="Times" w:cs="Times"/>
          <w:b/>
          <w:sz w:val="22"/>
          <w:szCs w:val="22"/>
        </w:rPr>
      </w:pPr>
    </w:p>
    <w:p w14:paraId="50D4ECE7" w14:textId="77777777" w:rsidR="00BC0CDC" w:rsidRDefault="00BC0CDC" w:rsidP="00B71D3F">
      <w:pPr>
        <w:outlineLvl w:val="0"/>
        <w:rPr>
          <w:rFonts w:ascii="Times" w:hAnsi="Times" w:cs="Times"/>
          <w:b/>
          <w:sz w:val="22"/>
          <w:szCs w:val="22"/>
        </w:rPr>
      </w:pPr>
    </w:p>
    <w:p w14:paraId="139139C1" w14:textId="77777777" w:rsidR="00BC0CDC" w:rsidRDefault="00BC0CDC" w:rsidP="00B71D3F">
      <w:pPr>
        <w:outlineLvl w:val="0"/>
        <w:rPr>
          <w:rFonts w:ascii="Times" w:hAnsi="Times" w:cs="Times"/>
          <w:b/>
          <w:sz w:val="22"/>
          <w:szCs w:val="22"/>
        </w:rPr>
      </w:pPr>
    </w:p>
    <w:p w14:paraId="456160CD" w14:textId="77777777" w:rsidR="00BC0CDC" w:rsidRDefault="00BC0CDC" w:rsidP="00B71D3F">
      <w:pPr>
        <w:outlineLvl w:val="0"/>
        <w:rPr>
          <w:rFonts w:ascii="Times" w:hAnsi="Times" w:cs="Times"/>
          <w:b/>
          <w:sz w:val="22"/>
          <w:szCs w:val="22"/>
        </w:rPr>
      </w:pPr>
    </w:p>
    <w:p w14:paraId="43CB8173" w14:textId="77777777" w:rsidR="00BC0CDC" w:rsidRDefault="00BC0CDC" w:rsidP="00B71D3F">
      <w:pPr>
        <w:outlineLvl w:val="0"/>
        <w:rPr>
          <w:rFonts w:ascii="Times" w:hAnsi="Times" w:cs="Times"/>
          <w:b/>
          <w:sz w:val="22"/>
          <w:szCs w:val="22"/>
        </w:rPr>
      </w:pPr>
    </w:p>
    <w:p w14:paraId="7131DE9C" w14:textId="77777777" w:rsidR="00BC0CDC" w:rsidRDefault="00BC0CDC" w:rsidP="00B71D3F">
      <w:pPr>
        <w:outlineLvl w:val="0"/>
        <w:rPr>
          <w:rFonts w:ascii="Times" w:hAnsi="Times" w:cs="Times"/>
          <w:b/>
          <w:sz w:val="22"/>
          <w:szCs w:val="22"/>
        </w:rPr>
      </w:pPr>
    </w:p>
    <w:p w14:paraId="2135EB9A" w14:textId="77777777" w:rsidR="00BC0CDC" w:rsidRDefault="00BC0CDC" w:rsidP="00B71D3F">
      <w:pPr>
        <w:outlineLvl w:val="0"/>
        <w:rPr>
          <w:rFonts w:ascii="Times" w:hAnsi="Times" w:cs="Times"/>
          <w:b/>
          <w:sz w:val="22"/>
          <w:szCs w:val="22"/>
        </w:rPr>
      </w:pPr>
    </w:p>
    <w:p w14:paraId="2C9C4033" w14:textId="77777777" w:rsidR="00BC0CDC" w:rsidRDefault="00BC0CDC" w:rsidP="00B71D3F">
      <w:pPr>
        <w:outlineLvl w:val="0"/>
        <w:rPr>
          <w:rFonts w:ascii="Times" w:hAnsi="Times" w:cs="Times"/>
          <w:b/>
          <w:sz w:val="22"/>
          <w:szCs w:val="22"/>
        </w:rPr>
      </w:pPr>
    </w:p>
    <w:p w14:paraId="0157A26C" w14:textId="77777777" w:rsidR="00BC0CDC" w:rsidRDefault="00BC0CDC" w:rsidP="00B71D3F">
      <w:pPr>
        <w:outlineLvl w:val="0"/>
        <w:rPr>
          <w:rFonts w:ascii="Times" w:hAnsi="Times" w:cs="Times"/>
          <w:b/>
          <w:sz w:val="22"/>
          <w:szCs w:val="22"/>
        </w:rPr>
      </w:pPr>
    </w:p>
    <w:p w14:paraId="19FEBE10" w14:textId="77777777" w:rsidR="00BC0CDC" w:rsidRDefault="00BC0CDC" w:rsidP="00B71D3F">
      <w:pPr>
        <w:outlineLvl w:val="0"/>
        <w:rPr>
          <w:rFonts w:ascii="Times" w:hAnsi="Times" w:cs="Times"/>
          <w:b/>
          <w:sz w:val="22"/>
          <w:szCs w:val="22"/>
        </w:rPr>
      </w:pPr>
    </w:p>
    <w:p w14:paraId="5CCE2176" w14:textId="77777777" w:rsidR="00BC0CDC" w:rsidRDefault="00BC0CDC" w:rsidP="00B71D3F">
      <w:pPr>
        <w:outlineLvl w:val="0"/>
        <w:rPr>
          <w:rFonts w:ascii="Times" w:hAnsi="Times" w:cs="Times"/>
          <w:b/>
          <w:sz w:val="22"/>
          <w:szCs w:val="22"/>
        </w:rPr>
      </w:pPr>
    </w:p>
    <w:p w14:paraId="6AE6934E" w14:textId="77777777" w:rsidR="00BC0CDC" w:rsidRDefault="00BC0CDC" w:rsidP="00B71D3F">
      <w:pPr>
        <w:outlineLvl w:val="0"/>
        <w:rPr>
          <w:rFonts w:ascii="Times" w:hAnsi="Times" w:cs="Times"/>
          <w:b/>
          <w:sz w:val="22"/>
          <w:szCs w:val="22"/>
        </w:rPr>
      </w:pPr>
    </w:p>
    <w:p w14:paraId="2AADFAFE" w14:textId="77777777" w:rsidR="00BC0CDC" w:rsidRDefault="00BC0CDC" w:rsidP="00B71D3F">
      <w:pPr>
        <w:outlineLvl w:val="0"/>
        <w:rPr>
          <w:rFonts w:ascii="Times" w:hAnsi="Times" w:cs="Times"/>
          <w:b/>
          <w:sz w:val="22"/>
          <w:szCs w:val="22"/>
        </w:rPr>
      </w:pPr>
    </w:p>
    <w:p w14:paraId="6F82AC3A" w14:textId="77777777" w:rsidR="00BC0CDC" w:rsidRDefault="00BC0CDC" w:rsidP="00B71D3F">
      <w:pPr>
        <w:outlineLvl w:val="0"/>
        <w:rPr>
          <w:rFonts w:ascii="Times" w:hAnsi="Times" w:cs="Times"/>
          <w:b/>
          <w:sz w:val="22"/>
          <w:szCs w:val="22"/>
        </w:rPr>
      </w:pPr>
    </w:p>
    <w:p w14:paraId="031611A1" w14:textId="77777777" w:rsidR="00BC0CDC" w:rsidRDefault="00BC0CDC" w:rsidP="00B71D3F">
      <w:pPr>
        <w:outlineLvl w:val="0"/>
        <w:rPr>
          <w:rFonts w:ascii="Times" w:hAnsi="Times" w:cs="Times"/>
          <w:b/>
          <w:sz w:val="22"/>
          <w:szCs w:val="22"/>
        </w:rPr>
      </w:pPr>
    </w:p>
    <w:p w14:paraId="00AEF7FA" w14:textId="77777777" w:rsidR="00BC0CDC" w:rsidRDefault="00BC0CDC" w:rsidP="00B71D3F">
      <w:pPr>
        <w:outlineLvl w:val="0"/>
        <w:rPr>
          <w:rFonts w:ascii="Times" w:hAnsi="Times" w:cs="Times"/>
          <w:b/>
          <w:sz w:val="22"/>
          <w:szCs w:val="22"/>
        </w:rPr>
      </w:pPr>
    </w:p>
    <w:p w14:paraId="536BE4EC" w14:textId="77777777" w:rsidR="00BC0CDC" w:rsidRDefault="00BC0CDC" w:rsidP="00B71D3F">
      <w:pPr>
        <w:outlineLvl w:val="0"/>
        <w:rPr>
          <w:rFonts w:ascii="Times" w:hAnsi="Times" w:cs="Times"/>
          <w:b/>
          <w:sz w:val="22"/>
          <w:szCs w:val="22"/>
        </w:rPr>
      </w:pPr>
    </w:p>
    <w:p w14:paraId="6D3A1DEC" w14:textId="77777777" w:rsidR="00BC0CDC" w:rsidRDefault="00BC0CDC" w:rsidP="00B71D3F">
      <w:pPr>
        <w:outlineLvl w:val="0"/>
        <w:rPr>
          <w:rFonts w:ascii="Times" w:hAnsi="Times" w:cs="Times"/>
          <w:b/>
          <w:sz w:val="22"/>
          <w:szCs w:val="22"/>
        </w:rPr>
      </w:pPr>
    </w:p>
    <w:p w14:paraId="699ADEEB" w14:textId="77777777" w:rsidR="00BC0CDC" w:rsidRDefault="00BC0CDC" w:rsidP="00B71D3F">
      <w:pPr>
        <w:outlineLvl w:val="0"/>
        <w:rPr>
          <w:rFonts w:ascii="Times" w:hAnsi="Times" w:cs="Times"/>
          <w:b/>
          <w:sz w:val="22"/>
          <w:szCs w:val="22"/>
        </w:rPr>
      </w:pPr>
    </w:p>
    <w:p w14:paraId="7566C4B2" w14:textId="77777777" w:rsidR="00BC0CDC" w:rsidRDefault="00BC0CDC" w:rsidP="00B71D3F">
      <w:pPr>
        <w:outlineLvl w:val="0"/>
        <w:rPr>
          <w:rFonts w:ascii="Times" w:hAnsi="Times" w:cs="Times"/>
          <w:b/>
          <w:sz w:val="22"/>
          <w:szCs w:val="22"/>
        </w:rPr>
      </w:pPr>
    </w:p>
    <w:p w14:paraId="0294CD04" w14:textId="77777777" w:rsidR="00BC0CDC" w:rsidRDefault="00BC0CDC" w:rsidP="00B71D3F">
      <w:pPr>
        <w:outlineLvl w:val="0"/>
        <w:rPr>
          <w:rFonts w:ascii="Times" w:hAnsi="Times" w:cs="Times"/>
          <w:b/>
          <w:sz w:val="22"/>
          <w:szCs w:val="22"/>
        </w:rPr>
      </w:pPr>
    </w:p>
    <w:p w14:paraId="2189B8BE" w14:textId="77777777" w:rsidR="00BC0CDC" w:rsidRDefault="00BC0CDC" w:rsidP="00B71D3F">
      <w:pPr>
        <w:outlineLvl w:val="0"/>
        <w:rPr>
          <w:rFonts w:ascii="Times" w:hAnsi="Times" w:cs="Times"/>
          <w:b/>
          <w:sz w:val="22"/>
          <w:szCs w:val="22"/>
        </w:rPr>
      </w:pPr>
    </w:p>
    <w:p w14:paraId="3B8123E6" w14:textId="77777777" w:rsidR="00BC0CDC" w:rsidRDefault="00BC0CDC" w:rsidP="00B71D3F">
      <w:pPr>
        <w:outlineLvl w:val="0"/>
        <w:rPr>
          <w:rFonts w:ascii="Times" w:hAnsi="Times" w:cs="Times"/>
          <w:b/>
          <w:sz w:val="22"/>
          <w:szCs w:val="22"/>
        </w:rPr>
      </w:pPr>
    </w:p>
    <w:p w14:paraId="644AF4FC" w14:textId="77777777" w:rsidR="00BC0CDC" w:rsidRDefault="00BC0CDC" w:rsidP="00B71D3F">
      <w:pPr>
        <w:outlineLvl w:val="0"/>
        <w:rPr>
          <w:rFonts w:ascii="Times" w:hAnsi="Times" w:cs="Times"/>
          <w:b/>
          <w:sz w:val="22"/>
          <w:szCs w:val="22"/>
        </w:rPr>
      </w:pPr>
    </w:p>
    <w:p w14:paraId="2AA55DDC" w14:textId="77777777" w:rsidR="00BC0CDC" w:rsidRDefault="00BC0CDC" w:rsidP="00B71D3F">
      <w:pPr>
        <w:outlineLvl w:val="0"/>
        <w:rPr>
          <w:rFonts w:ascii="Times" w:hAnsi="Times" w:cs="Times"/>
          <w:b/>
          <w:sz w:val="22"/>
          <w:szCs w:val="22"/>
        </w:rPr>
      </w:pPr>
    </w:p>
    <w:p w14:paraId="4C83A730" w14:textId="77777777" w:rsidR="00D710C1" w:rsidRDefault="00D710C1" w:rsidP="00B71D3F">
      <w:pPr>
        <w:outlineLvl w:val="0"/>
        <w:rPr>
          <w:rFonts w:ascii="Times" w:hAnsi="Times" w:cs="Times"/>
          <w:b/>
          <w:sz w:val="22"/>
          <w:szCs w:val="22"/>
        </w:rPr>
      </w:pPr>
    </w:p>
    <w:p w14:paraId="6AE0F015" w14:textId="77777777" w:rsidR="00993A37" w:rsidRDefault="00993A37">
      <w:pPr>
        <w:rPr>
          <w:rFonts w:ascii="Times" w:hAnsi="Times" w:cs="Times"/>
          <w:b/>
          <w:sz w:val="22"/>
          <w:szCs w:val="22"/>
        </w:rPr>
      </w:pPr>
      <w:r>
        <w:rPr>
          <w:rFonts w:ascii="Times" w:hAnsi="Times" w:cs="Times"/>
          <w:b/>
          <w:sz w:val="22"/>
          <w:szCs w:val="22"/>
        </w:rPr>
        <w:br w:type="page"/>
      </w:r>
    </w:p>
    <w:p w14:paraId="657BB8D5" w14:textId="58D12763" w:rsidR="00261DF2" w:rsidRDefault="00261DF2" w:rsidP="00B71D3F">
      <w:pPr>
        <w:outlineLvl w:val="0"/>
        <w:rPr>
          <w:rFonts w:ascii="Times" w:hAnsi="Times" w:cs="Times"/>
          <w:b/>
          <w:sz w:val="22"/>
          <w:szCs w:val="22"/>
        </w:rPr>
      </w:pPr>
      <w:r>
        <w:rPr>
          <w:rFonts w:ascii="Times" w:hAnsi="Times" w:cs="Times"/>
          <w:b/>
          <w:sz w:val="22"/>
          <w:szCs w:val="22"/>
        </w:rPr>
        <w:lastRenderedPageBreak/>
        <w:t>References</w:t>
      </w:r>
    </w:p>
    <w:p w14:paraId="566EA250" w14:textId="77777777" w:rsidR="00261DF2" w:rsidRDefault="00261DF2" w:rsidP="00261DF2">
      <w:pPr>
        <w:rPr>
          <w:rFonts w:ascii="Times" w:hAnsi="Times" w:cs="Times"/>
          <w:b/>
          <w:sz w:val="22"/>
          <w:szCs w:val="22"/>
        </w:rPr>
      </w:pPr>
    </w:p>
    <w:p w14:paraId="6D55B638" w14:textId="146B418E" w:rsidR="007F5AD5" w:rsidRDefault="00261DF2" w:rsidP="007F5AD5">
      <w:pPr>
        <w:rPr>
          <w:rFonts w:ascii="Times" w:hAnsi="Times" w:cs="Times"/>
          <w:sz w:val="22"/>
          <w:szCs w:val="22"/>
        </w:rPr>
      </w:pPr>
      <w:r>
        <w:rPr>
          <w:rFonts w:ascii="Times" w:hAnsi="Times" w:cs="Times"/>
          <w:sz w:val="22"/>
          <w:szCs w:val="22"/>
        </w:rPr>
        <w:t xml:space="preserve">[1] </w:t>
      </w:r>
      <w:r w:rsidR="007F5AD5" w:rsidRPr="007F5AD5">
        <w:rPr>
          <w:rFonts w:ascii="Times" w:hAnsi="Times" w:cs="Times"/>
          <w:sz w:val="22"/>
          <w:szCs w:val="22"/>
        </w:rPr>
        <w:t xml:space="preserve">Flyer, N., </w:t>
      </w:r>
      <w:proofErr w:type="spellStart"/>
      <w:r w:rsidR="007F5AD5" w:rsidRPr="007F5AD5">
        <w:rPr>
          <w:rFonts w:ascii="Times" w:hAnsi="Times" w:cs="Times"/>
          <w:sz w:val="22"/>
          <w:szCs w:val="22"/>
        </w:rPr>
        <w:t>Lehto</w:t>
      </w:r>
      <w:proofErr w:type="spellEnd"/>
      <w:r w:rsidR="007F5AD5" w:rsidRPr="007F5AD5">
        <w:rPr>
          <w:rFonts w:ascii="Times" w:hAnsi="Times" w:cs="Times"/>
          <w:sz w:val="22"/>
          <w:szCs w:val="22"/>
        </w:rPr>
        <w:t>, E., Blaise, S., Wright, G.B., St-Cyr, A.</w:t>
      </w:r>
      <w:ins w:id="237" w:author="Richard Loft" w:date="2019-11-27T15:50:00Z">
        <w:r w:rsidR="00D0685E">
          <w:rPr>
            <w:rFonts w:ascii="Times" w:hAnsi="Times" w:cs="Times"/>
            <w:sz w:val="22"/>
            <w:szCs w:val="22"/>
          </w:rPr>
          <w:t>,</w:t>
        </w:r>
      </w:ins>
      <w:ins w:id="238" w:author="Richard Loft" w:date="2019-11-27T15:51:00Z">
        <w:r w:rsidR="00D0685E">
          <w:rPr>
            <w:rFonts w:ascii="Times" w:hAnsi="Times" w:cs="Times"/>
            <w:sz w:val="22"/>
            <w:szCs w:val="22"/>
          </w:rPr>
          <w:t xml:space="preserve"> “</w:t>
        </w:r>
      </w:ins>
      <w:del w:id="239" w:author="Richard Loft" w:date="2019-11-27T15:50:00Z">
        <w:r w:rsidR="007F5AD5" w:rsidRPr="007F5AD5" w:rsidDel="00D0685E">
          <w:rPr>
            <w:rFonts w:ascii="Times" w:hAnsi="Times" w:cs="Times"/>
            <w:sz w:val="22"/>
            <w:szCs w:val="22"/>
          </w:rPr>
          <w:delText xml:space="preserve">: </w:delText>
        </w:r>
      </w:del>
      <w:r w:rsidR="007F5AD5" w:rsidRPr="007F5AD5">
        <w:rPr>
          <w:rFonts w:ascii="Times" w:hAnsi="Times" w:cs="Times"/>
          <w:sz w:val="22"/>
          <w:szCs w:val="22"/>
        </w:rPr>
        <w:t>A guide to RBF-generated finite differences for nonlinear transport: Shallow water simulations on a sphere</w:t>
      </w:r>
      <w:del w:id="240" w:author="Richard Loft" w:date="2019-11-27T15:52:00Z">
        <w:r w:rsidR="007F5AD5" w:rsidRPr="007F5AD5" w:rsidDel="00D0685E">
          <w:rPr>
            <w:rFonts w:ascii="Times" w:hAnsi="Times" w:cs="Times"/>
            <w:sz w:val="22"/>
            <w:szCs w:val="22"/>
          </w:rPr>
          <w:delText>.</w:delText>
        </w:r>
      </w:del>
      <w:ins w:id="241" w:author="Richard Loft" w:date="2019-11-27T15:51:00Z">
        <w:r w:rsidR="00D0685E">
          <w:rPr>
            <w:rFonts w:ascii="Times" w:hAnsi="Times" w:cs="Times"/>
            <w:sz w:val="22"/>
            <w:szCs w:val="22"/>
          </w:rPr>
          <w:t>”,</w:t>
        </w:r>
      </w:ins>
      <w:r w:rsidR="007F5AD5" w:rsidRPr="007F5AD5">
        <w:rPr>
          <w:rFonts w:ascii="Times" w:hAnsi="Times" w:cs="Times"/>
          <w:sz w:val="22"/>
          <w:szCs w:val="22"/>
        </w:rPr>
        <w:t xml:space="preserve"> J. </w:t>
      </w:r>
      <w:proofErr w:type="spellStart"/>
      <w:r w:rsidR="007F5AD5" w:rsidRPr="007F5AD5">
        <w:rPr>
          <w:rFonts w:ascii="Times" w:hAnsi="Times" w:cs="Times"/>
          <w:sz w:val="22"/>
          <w:szCs w:val="22"/>
        </w:rPr>
        <w:t>Comput</w:t>
      </w:r>
      <w:proofErr w:type="spellEnd"/>
      <w:r w:rsidR="007F5AD5" w:rsidRPr="007F5AD5">
        <w:rPr>
          <w:rFonts w:ascii="Times" w:hAnsi="Times" w:cs="Times"/>
          <w:sz w:val="22"/>
          <w:szCs w:val="22"/>
        </w:rPr>
        <w:t>. Phys. </w:t>
      </w:r>
      <w:r w:rsidR="007F5AD5" w:rsidRPr="007F5AD5">
        <w:rPr>
          <w:rFonts w:ascii="Times" w:hAnsi="Times" w:cs="Times"/>
          <w:b/>
          <w:bCs/>
          <w:sz w:val="22"/>
          <w:szCs w:val="22"/>
        </w:rPr>
        <w:t>231</w:t>
      </w:r>
      <w:r w:rsidR="007F5AD5" w:rsidRPr="007F5AD5">
        <w:rPr>
          <w:rFonts w:ascii="Times" w:hAnsi="Times" w:cs="Times"/>
          <w:sz w:val="22"/>
          <w:szCs w:val="22"/>
        </w:rPr>
        <w:t>(11), 4078–4095 (2012)</w:t>
      </w:r>
    </w:p>
    <w:p w14:paraId="63485600" w14:textId="5C8590EB" w:rsidR="00FE6B7A" w:rsidRDefault="00FE6B7A" w:rsidP="007F5AD5">
      <w:pPr>
        <w:rPr>
          <w:rFonts w:ascii="Times" w:hAnsi="Times" w:cs="Times"/>
          <w:sz w:val="22"/>
          <w:szCs w:val="22"/>
        </w:rPr>
      </w:pPr>
    </w:p>
    <w:p w14:paraId="6EAC9D91" w14:textId="2451587E" w:rsidR="00456216" w:rsidRDefault="00FE6B7A" w:rsidP="00FE6B7A">
      <w:pPr>
        <w:rPr>
          <w:rFonts w:ascii="Times" w:hAnsi="Times" w:cs="Times"/>
          <w:sz w:val="22"/>
          <w:szCs w:val="22"/>
        </w:rPr>
      </w:pPr>
      <w:r>
        <w:rPr>
          <w:rFonts w:ascii="Times" w:hAnsi="Times" w:cs="Times"/>
          <w:sz w:val="22"/>
          <w:szCs w:val="22"/>
        </w:rPr>
        <w:t xml:space="preserve">[2] </w:t>
      </w:r>
      <w:r w:rsidRPr="00FE6B7A">
        <w:rPr>
          <w:rFonts w:ascii="Times" w:hAnsi="Times" w:cs="Times"/>
          <w:sz w:val="22"/>
          <w:szCs w:val="22"/>
        </w:rPr>
        <w:t xml:space="preserve">Flyer, </w:t>
      </w:r>
      <w:r w:rsidR="00E7675E">
        <w:rPr>
          <w:rFonts w:ascii="Times" w:hAnsi="Times" w:cs="Times"/>
          <w:sz w:val="22"/>
          <w:szCs w:val="22"/>
        </w:rPr>
        <w:t xml:space="preserve">N., </w:t>
      </w:r>
      <w:r w:rsidRPr="00FE6B7A">
        <w:rPr>
          <w:rFonts w:ascii="Times" w:hAnsi="Times" w:cs="Times"/>
          <w:sz w:val="22"/>
          <w:szCs w:val="22"/>
        </w:rPr>
        <w:t>Wright,</w:t>
      </w:r>
      <w:r w:rsidR="00E7675E">
        <w:rPr>
          <w:rFonts w:ascii="Times" w:hAnsi="Times" w:cs="Times"/>
          <w:sz w:val="22"/>
          <w:szCs w:val="22"/>
        </w:rPr>
        <w:t xml:space="preserve"> G.B., </w:t>
      </w:r>
      <w:ins w:id="242" w:author="Richard Loft" w:date="2019-11-27T15:50:00Z">
        <w:r w:rsidR="00D0685E">
          <w:rPr>
            <w:rFonts w:ascii="Times" w:hAnsi="Times" w:cs="Times"/>
            <w:sz w:val="22"/>
            <w:szCs w:val="22"/>
          </w:rPr>
          <w:t>“</w:t>
        </w:r>
      </w:ins>
      <w:r w:rsidRPr="00FE6B7A">
        <w:rPr>
          <w:rFonts w:ascii="Times" w:hAnsi="Times" w:cs="Times"/>
          <w:sz w:val="22"/>
          <w:szCs w:val="22"/>
        </w:rPr>
        <w:t>A radial basis function method for the shallow water equations on a sphere</w:t>
      </w:r>
      <w:ins w:id="243" w:author="Richard Loft" w:date="2019-11-27T15:50:00Z">
        <w:r w:rsidR="00D0685E">
          <w:rPr>
            <w:rFonts w:ascii="Times" w:hAnsi="Times" w:cs="Times"/>
            <w:sz w:val="22"/>
            <w:szCs w:val="22"/>
          </w:rPr>
          <w:t>”</w:t>
        </w:r>
      </w:ins>
      <w:r w:rsidRPr="00FE6B7A">
        <w:rPr>
          <w:rFonts w:ascii="Times" w:hAnsi="Times" w:cs="Times"/>
          <w:sz w:val="22"/>
          <w:szCs w:val="22"/>
        </w:rPr>
        <w:t>, Proc. R</w:t>
      </w:r>
      <w:r w:rsidR="00456216">
        <w:rPr>
          <w:rFonts w:ascii="Times" w:hAnsi="Times" w:cs="Times"/>
          <w:sz w:val="22"/>
          <w:szCs w:val="22"/>
        </w:rPr>
        <w:t>oy. Soc. A 465 (2009) 1949–1976.</w:t>
      </w:r>
    </w:p>
    <w:p w14:paraId="06241A45" w14:textId="77777777" w:rsidR="00456216" w:rsidRDefault="00456216" w:rsidP="00FE6B7A">
      <w:pPr>
        <w:rPr>
          <w:rFonts w:ascii="Times" w:hAnsi="Times" w:cs="Times"/>
          <w:sz w:val="22"/>
          <w:szCs w:val="22"/>
        </w:rPr>
      </w:pPr>
    </w:p>
    <w:p w14:paraId="5979ABF4" w14:textId="5D78E85F" w:rsidR="007521C3" w:rsidRDefault="00456216" w:rsidP="00FE6B7A">
      <w:pPr>
        <w:rPr>
          <w:rFonts w:ascii="Times" w:hAnsi="Times" w:cs="Times"/>
          <w:sz w:val="22"/>
          <w:szCs w:val="22"/>
        </w:rPr>
      </w:pPr>
      <w:r>
        <w:rPr>
          <w:rFonts w:ascii="Times" w:hAnsi="Times" w:cs="Times"/>
          <w:sz w:val="22"/>
          <w:szCs w:val="22"/>
        </w:rPr>
        <w:t xml:space="preserve">[3] </w:t>
      </w:r>
      <w:r w:rsidRPr="00456216">
        <w:rPr>
          <w:rFonts w:ascii="Times" w:hAnsi="Times" w:cs="Times"/>
          <w:bCs/>
          <w:sz w:val="22"/>
          <w:szCs w:val="22"/>
        </w:rPr>
        <w:t xml:space="preserve">List Statistics. (n.d.). Retrieved December 13, 2016, from </w:t>
      </w:r>
      <w:hyperlink r:id="rId34" w:history="1">
        <w:r w:rsidR="00ED188D" w:rsidRPr="00D95B8B">
          <w:rPr>
            <w:rStyle w:val="Hyperlink"/>
            <w:rFonts w:ascii="Times" w:hAnsi="Times" w:cs="Times"/>
            <w:bCs/>
            <w:sz w:val="22"/>
            <w:szCs w:val="22"/>
          </w:rPr>
          <w:t>https://www.top500.org/statistics/list/</w:t>
        </w:r>
      </w:hyperlink>
    </w:p>
    <w:p w14:paraId="05E0C875" w14:textId="77777777" w:rsidR="00ED188D" w:rsidRDefault="00ED188D" w:rsidP="00FE6B7A">
      <w:pPr>
        <w:rPr>
          <w:rFonts w:ascii="Times" w:hAnsi="Times" w:cs="Times"/>
          <w:sz w:val="22"/>
          <w:szCs w:val="22"/>
        </w:rPr>
      </w:pPr>
    </w:p>
    <w:p w14:paraId="3BCE43BC" w14:textId="76279B5E" w:rsidR="00365959" w:rsidRDefault="00ED188D" w:rsidP="00ED188D">
      <w:pPr>
        <w:rPr>
          <w:rFonts w:ascii="Times" w:hAnsi="Times" w:cs="Times"/>
          <w:bCs/>
          <w:sz w:val="22"/>
          <w:szCs w:val="22"/>
        </w:rPr>
      </w:pPr>
      <w:r>
        <w:rPr>
          <w:rFonts w:ascii="Times" w:hAnsi="Times" w:cs="Times"/>
          <w:sz w:val="22"/>
          <w:szCs w:val="22"/>
        </w:rPr>
        <w:t xml:space="preserve">[4] </w:t>
      </w:r>
      <w:proofErr w:type="spellStart"/>
      <w:r w:rsidRPr="00ED188D">
        <w:rPr>
          <w:rFonts w:ascii="Times" w:hAnsi="Times" w:cs="Times"/>
          <w:bCs/>
          <w:sz w:val="22"/>
          <w:szCs w:val="22"/>
        </w:rPr>
        <w:t>Pedlosky</w:t>
      </w:r>
      <w:proofErr w:type="spellEnd"/>
      <w:r w:rsidRPr="00ED188D">
        <w:rPr>
          <w:rFonts w:ascii="Times" w:hAnsi="Times" w:cs="Times"/>
          <w:bCs/>
          <w:sz w:val="22"/>
          <w:szCs w:val="22"/>
        </w:rPr>
        <w:t>, J. (1987). </w:t>
      </w:r>
      <w:r w:rsidRPr="00ED188D">
        <w:rPr>
          <w:rFonts w:ascii="Times" w:hAnsi="Times" w:cs="Times"/>
          <w:bCs/>
          <w:i/>
          <w:iCs/>
          <w:sz w:val="22"/>
          <w:szCs w:val="22"/>
        </w:rPr>
        <w:t>Geophysical fluid dynamics</w:t>
      </w:r>
      <w:r w:rsidRPr="00ED188D">
        <w:rPr>
          <w:rFonts w:ascii="Times" w:hAnsi="Times" w:cs="Times"/>
          <w:bCs/>
          <w:sz w:val="22"/>
          <w:szCs w:val="22"/>
        </w:rPr>
        <w:t>. New York: Springer-Verlag</w:t>
      </w:r>
      <w:r w:rsidR="00365959">
        <w:rPr>
          <w:rFonts w:ascii="Times" w:hAnsi="Times" w:cs="Times"/>
          <w:bCs/>
          <w:sz w:val="22"/>
          <w:szCs w:val="22"/>
        </w:rPr>
        <w:t>.</w:t>
      </w:r>
    </w:p>
    <w:p w14:paraId="68806EB7" w14:textId="77777777" w:rsidR="00365959" w:rsidRDefault="00365959" w:rsidP="00ED188D">
      <w:pPr>
        <w:rPr>
          <w:rFonts w:ascii="Times" w:hAnsi="Times" w:cs="Times"/>
          <w:bCs/>
          <w:sz w:val="22"/>
          <w:szCs w:val="22"/>
        </w:rPr>
      </w:pPr>
    </w:p>
    <w:p w14:paraId="310E42A7" w14:textId="4DF4BC0E" w:rsidR="00365959" w:rsidRDefault="00365959" w:rsidP="00ED188D">
      <w:pPr>
        <w:rPr>
          <w:rFonts w:ascii="Times" w:hAnsi="Times" w:cs="Times"/>
          <w:bCs/>
          <w:sz w:val="22"/>
          <w:szCs w:val="22"/>
        </w:rPr>
      </w:pPr>
      <w:r>
        <w:rPr>
          <w:rFonts w:ascii="Times" w:hAnsi="Times" w:cs="Times"/>
          <w:bCs/>
          <w:sz w:val="22"/>
          <w:szCs w:val="22"/>
        </w:rPr>
        <w:t xml:space="preserve">[5] </w:t>
      </w:r>
      <w:proofErr w:type="spellStart"/>
      <w:r w:rsidRPr="00365959">
        <w:rPr>
          <w:rFonts w:ascii="Times" w:hAnsi="Times" w:cs="Times"/>
          <w:bCs/>
          <w:sz w:val="22"/>
          <w:szCs w:val="22"/>
        </w:rPr>
        <w:t>Fornberg</w:t>
      </w:r>
      <w:proofErr w:type="spellEnd"/>
      <w:r w:rsidRPr="00365959">
        <w:rPr>
          <w:rFonts w:ascii="Times" w:hAnsi="Times" w:cs="Times"/>
          <w:bCs/>
          <w:sz w:val="22"/>
          <w:szCs w:val="22"/>
        </w:rPr>
        <w:t xml:space="preserve">, B., &amp; Flyer, N. (2015). </w:t>
      </w:r>
      <w:ins w:id="244" w:author="Richard Loft" w:date="2019-11-27T15:52:00Z">
        <w:r w:rsidR="00D0685E">
          <w:rPr>
            <w:rFonts w:ascii="Times" w:hAnsi="Times" w:cs="Times"/>
            <w:bCs/>
            <w:sz w:val="22"/>
            <w:szCs w:val="22"/>
          </w:rPr>
          <w:t>“</w:t>
        </w:r>
      </w:ins>
      <w:r w:rsidRPr="00D0685E">
        <w:rPr>
          <w:rFonts w:ascii="Times New Roman" w:hAnsi="Times New Roman" w:cs="Times New Roman"/>
          <w:bCs/>
          <w:iCs/>
          <w:sz w:val="22"/>
          <w:szCs w:val="22"/>
          <w:rPrChange w:id="245" w:author="Richard Loft" w:date="2019-11-27T15:52:00Z">
            <w:rPr>
              <w:rFonts w:ascii="Times" w:hAnsi="Times" w:cs="Times"/>
              <w:bCs/>
              <w:i/>
              <w:sz w:val="22"/>
              <w:szCs w:val="22"/>
            </w:rPr>
          </w:rPrChange>
        </w:rPr>
        <w:t>A primer on radial basis functions with applications to the geosciences</w:t>
      </w:r>
      <w:ins w:id="246" w:author="Richard Loft" w:date="2019-11-27T15:52:00Z">
        <w:r w:rsidR="00D0685E">
          <w:rPr>
            <w:rFonts w:ascii="Times New Roman" w:hAnsi="Times New Roman" w:cs="Times New Roman"/>
            <w:bCs/>
            <w:iCs/>
            <w:sz w:val="22"/>
            <w:szCs w:val="22"/>
          </w:rPr>
          <w:t>”,</w:t>
        </w:r>
      </w:ins>
      <w:del w:id="247" w:author="Richard Loft" w:date="2019-11-27T15:52:00Z">
        <w:r w:rsidRPr="00D0685E" w:rsidDel="00D0685E">
          <w:rPr>
            <w:rFonts w:ascii="Times New Roman" w:hAnsi="Times New Roman" w:cs="Times New Roman"/>
            <w:bCs/>
            <w:iCs/>
            <w:sz w:val="22"/>
            <w:szCs w:val="22"/>
            <w:rPrChange w:id="248" w:author="Richard Loft" w:date="2019-11-27T15:52:00Z">
              <w:rPr>
                <w:rFonts w:ascii="Times" w:hAnsi="Times" w:cs="Times"/>
                <w:bCs/>
                <w:sz w:val="22"/>
                <w:szCs w:val="22"/>
              </w:rPr>
            </w:rPrChange>
          </w:rPr>
          <w:delText>.</w:delText>
        </w:r>
      </w:del>
      <w:r w:rsidRPr="00365959">
        <w:rPr>
          <w:rFonts w:ascii="Times" w:hAnsi="Times" w:cs="Times"/>
          <w:bCs/>
          <w:sz w:val="22"/>
          <w:szCs w:val="22"/>
        </w:rPr>
        <w:t xml:space="preserve"> Philadelphia: SIAM, Society for Industrial and Applied Mathematics.</w:t>
      </w:r>
    </w:p>
    <w:p w14:paraId="5FA423AF" w14:textId="77777777" w:rsidR="00365959" w:rsidRDefault="00365959" w:rsidP="00ED188D">
      <w:pPr>
        <w:rPr>
          <w:rFonts w:ascii="Times" w:hAnsi="Times" w:cs="Times"/>
          <w:bCs/>
          <w:sz w:val="22"/>
          <w:szCs w:val="22"/>
        </w:rPr>
      </w:pPr>
    </w:p>
    <w:p w14:paraId="056DC1AF" w14:textId="6CA23179" w:rsidR="00365959" w:rsidRDefault="00365959" w:rsidP="00365959">
      <w:pPr>
        <w:rPr>
          <w:rFonts w:ascii="Times" w:hAnsi="Times" w:cs="Times"/>
          <w:bCs/>
          <w:sz w:val="22"/>
          <w:szCs w:val="22"/>
        </w:rPr>
      </w:pPr>
      <w:r>
        <w:rPr>
          <w:rFonts w:ascii="Times" w:hAnsi="Times" w:cs="Times"/>
          <w:bCs/>
          <w:sz w:val="22"/>
          <w:szCs w:val="22"/>
        </w:rPr>
        <w:t xml:space="preserve">[6] </w:t>
      </w:r>
      <w:r w:rsidRPr="00365959">
        <w:rPr>
          <w:rFonts w:ascii="Times" w:hAnsi="Times" w:cs="Times"/>
          <w:bCs/>
          <w:sz w:val="22"/>
          <w:szCs w:val="22"/>
        </w:rPr>
        <w:t>Williamson,</w:t>
      </w:r>
      <w:r w:rsidR="003019FD">
        <w:rPr>
          <w:rFonts w:ascii="Times" w:hAnsi="Times" w:cs="Times"/>
          <w:bCs/>
          <w:sz w:val="22"/>
          <w:szCs w:val="22"/>
        </w:rPr>
        <w:t xml:space="preserve"> D.L.,</w:t>
      </w:r>
      <w:r w:rsidRPr="00365959">
        <w:rPr>
          <w:rFonts w:ascii="Times" w:hAnsi="Times" w:cs="Times"/>
          <w:bCs/>
          <w:sz w:val="22"/>
          <w:szCs w:val="22"/>
        </w:rPr>
        <w:t xml:space="preserve"> Drake, </w:t>
      </w:r>
      <w:r w:rsidR="003019FD">
        <w:rPr>
          <w:rFonts w:ascii="Times" w:hAnsi="Times" w:cs="Times"/>
          <w:bCs/>
          <w:sz w:val="22"/>
          <w:szCs w:val="22"/>
        </w:rPr>
        <w:t xml:space="preserve">J.B., </w:t>
      </w:r>
      <w:r w:rsidRPr="00365959">
        <w:rPr>
          <w:rFonts w:ascii="Times" w:hAnsi="Times" w:cs="Times"/>
          <w:bCs/>
          <w:sz w:val="22"/>
          <w:szCs w:val="22"/>
        </w:rPr>
        <w:t xml:space="preserve">Hack, </w:t>
      </w:r>
      <w:r w:rsidR="003019FD">
        <w:rPr>
          <w:rFonts w:ascii="Times" w:hAnsi="Times" w:cs="Times"/>
          <w:bCs/>
          <w:sz w:val="22"/>
          <w:szCs w:val="22"/>
        </w:rPr>
        <w:t xml:space="preserve">J.J., </w:t>
      </w:r>
      <w:r w:rsidRPr="00365959">
        <w:rPr>
          <w:rFonts w:ascii="Times" w:hAnsi="Times" w:cs="Times"/>
          <w:bCs/>
          <w:sz w:val="22"/>
          <w:szCs w:val="22"/>
        </w:rPr>
        <w:t xml:space="preserve">Jakob, </w:t>
      </w:r>
      <w:r w:rsidR="003019FD">
        <w:rPr>
          <w:rFonts w:ascii="Times" w:hAnsi="Times" w:cs="Times"/>
          <w:bCs/>
          <w:sz w:val="22"/>
          <w:szCs w:val="22"/>
        </w:rPr>
        <w:t xml:space="preserve">R., </w:t>
      </w:r>
      <w:proofErr w:type="spellStart"/>
      <w:r w:rsidRPr="00365959">
        <w:rPr>
          <w:rFonts w:ascii="Times" w:hAnsi="Times" w:cs="Times"/>
          <w:bCs/>
          <w:sz w:val="22"/>
          <w:szCs w:val="22"/>
        </w:rPr>
        <w:t>Swarztrauber</w:t>
      </w:r>
      <w:proofErr w:type="spellEnd"/>
      <w:r w:rsidRPr="00365959">
        <w:rPr>
          <w:rFonts w:ascii="Times" w:hAnsi="Times" w:cs="Times"/>
          <w:bCs/>
          <w:sz w:val="22"/>
          <w:szCs w:val="22"/>
        </w:rPr>
        <w:t xml:space="preserve">, </w:t>
      </w:r>
      <w:r w:rsidR="003019FD">
        <w:rPr>
          <w:rFonts w:ascii="Times" w:hAnsi="Times" w:cs="Times"/>
          <w:bCs/>
          <w:sz w:val="22"/>
          <w:szCs w:val="22"/>
        </w:rPr>
        <w:t xml:space="preserve">P.N., </w:t>
      </w:r>
      <w:ins w:id="249" w:author="Richard Loft" w:date="2019-11-27T15:51:00Z">
        <w:r w:rsidR="00D0685E">
          <w:rPr>
            <w:rFonts w:ascii="Times" w:hAnsi="Times" w:cs="Times"/>
            <w:bCs/>
            <w:sz w:val="22"/>
            <w:szCs w:val="22"/>
          </w:rPr>
          <w:t>“</w:t>
        </w:r>
      </w:ins>
      <w:r w:rsidRPr="00D0685E">
        <w:rPr>
          <w:rFonts w:ascii="Times New Roman" w:hAnsi="Times New Roman" w:cs="Times New Roman"/>
          <w:bCs/>
          <w:iCs/>
          <w:sz w:val="22"/>
          <w:szCs w:val="22"/>
          <w:rPrChange w:id="250" w:author="Richard Loft" w:date="2019-11-27T15:51:00Z">
            <w:rPr>
              <w:rFonts w:ascii="Times" w:hAnsi="Times" w:cs="Times"/>
              <w:bCs/>
              <w:i/>
              <w:sz w:val="22"/>
              <w:szCs w:val="22"/>
            </w:rPr>
          </w:rPrChange>
        </w:rPr>
        <w:t>A standard test set for numerical approximations to the shallow water equations in spherical geometry</w:t>
      </w:r>
      <w:ins w:id="251" w:author="Richard Loft" w:date="2019-11-27T15:51:00Z">
        <w:r w:rsidR="00D0685E">
          <w:rPr>
            <w:rFonts w:ascii="Times New Roman" w:hAnsi="Times New Roman" w:cs="Times New Roman"/>
            <w:bCs/>
            <w:iCs/>
            <w:sz w:val="22"/>
            <w:szCs w:val="22"/>
          </w:rPr>
          <w:t>”</w:t>
        </w:r>
      </w:ins>
      <w:r w:rsidRPr="00365959">
        <w:rPr>
          <w:rFonts w:ascii="Times" w:hAnsi="Times" w:cs="Times"/>
          <w:bCs/>
          <w:sz w:val="22"/>
          <w:szCs w:val="22"/>
        </w:rPr>
        <w:t xml:space="preserve">, J. </w:t>
      </w:r>
      <w:proofErr w:type="spellStart"/>
      <w:r w:rsidRPr="00365959">
        <w:rPr>
          <w:rFonts w:ascii="Times" w:hAnsi="Times" w:cs="Times"/>
          <w:bCs/>
          <w:sz w:val="22"/>
          <w:szCs w:val="22"/>
        </w:rPr>
        <w:t>Comput</w:t>
      </w:r>
      <w:proofErr w:type="spellEnd"/>
      <w:r w:rsidRPr="00365959">
        <w:rPr>
          <w:rFonts w:ascii="Times" w:hAnsi="Times" w:cs="Times"/>
          <w:bCs/>
          <w:sz w:val="22"/>
          <w:szCs w:val="22"/>
        </w:rPr>
        <w:t>. Phys. 102 (1992) 211–224.</w:t>
      </w:r>
    </w:p>
    <w:p w14:paraId="0EBD8870" w14:textId="77777777" w:rsidR="00365959" w:rsidRDefault="00365959" w:rsidP="00365959">
      <w:pPr>
        <w:rPr>
          <w:rFonts w:ascii="Times" w:hAnsi="Times" w:cs="Times"/>
          <w:bCs/>
          <w:sz w:val="22"/>
          <w:szCs w:val="22"/>
        </w:rPr>
      </w:pPr>
    </w:p>
    <w:p w14:paraId="447C57AB" w14:textId="18438F06" w:rsidR="003019FD" w:rsidRPr="00CF2EDE" w:rsidRDefault="00365959" w:rsidP="00CF2EDE">
      <w:pPr>
        <w:rPr>
          <w:rFonts w:ascii="Times" w:hAnsi="Times" w:cs="Times"/>
          <w:bCs/>
          <w:sz w:val="22"/>
          <w:szCs w:val="22"/>
        </w:rPr>
      </w:pPr>
      <w:r>
        <w:rPr>
          <w:rFonts w:ascii="Times" w:hAnsi="Times" w:cs="Times"/>
          <w:bCs/>
          <w:sz w:val="22"/>
          <w:szCs w:val="22"/>
        </w:rPr>
        <w:t xml:space="preserve">[7] </w:t>
      </w:r>
      <w:r w:rsidR="00CF2EDE" w:rsidRPr="00CF2EDE">
        <w:rPr>
          <w:rFonts w:ascii="Times" w:hAnsi="Times" w:cs="Times"/>
          <w:bCs/>
          <w:sz w:val="22"/>
          <w:szCs w:val="22"/>
        </w:rPr>
        <w:t>Liu, Wai-Hung, and Andrew H. Sherman. "Comparative Analysis of the Cuthill–McKee and the Reverse Cuthill–McKee Ordering Algorithms for Sparse Matrices." </w:t>
      </w:r>
      <w:r w:rsidR="00CF2EDE" w:rsidRPr="00CF2EDE">
        <w:rPr>
          <w:rFonts w:ascii="Times" w:hAnsi="Times" w:cs="Times"/>
          <w:bCs/>
          <w:i/>
          <w:iCs/>
          <w:sz w:val="22"/>
          <w:szCs w:val="22"/>
        </w:rPr>
        <w:t>SIAM Journal on Numerical Analysis</w:t>
      </w:r>
      <w:r w:rsidR="00CF2EDE" w:rsidRPr="00CF2EDE">
        <w:rPr>
          <w:rFonts w:ascii="Times" w:hAnsi="Times" w:cs="Times"/>
          <w:bCs/>
          <w:sz w:val="22"/>
          <w:szCs w:val="22"/>
        </w:rPr>
        <w:t> 13.2 (1976): 198-213. Web.</w:t>
      </w:r>
    </w:p>
    <w:p w14:paraId="1827DCF9" w14:textId="237C3C30" w:rsidR="00365959" w:rsidRDefault="00365959" w:rsidP="00365959">
      <w:pPr>
        <w:rPr>
          <w:rFonts w:ascii="Times" w:eastAsia="Times New Roman" w:hAnsi="Times" w:cs="Times New Roman"/>
          <w:bCs/>
          <w:sz w:val="22"/>
          <w:shd w:val="clear" w:color="auto" w:fill="FFE7AF"/>
        </w:rPr>
      </w:pPr>
    </w:p>
    <w:p w14:paraId="3E3CEE2A" w14:textId="3D941F7A" w:rsidR="003019FD" w:rsidRDefault="00E7675E" w:rsidP="003019FD">
      <w:pPr>
        <w:pStyle w:val="HTMLPreformatted"/>
        <w:rPr>
          <w:rFonts w:ascii="NimbusRomNo9L" w:hAnsi="NimbusRomNo9L"/>
          <w:sz w:val="22"/>
          <w:szCs w:val="22"/>
        </w:rPr>
      </w:pPr>
      <w:r>
        <w:rPr>
          <w:rFonts w:ascii="Times" w:hAnsi="Times" w:cs="Times New Roman"/>
          <w:bCs/>
          <w:sz w:val="22"/>
          <w:shd w:val="clear" w:color="auto" w:fill="FFE7AF"/>
        </w:rPr>
        <w:t xml:space="preserve">[8] </w:t>
      </w:r>
      <w:proofErr w:type="spellStart"/>
      <w:r w:rsidRPr="009B02C3">
        <w:rPr>
          <w:rFonts w:ascii="Times New Roman" w:hAnsi="Times New Roman" w:cs="Times New Roman"/>
          <w:sz w:val="22"/>
          <w:szCs w:val="22"/>
        </w:rPr>
        <w:t>Sanaullah</w:t>
      </w:r>
      <w:proofErr w:type="spellEnd"/>
      <w:r w:rsidRPr="009B02C3">
        <w:rPr>
          <w:rFonts w:ascii="Times New Roman" w:hAnsi="Times New Roman" w:cs="Times New Roman"/>
          <w:sz w:val="22"/>
          <w:szCs w:val="22"/>
        </w:rPr>
        <w:t xml:space="preserve">, A., </w:t>
      </w:r>
      <w:proofErr w:type="spellStart"/>
      <w:r w:rsidRPr="009B02C3">
        <w:rPr>
          <w:rFonts w:ascii="Times New Roman" w:hAnsi="Times New Roman" w:cs="Times New Roman"/>
          <w:sz w:val="22"/>
          <w:szCs w:val="22"/>
        </w:rPr>
        <w:t>Herbordt</w:t>
      </w:r>
      <w:proofErr w:type="spellEnd"/>
      <w:del w:id="252" w:author="Richard Loft" w:date="2019-11-27T14:59:00Z">
        <w:r w:rsidRPr="009B02C3" w:rsidDel="009B02C3">
          <w:rPr>
            <w:rFonts w:ascii="Times New Roman" w:hAnsi="Times New Roman" w:cs="Times New Roman"/>
            <w:sz w:val="22"/>
            <w:szCs w:val="22"/>
          </w:rPr>
          <w:delText xml:space="preserve"> </w:delText>
        </w:r>
      </w:del>
      <w:r w:rsidRPr="009B02C3">
        <w:rPr>
          <w:rFonts w:ascii="Times New Roman" w:hAnsi="Times New Roman" w:cs="Times New Roman"/>
          <w:sz w:val="22"/>
          <w:szCs w:val="22"/>
        </w:rPr>
        <w:t xml:space="preserve">. M.C., </w:t>
      </w:r>
      <w:r w:rsidR="00641436">
        <w:rPr>
          <w:rFonts w:ascii="Times New Roman" w:hAnsi="Times New Roman" w:cs="Times New Roman"/>
          <w:sz w:val="22"/>
          <w:szCs w:val="22"/>
        </w:rPr>
        <w:t>“</w:t>
      </w:r>
      <w:r w:rsidRPr="009B02C3">
        <w:rPr>
          <w:rFonts w:ascii="Times New Roman" w:hAnsi="Times New Roman" w:cs="Times New Roman"/>
          <w:sz w:val="22"/>
          <w:szCs w:val="22"/>
        </w:rPr>
        <w:t>FPGA HPC using OpenCL: Case Study in 3D FFT</w:t>
      </w:r>
      <w:r w:rsidR="00641436">
        <w:rPr>
          <w:rFonts w:ascii="Times New Roman" w:hAnsi="Times New Roman" w:cs="Times New Roman"/>
          <w:sz w:val="22"/>
          <w:szCs w:val="22"/>
        </w:rPr>
        <w:t>”</w:t>
      </w:r>
      <w:r w:rsidRPr="009B02C3">
        <w:rPr>
          <w:rFonts w:ascii="Times New Roman" w:hAnsi="Times New Roman" w:cs="Times New Roman"/>
          <w:sz w:val="22"/>
          <w:szCs w:val="22"/>
        </w:rPr>
        <w:t>, in Proceedings of the 9th International Symposium on Highly-Efficient Accelerators and Reconfigurable Technologies</w:t>
      </w:r>
      <w:r w:rsidR="0031135C" w:rsidRPr="009B02C3">
        <w:rPr>
          <w:rFonts w:ascii="Times New Roman" w:hAnsi="Times New Roman" w:cs="Times New Roman"/>
          <w:sz w:val="22"/>
          <w:szCs w:val="22"/>
        </w:rPr>
        <w:t xml:space="preserve"> (HEART 18)</w:t>
      </w:r>
      <w:r w:rsidRPr="009B02C3">
        <w:rPr>
          <w:rFonts w:ascii="Times New Roman" w:hAnsi="Times New Roman" w:cs="Times New Roman"/>
          <w:sz w:val="22"/>
          <w:szCs w:val="22"/>
        </w:rPr>
        <w:t xml:space="preserve">, </w:t>
      </w:r>
      <w:r w:rsidR="003019FD" w:rsidRPr="009B02C3">
        <w:rPr>
          <w:rFonts w:ascii="Times New Roman" w:hAnsi="Times New Roman" w:cs="Times New Roman"/>
          <w:sz w:val="22"/>
          <w:szCs w:val="22"/>
        </w:rPr>
        <w:t xml:space="preserve">(2018), </w:t>
      </w:r>
      <w:r w:rsidR="003019FD">
        <w:rPr>
          <w:rFonts w:ascii="Times New Roman" w:hAnsi="Times New Roman" w:cs="Times New Roman"/>
          <w:sz w:val="22"/>
          <w:szCs w:val="22"/>
        </w:rPr>
        <w:t xml:space="preserve">Toronto ON, Canada; </w:t>
      </w:r>
      <w:r w:rsidR="003019FD" w:rsidRPr="009B02C3">
        <w:rPr>
          <w:rFonts w:ascii="Times New Roman" w:hAnsi="Times New Roman" w:cs="Times New Roman"/>
          <w:sz w:val="22"/>
          <w:szCs w:val="22"/>
        </w:rPr>
        <w:t xml:space="preserve">ACM, New York, NY, </w:t>
      </w:r>
      <w:r w:rsidRPr="009B02C3">
        <w:rPr>
          <w:rFonts w:ascii="Times New Roman" w:hAnsi="Times New Roman" w:cs="Times New Roman"/>
          <w:sz w:val="22"/>
          <w:szCs w:val="22"/>
        </w:rPr>
        <w:t>Article No. 7,</w:t>
      </w:r>
      <w:r w:rsidR="0031135C" w:rsidRPr="009B02C3">
        <w:rPr>
          <w:rFonts w:ascii="Times New Roman" w:hAnsi="Times New Roman" w:cs="Times New Roman"/>
          <w:sz w:val="22"/>
          <w:szCs w:val="22"/>
        </w:rPr>
        <w:t xml:space="preserve"> </w:t>
      </w:r>
      <w:r w:rsidR="003019FD" w:rsidRPr="009B02C3">
        <w:rPr>
          <w:rFonts w:ascii="Times New Roman" w:hAnsi="Times New Roman" w:cs="Times New Roman"/>
          <w:sz w:val="22"/>
          <w:szCs w:val="22"/>
        </w:rPr>
        <w:t xml:space="preserve">pages </w:t>
      </w:r>
      <w:r w:rsidR="0031135C" w:rsidRPr="009B02C3">
        <w:rPr>
          <w:rFonts w:ascii="Times New Roman" w:hAnsi="Times New Roman" w:cs="Times New Roman"/>
          <w:sz w:val="22"/>
          <w:szCs w:val="22"/>
        </w:rPr>
        <w:t>7:1</w:t>
      </w:r>
      <w:r w:rsidR="003019FD" w:rsidRPr="009B02C3">
        <w:rPr>
          <w:rFonts w:ascii="Times New Roman" w:hAnsi="Times New Roman" w:cs="Times New Roman"/>
          <w:sz w:val="22"/>
          <w:szCs w:val="22"/>
        </w:rPr>
        <w:t xml:space="preserve">—7:6, </w:t>
      </w:r>
      <w:proofErr w:type="spellStart"/>
      <w:r w:rsidR="003019FD" w:rsidRPr="009B02C3">
        <w:rPr>
          <w:rFonts w:ascii="Times New Roman" w:hAnsi="Times New Roman" w:cs="Times New Roman"/>
          <w:sz w:val="22"/>
          <w:szCs w:val="22"/>
        </w:rPr>
        <w:t>isbn</w:t>
      </w:r>
      <w:proofErr w:type="spellEnd"/>
      <w:r w:rsidR="003019FD" w:rsidRPr="009B02C3">
        <w:rPr>
          <w:rFonts w:ascii="Times New Roman" w:hAnsi="Times New Roman" w:cs="Times New Roman"/>
          <w:sz w:val="22"/>
          <w:szCs w:val="22"/>
        </w:rPr>
        <w:t xml:space="preserve"> </w:t>
      </w:r>
      <w:r w:rsidR="003019FD" w:rsidRPr="009B02C3">
        <w:rPr>
          <w:rFonts w:ascii="Times New Roman" w:hAnsi="Times New Roman" w:cs="Times New Roman"/>
          <w:color w:val="000000"/>
          <w:sz w:val="22"/>
          <w:szCs w:val="22"/>
        </w:rPr>
        <w:t>978-1-4503-6542-0</w:t>
      </w:r>
      <w:r w:rsidR="003019FD">
        <w:rPr>
          <w:rFonts w:ascii="Times New Roman" w:hAnsi="Times New Roman" w:cs="Times New Roman"/>
          <w:color w:val="000000"/>
          <w:sz w:val="22"/>
          <w:szCs w:val="22"/>
        </w:rPr>
        <w:t xml:space="preserve">, </w:t>
      </w:r>
      <w:proofErr w:type="spellStart"/>
      <w:r w:rsidRPr="00E7675E">
        <w:rPr>
          <w:rFonts w:ascii="NimbusRomNo9L" w:hAnsi="NimbusRomNo9L"/>
          <w:sz w:val="22"/>
          <w:szCs w:val="22"/>
        </w:rPr>
        <w:t>doi</w:t>
      </w:r>
      <w:proofErr w:type="spellEnd"/>
      <w:r w:rsidRPr="00E7675E">
        <w:rPr>
          <w:rFonts w:ascii="NimbusRomNo9L" w:hAnsi="NimbusRomNo9L"/>
          <w:sz w:val="22"/>
          <w:szCs w:val="22"/>
        </w:rPr>
        <w:t>&gt;10.1145/3241793.3241800</w:t>
      </w:r>
      <w:r w:rsidR="003019FD">
        <w:rPr>
          <w:rFonts w:ascii="NimbusRomNo9L" w:hAnsi="NimbusRomNo9L"/>
          <w:sz w:val="22"/>
          <w:szCs w:val="22"/>
        </w:rPr>
        <w:t>.</w:t>
      </w:r>
    </w:p>
    <w:p w14:paraId="310202EF" w14:textId="1D052820" w:rsidR="003019FD" w:rsidRPr="00641436" w:rsidRDefault="00641436" w:rsidP="00641436">
      <w:pPr>
        <w:pStyle w:val="NormalWeb"/>
        <w:rPr>
          <w:rFonts w:ascii="NimbusRomNo9L" w:eastAsia="Times New Roman" w:hAnsi="NimbusRomNo9L" w:cs="Courier New"/>
          <w:sz w:val="22"/>
          <w:szCs w:val="22"/>
        </w:rPr>
      </w:pPr>
      <w:r>
        <w:rPr>
          <w:rFonts w:ascii="NimbusRomNo9L" w:hAnsi="NimbusRomNo9L"/>
          <w:sz w:val="22"/>
          <w:szCs w:val="22"/>
        </w:rPr>
        <w:t xml:space="preserve">[9] </w:t>
      </w:r>
      <w:r w:rsidRPr="009B02C3">
        <w:rPr>
          <w:sz w:val="22"/>
          <w:szCs w:val="22"/>
        </w:rPr>
        <w:t>Gan, L.,</w:t>
      </w:r>
      <w:r>
        <w:rPr>
          <w:sz w:val="22"/>
          <w:szCs w:val="22"/>
        </w:rPr>
        <w:t xml:space="preserve"> </w:t>
      </w:r>
      <w:r w:rsidRPr="009B02C3">
        <w:rPr>
          <w:rFonts w:eastAsia="Times New Roman"/>
          <w:sz w:val="22"/>
          <w:szCs w:val="22"/>
        </w:rPr>
        <w:t>F</w:t>
      </w:r>
      <w:r>
        <w:rPr>
          <w:rFonts w:eastAsia="Times New Roman"/>
          <w:sz w:val="22"/>
          <w:szCs w:val="22"/>
        </w:rPr>
        <w:t>u, H.</w:t>
      </w:r>
      <w:r w:rsidRPr="009B02C3">
        <w:rPr>
          <w:rFonts w:eastAsia="Times New Roman"/>
          <w:sz w:val="22"/>
          <w:szCs w:val="22"/>
        </w:rPr>
        <w:t xml:space="preserve">, </w:t>
      </w:r>
      <w:proofErr w:type="spellStart"/>
      <w:r w:rsidRPr="009B02C3">
        <w:rPr>
          <w:rFonts w:eastAsia="Times New Roman"/>
          <w:sz w:val="22"/>
          <w:szCs w:val="22"/>
        </w:rPr>
        <w:t>Lu</w:t>
      </w:r>
      <w:r>
        <w:rPr>
          <w:rFonts w:eastAsia="Times New Roman"/>
          <w:sz w:val="22"/>
          <w:szCs w:val="22"/>
        </w:rPr>
        <w:t>k</w:t>
      </w:r>
      <w:proofErr w:type="spellEnd"/>
      <w:r>
        <w:rPr>
          <w:rFonts w:eastAsia="Times New Roman"/>
          <w:sz w:val="22"/>
          <w:szCs w:val="22"/>
        </w:rPr>
        <w:t>, W.</w:t>
      </w:r>
      <w:r w:rsidRPr="009B02C3">
        <w:rPr>
          <w:rFonts w:eastAsia="Times New Roman"/>
          <w:sz w:val="22"/>
          <w:szCs w:val="22"/>
        </w:rPr>
        <w:t>, Yan</w:t>
      </w:r>
      <w:r>
        <w:rPr>
          <w:rFonts w:eastAsia="Times New Roman"/>
          <w:sz w:val="22"/>
          <w:szCs w:val="22"/>
        </w:rPr>
        <w:t>g, C.</w:t>
      </w:r>
      <w:r w:rsidRPr="009B02C3">
        <w:rPr>
          <w:rFonts w:eastAsia="Times New Roman"/>
          <w:sz w:val="22"/>
          <w:szCs w:val="22"/>
        </w:rPr>
        <w:t xml:space="preserve">, </w:t>
      </w:r>
      <w:proofErr w:type="spellStart"/>
      <w:r w:rsidRPr="009B02C3">
        <w:rPr>
          <w:rFonts w:eastAsia="Times New Roman"/>
          <w:sz w:val="22"/>
          <w:szCs w:val="22"/>
        </w:rPr>
        <w:t>Xu</w:t>
      </w:r>
      <w:r>
        <w:rPr>
          <w:rFonts w:eastAsia="Times New Roman"/>
          <w:sz w:val="22"/>
          <w:szCs w:val="22"/>
        </w:rPr>
        <w:t>e</w:t>
      </w:r>
      <w:proofErr w:type="spellEnd"/>
      <w:r>
        <w:rPr>
          <w:rFonts w:eastAsia="Times New Roman"/>
          <w:sz w:val="22"/>
          <w:szCs w:val="22"/>
        </w:rPr>
        <w:t>, W.</w:t>
      </w:r>
      <w:r w:rsidRPr="009B02C3">
        <w:rPr>
          <w:rFonts w:eastAsia="Times New Roman"/>
          <w:sz w:val="22"/>
          <w:szCs w:val="22"/>
        </w:rPr>
        <w:t>,</w:t>
      </w:r>
      <w:r>
        <w:rPr>
          <w:rFonts w:eastAsia="Times New Roman"/>
          <w:sz w:val="22"/>
          <w:szCs w:val="22"/>
        </w:rPr>
        <w:t xml:space="preserve"> Huang, X., Zhang, Y., Yang, G.,</w:t>
      </w:r>
      <w:r w:rsidRPr="00641436">
        <w:rPr>
          <w:sz w:val="22"/>
          <w:szCs w:val="22"/>
        </w:rPr>
        <w:t xml:space="preserve"> </w:t>
      </w:r>
      <w:r>
        <w:rPr>
          <w:sz w:val="22"/>
          <w:szCs w:val="22"/>
        </w:rPr>
        <w:t>“</w:t>
      </w:r>
      <w:r>
        <w:rPr>
          <w:rFonts w:eastAsia="Times New Roman"/>
          <w:sz w:val="22"/>
          <w:szCs w:val="22"/>
        </w:rPr>
        <w:t>Accelerating Solvers for Global Atmospheric Solvers Through Mixed-Precision Data Flow Engine</w:t>
      </w:r>
      <w:proofErr w:type="gramStart"/>
      <w:r>
        <w:rPr>
          <w:rFonts w:eastAsia="Times New Roman"/>
          <w:sz w:val="22"/>
          <w:szCs w:val="22"/>
        </w:rPr>
        <w:t>”,</w:t>
      </w:r>
      <w:ins w:id="253" w:author="Richard Loft" w:date="2019-11-27T15:52:00Z">
        <w:r w:rsidR="00D0685E" w:rsidRPr="00D0685E">
          <w:rPr>
            <w:rFonts w:eastAsia="Times New Roman"/>
            <w:sz w:val="22"/>
            <w:szCs w:val="22"/>
            <w:highlight w:val="green"/>
            <w:rPrChange w:id="254" w:author="Richard Loft" w:date="2019-11-27T15:52:00Z">
              <w:rPr>
                <w:rFonts w:eastAsia="Times New Roman"/>
                <w:sz w:val="22"/>
                <w:szCs w:val="22"/>
              </w:rPr>
            </w:rPrChange>
          </w:rPr>
          <w:t>???</w:t>
        </w:r>
      </w:ins>
      <w:proofErr w:type="gramEnd"/>
    </w:p>
    <w:p w14:paraId="2A767B51" w14:textId="3DB23445" w:rsidR="00641436" w:rsidRPr="00641436" w:rsidRDefault="00641436" w:rsidP="00641436">
      <w:pPr>
        <w:pStyle w:val="NormalWeb"/>
        <w:rPr>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10</w:t>
      </w:r>
      <w:r w:rsidRPr="00641436">
        <w:rPr>
          <w:rFonts w:ascii="NimbusRomNo9L" w:eastAsia="Times New Roman" w:hAnsi="NimbusRomNo9L"/>
          <w:sz w:val="22"/>
          <w:szCs w:val="22"/>
        </w:rPr>
        <w:t>] M. C. Smith, J. S. Vetter, and X. Liang, “Accelerating scientific appli</w:t>
      </w:r>
      <w:del w:id="255" w:author="Richard Loft" w:date="2019-11-27T14:58:00Z">
        <w:r w:rsidRPr="00641436" w:rsidDel="009B02C3">
          <w:rPr>
            <w:rFonts w:ascii="NimbusRomNo9L" w:eastAsia="Times New Roman" w:hAnsi="NimbusRomNo9L"/>
            <w:sz w:val="22"/>
            <w:szCs w:val="22"/>
          </w:rPr>
          <w:delText xml:space="preserve">- </w:delText>
        </w:r>
      </w:del>
      <w:r w:rsidRPr="00641436">
        <w:rPr>
          <w:rFonts w:ascii="NimbusRomNo9L" w:eastAsia="Times New Roman" w:hAnsi="NimbusRomNo9L"/>
          <w:sz w:val="22"/>
          <w:szCs w:val="22"/>
        </w:rPr>
        <w:t xml:space="preserve">cations with the SRC-6 reconfigurable computer: Methodologies and analysis,” in </w:t>
      </w:r>
      <w:r w:rsidRPr="00641436">
        <w:rPr>
          <w:rFonts w:ascii="NimbusRomNo9L" w:eastAsia="Times New Roman" w:hAnsi="NimbusRomNo9L"/>
          <w:i/>
          <w:iCs/>
          <w:sz w:val="22"/>
          <w:szCs w:val="22"/>
        </w:rPr>
        <w:t>IPDPS</w:t>
      </w:r>
      <w:r w:rsidRPr="00641436">
        <w:rPr>
          <w:rFonts w:ascii="NimbusRomNo9L" w:eastAsia="Times New Roman" w:hAnsi="NimbusRomNo9L"/>
          <w:sz w:val="22"/>
          <w:szCs w:val="22"/>
        </w:rPr>
        <w:t>. IEEE, 2005, pp. 157b–</w:t>
      </w:r>
      <w:commentRangeStart w:id="256"/>
      <w:r w:rsidRPr="00641436">
        <w:rPr>
          <w:rFonts w:ascii="NimbusRomNo9L" w:eastAsia="Times New Roman" w:hAnsi="NimbusRomNo9L"/>
          <w:sz w:val="22"/>
          <w:szCs w:val="22"/>
        </w:rPr>
        <w:t>157b</w:t>
      </w:r>
      <w:commentRangeEnd w:id="256"/>
      <w:r w:rsidR="009B02C3">
        <w:rPr>
          <w:rStyle w:val="CommentReference"/>
          <w:rFonts w:asciiTheme="minorHAnsi" w:hAnsiTheme="minorHAnsi" w:cstheme="minorBidi"/>
        </w:rPr>
        <w:commentReference w:id="256"/>
      </w:r>
      <w:r w:rsidRPr="00641436">
        <w:rPr>
          <w:rFonts w:ascii="NimbusRomNo9L" w:eastAsia="Times New Roman" w:hAnsi="NimbusRomNo9L"/>
          <w:sz w:val="22"/>
          <w:szCs w:val="22"/>
        </w:rPr>
        <w:t xml:space="preserve">. </w:t>
      </w:r>
    </w:p>
    <w:p w14:paraId="1E65AC1E" w14:textId="06B96418" w:rsidR="00641436" w:rsidRPr="00641436" w:rsidRDefault="00641436" w:rsidP="00641436">
      <w:pPr>
        <w:pStyle w:val="NormalWeb"/>
        <w:rPr>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11</w:t>
      </w:r>
      <w:r w:rsidRPr="00641436">
        <w:rPr>
          <w:rFonts w:ascii="NimbusRomNo9L" w:eastAsia="Times New Roman" w:hAnsi="NimbusRomNo9L"/>
          <w:sz w:val="22"/>
          <w:szCs w:val="22"/>
        </w:rPr>
        <w:t xml:space="preserve">] D.-M. F. Wilhelm and N. ad </w:t>
      </w:r>
      <w:proofErr w:type="spellStart"/>
      <w:r w:rsidRPr="00641436">
        <w:rPr>
          <w:rFonts w:ascii="NimbusRomNo9L" w:eastAsia="Times New Roman" w:hAnsi="NimbusRomNo9L"/>
          <w:sz w:val="22"/>
          <w:szCs w:val="22"/>
        </w:rPr>
        <w:t>Weinstraße</w:t>
      </w:r>
      <w:proofErr w:type="spellEnd"/>
      <w:r w:rsidRPr="00641436">
        <w:rPr>
          <w:rFonts w:ascii="NimbusRomNo9L" w:eastAsia="Times New Roman" w:hAnsi="NimbusRomNo9L"/>
          <w:sz w:val="22"/>
          <w:szCs w:val="22"/>
        </w:rPr>
        <w:t xml:space="preserve">, “Parallel preconditioners for an ocean model in climate </w:t>
      </w:r>
      <w:commentRangeStart w:id="257"/>
      <w:commentRangeStart w:id="258"/>
      <w:r w:rsidRPr="00641436">
        <w:rPr>
          <w:rFonts w:ascii="NimbusRomNo9L" w:eastAsia="Times New Roman" w:hAnsi="NimbusRomNo9L"/>
          <w:sz w:val="22"/>
          <w:szCs w:val="22"/>
        </w:rPr>
        <w:t>simulations</w:t>
      </w:r>
      <w:commentRangeEnd w:id="257"/>
      <w:r w:rsidR="009B02C3">
        <w:rPr>
          <w:rStyle w:val="CommentReference"/>
          <w:rFonts w:asciiTheme="minorHAnsi" w:hAnsiTheme="minorHAnsi" w:cstheme="minorBidi"/>
        </w:rPr>
        <w:commentReference w:id="257"/>
      </w:r>
      <w:commentRangeEnd w:id="258"/>
      <w:r w:rsidR="009B02C3">
        <w:rPr>
          <w:rStyle w:val="CommentReference"/>
          <w:rFonts w:asciiTheme="minorHAnsi" w:hAnsiTheme="minorHAnsi" w:cstheme="minorBidi"/>
        </w:rPr>
        <w:commentReference w:id="258"/>
      </w:r>
      <w:r w:rsidRPr="00641436">
        <w:rPr>
          <w:rFonts w:ascii="NimbusRomNo9L" w:eastAsia="Times New Roman" w:hAnsi="NimbusRomNo9L"/>
          <w:sz w:val="22"/>
          <w:szCs w:val="22"/>
        </w:rPr>
        <w:t>.</w:t>
      </w:r>
      <w:proofErr w:type="gramStart"/>
      <w:r w:rsidRPr="00641436">
        <w:rPr>
          <w:rFonts w:ascii="NimbusRomNo9L" w:eastAsia="Times New Roman" w:hAnsi="NimbusRomNo9L"/>
          <w:sz w:val="22"/>
          <w:szCs w:val="22"/>
        </w:rPr>
        <w:t xml:space="preserve">” </w:t>
      </w:r>
      <w:ins w:id="259" w:author="Richard Loft" w:date="2019-11-27T15:52:00Z">
        <w:r w:rsidR="00D0685E" w:rsidRPr="00D0685E">
          <w:rPr>
            <w:rFonts w:ascii="NimbusRomNo9L" w:eastAsia="Times New Roman" w:hAnsi="NimbusRomNo9L"/>
            <w:sz w:val="22"/>
            <w:szCs w:val="22"/>
            <w:highlight w:val="green"/>
            <w:rPrChange w:id="260" w:author="Richard Loft" w:date="2019-11-27T15:52:00Z">
              <w:rPr>
                <w:rFonts w:ascii="NimbusRomNo9L" w:eastAsia="Times New Roman" w:hAnsi="NimbusRomNo9L"/>
                <w:sz w:val="22"/>
                <w:szCs w:val="22"/>
              </w:rPr>
            </w:rPrChange>
          </w:rPr>
          <w:t>???</w:t>
        </w:r>
      </w:ins>
      <w:proofErr w:type="gramEnd"/>
    </w:p>
    <w:p w14:paraId="3D88BEA2" w14:textId="451599B5" w:rsidR="00641436" w:rsidRDefault="00641436" w:rsidP="00641436">
      <w:pPr>
        <w:pStyle w:val="NormalWeb"/>
        <w:rPr>
          <w:ins w:id="261" w:author="Richard Loft" w:date="2019-11-27T15:44:00Z"/>
          <w:rFonts w:ascii="NimbusRomNo9L" w:eastAsia="Times New Roman" w:hAnsi="NimbusRomNo9L"/>
          <w:sz w:val="22"/>
          <w:szCs w:val="22"/>
        </w:rPr>
      </w:pPr>
      <w:r w:rsidRPr="00641436">
        <w:rPr>
          <w:rFonts w:ascii="NimbusRomNo9L" w:eastAsia="Times New Roman" w:hAnsi="NimbusRomNo9L"/>
          <w:sz w:val="22"/>
          <w:szCs w:val="22"/>
        </w:rPr>
        <w:t>[</w:t>
      </w:r>
      <w:r>
        <w:rPr>
          <w:rFonts w:ascii="NimbusRomNo9L" w:eastAsia="Times New Roman" w:hAnsi="NimbusRomNo9L"/>
          <w:sz w:val="22"/>
          <w:szCs w:val="22"/>
        </w:rPr>
        <w:t>12</w:t>
      </w:r>
      <w:r w:rsidRPr="00641436">
        <w:rPr>
          <w:rFonts w:ascii="NimbusRomNo9L" w:eastAsia="Times New Roman" w:hAnsi="NimbusRomNo9L"/>
          <w:sz w:val="22"/>
          <w:szCs w:val="22"/>
        </w:rPr>
        <w:t xml:space="preserve">] D. </w:t>
      </w:r>
      <w:proofErr w:type="spellStart"/>
      <w:r w:rsidRPr="00641436">
        <w:rPr>
          <w:rFonts w:ascii="NimbusRomNo9L" w:eastAsia="Times New Roman" w:hAnsi="NimbusRomNo9L"/>
          <w:sz w:val="22"/>
          <w:szCs w:val="22"/>
        </w:rPr>
        <w:t>Oriato</w:t>
      </w:r>
      <w:proofErr w:type="spellEnd"/>
      <w:r w:rsidRPr="00641436">
        <w:rPr>
          <w:rFonts w:ascii="NimbusRomNo9L" w:eastAsia="Times New Roman" w:hAnsi="NimbusRomNo9L"/>
          <w:sz w:val="22"/>
          <w:szCs w:val="22"/>
        </w:rPr>
        <w:t xml:space="preserve">, S. </w:t>
      </w:r>
      <w:proofErr w:type="spellStart"/>
      <w:r w:rsidRPr="00641436">
        <w:rPr>
          <w:rFonts w:ascii="NimbusRomNo9L" w:eastAsia="Times New Roman" w:hAnsi="NimbusRomNo9L"/>
          <w:sz w:val="22"/>
          <w:szCs w:val="22"/>
        </w:rPr>
        <w:t>Tilbury</w:t>
      </w:r>
      <w:proofErr w:type="spellEnd"/>
      <w:r w:rsidRPr="00641436">
        <w:rPr>
          <w:rFonts w:ascii="NimbusRomNo9L" w:eastAsia="Times New Roman" w:hAnsi="NimbusRomNo9L"/>
          <w:sz w:val="22"/>
          <w:szCs w:val="22"/>
        </w:rPr>
        <w:t xml:space="preserve">, M. </w:t>
      </w:r>
      <w:proofErr w:type="spellStart"/>
      <w:r w:rsidRPr="00641436">
        <w:rPr>
          <w:rFonts w:ascii="NimbusRomNo9L" w:eastAsia="Times New Roman" w:hAnsi="NimbusRomNo9L"/>
          <w:sz w:val="22"/>
          <w:szCs w:val="22"/>
        </w:rPr>
        <w:t>Marrocu</w:t>
      </w:r>
      <w:proofErr w:type="spellEnd"/>
      <w:r w:rsidRPr="00641436">
        <w:rPr>
          <w:rFonts w:ascii="NimbusRomNo9L" w:eastAsia="Times New Roman" w:hAnsi="NimbusRomNo9L"/>
          <w:sz w:val="22"/>
          <w:szCs w:val="22"/>
        </w:rPr>
        <w:t xml:space="preserve">, and G. </w:t>
      </w:r>
      <w:proofErr w:type="spellStart"/>
      <w:r w:rsidRPr="00641436">
        <w:rPr>
          <w:rFonts w:ascii="NimbusRomNo9L" w:eastAsia="Times New Roman" w:hAnsi="NimbusRomNo9L"/>
          <w:sz w:val="22"/>
          <w:szCs w:val="22"/>
        </w:rPr>
        <w:t>Pusceddu</w:t>
      </w:r>
      <w:proofErr w:type="spellEnd"/>
      <w:r w:rsidRPr="00641436">
        <w:rPr>
          <w:rFonts w:ascii="NimbusRomNo9L" w:eastAsia="Times New Roman" w:hAnsi="NimbusRomNo9L"/>
          <w:sz w:val="22"/>
          <w:szCs w:val="22"/>
        </w:rPr>
        <w:t>, “</w:t>
      </w:r>
      <w:r w:rsidRPr="00D0685E">
        <w:rPr>
          <w:rFonts w:eastAsia="Times New Roman"/>
          <w:sz w:val="22"/>
          <w:szCs w:val="22"/>
          <w:rPrChange w:id="262" w:author="Richard Loft" w:date="2019-11-27T15:51:00Z">
            <w:rPr>
              <w:rFonts w:ascii="NimbusRomNo9L" w:eastAsia="Times New Roman" w:hAnsi="NimbusRomNo9L"/>
              <w:sz w:val="22"/>
              <w:szCs w:val="22"/>
            </w:rPr>
          </w:rPrChange>
        </w:rPr>
        <w:t>Acceleration of a Meteorological Limited Area Model with Dataflow Engines,</w:t>
      </w:r>
      <w:r w:rsidRPr="00D0685E">
        <w:rPr>
          <w:rFonts w:eastAsia="Times New Roman" w:hint="eastAsia"/>
          <w:sz w:val="22"/>
          <w:szCs w:val="22"/>
          <w:rPrChange w:id="263" w:author="Richard Loft" w:date="2019-11-27T15:51:00Z">
            <w:rPr>
              <w:rFonts w:ascii="NimbusRomNo9L" w:eastAsia="Times New Roman" w:hAnsi="NimbusRomNo9L" w:hint="eastAsia"/>
              <w:sz w:val="22"/>
              <w:szCs w:val="22"/>
            </w:rPr>
          </w:rPrChange>
        </w:rPr>
        <w:t>”</w:t>
      </w:r>
      <w:r w:rsidRPr="00D0685E">
        <w:rPr>
          <w:rFonts w:eastAsia="Times New Roman"/>
          <w:sz w:val="22"/>
          <w:szCs w:val="22"/>
          <w:rPrChange w:id="264" w:author="Richard Loft" w:date="2019-11-27T15:51:00Z">
            <w:rPr>
              <w:rFonts w:ascii="NimbusRomNo9L" w:eastAsia="Times New Roman" w:hAnsi="NimbusRomNo9L"/>
              <w:sz w:val="22"/>
              <w:szCs w:val="22"/>
            </w:rPr>
          </w:rPrChange>
        </w:rPr>
        <w:t xml:space="preserve"> in </w:t>
      </w:r>
      <w:r w:rsidRPr="00641436">
        <w:rPr>
          <w:rFonts w:ascii="NimbusRomNo9L" w:eastAsia="Times New Roman" w:hAnsi="NimbusRomNo9L"/>
          <w:i/>
          <w:iCs/>
          <w:sz w:val="22"/>
          <w:szCs w:val="22"/>
        </w:rPr>
        <w:t>2012 Symposium on SAAHPC</w:t>
      </w:r>
      <w:r w:rsidRPr="00641436">
        <w:rPr>
          <w:rFonts w:ascii="NimbusRomNo9L" w:eastAsia="Times New Roman" w:hAnsi="NimbusRomNo9L"/>
          <w:sz w:val="22"/>
          <w:szCs w:val="22"/>
        </w:rPr>
        <w:t xml:space="preserve">, 2012, pp. 129–132. </w:t>
      </w:r>
    </w:p>
    <w:p w14:paraId="68B69D21" w14:textId="5023091E" w:rsidR="00A47A37" w:rsidRPr="00D0685E" w:rsidDel="00D0685E" w:rsidRDefault="00A47A37" w:rsidP="00641436">
      <w:pPr>
        <w:pStyle w:val="NormalWeb"/>
        <w:rPr>
          <w:del w:id="265" w:author="Richard Loft" w:date="2019-11-27T15:50:00Z"/>
          <w:rFonts w:cs="Arial"/>
          <w:color w:val="000000" w:themeColor="text1"/>
          <w:sz w:val="22"/>
          <w:szCs w:val="22"/>
          <w:rPrChange w:id="266" w:author="Richard Loft" w:date="2019-11-27T15:50:00Z">
            <w:rPr>
              <w:del w:id="267" w:author="Richard Loft" w:date="2019-11-27T15:50:00Z"/>
              <w:rFonts w:ascii="NimbusRomNo9L" w:eastAsia="Times New Roman" w:hAnsi="NimbusRomNo9L"/>
              <w:sz w:val="22"/>
              <w:szCs w:val="22"/>
            </w:rPr>
          </w:rPrChange>
        </w:rPr>
      </w:pPr>
      <w:ins w:id="268" w:author="Richard Loft" w:date="2019-11-27T15:44:00Z">
        <w:r>
          <w:rPr>
            <w:rFonts w:ascii="NimbusRomNo9L" w:eastAsia="Times New Roman" w:hAnsi="NimbusRomNo9L"/>
            <w:sz w:val="22"/>
            <w:szCs w:val="22"/>
          </w:rPr>
          <w:t xml:space="preserve">[13] </w:t>
        </w:r>
      </w:ins>
      <w:ins w:id="269" w:author="Richard Loft" w:date="2019-11-27T15:45:00Z">
        <w:r w:rsidRPr="00A47A37">
          <w:rPr>
            <w:rFonts w:cs="Arial"/>
            <w:color w:val="000000" w:themeColor="text1"/>
            <w:sz w:val="22"/>
            <w:szCs w:val="22"/>
            <w:rPrChange w:id="270" w:author="Richard Loft" w:date="2019-11-27T15:47:00Z">
              <w:rPr>
                <w:rFonts w:cs="Arial"/>
                <w:color w:val="000000" w:themeColor="text1"/>
              </w:rPr>
            </w:rPrChange>
          </w:rPr>
          <w:t>Elliott, S., Ta, T., Kumar, R.R.P., Flyer, N., Loft, R.D., “Implementation of a Scalable, Performance Portable Shallow Water Equation Solver Using Radial Basis Function Generated Finite Difference Methods”, Inter. Jour. of High Perf. Comp. App.,</w:t>
        </w:r>
      </w:ins>
      <w:ins w:id="271" w:author="Richard Loft" w:date="2019-11-27T15:46:00Z">
        <w:r w:rsidRPr="00A47A37">
          <w:rPr>
            <w:rFonts w:cs="Arial"/>
            <w:color w:val="000000" w:themeColor="text1"/>
            <w:sz w:val="22"/>
            <w:szCs w:val="22"/>
            <w:rPrChange w:id="272" w:author="Richard Loft" w:date="2019-11-27T15:47:00Z">
              <w:rPr>
                <w:rFonts w:cs="Arial"/>
                <w:color w:val="000000" w:themeColor="text1"/>
              </w:rPr>
            </w:rPrChange>
          </w:rPr>
          <w:t xml:space="preserve"> </w:t>
        </w:r>
      </w:ins>
      <w:ins w:id="273" w:author="Richard Loft" w:date="2019-11-27T15:47:00Z">
        <w:r w:rsidRPr="00A47A37">
          <w:rPr>
            <w:rFonts w:cs="Arial"/>
            <w:color w:val="000000" w:themeColor="text1"/>
            <w:sz w:val="22"/>
            <w:szCs w:val="22"/>
            <w:rPrChange w:id="274" w:author="Richard Loft" w:date="2019-11-27T15:47:00Z">
              <w:rPr>
                <w:rFonts w:cs="Arial"/>
                <w:color w:val="000000" w:themeColor="text1"/>
              </w:rPr>
            </w:rPrChange>
          </w:rPr>
          <w:t xml:space="preserve">Volume: </w:t>
        </w:r>
        <w:r w:rsidRPr="00D0685E">
          <w:rPr>
            <w:rFonts w:cs="Arial"/>
            <w:b/>
            <w:bCs/>
            <w:color w:val="000000" w:themeColor="text1"/>
            <w:sz w:val="22"/>
            <w:szCs w:val="22"/>
            <w:rPrChange w:id="275" w:author="Richard Loft" w:date="2019-11-27T15:51:00Z">
              <w:rPr>
                <w:rFonts w:cs="Arial"/>
                <w:color w:val="000000" w:themeColor="text1"/>
              </w:rPr>
            </w:rPrChange>
          </w:rPr>
          <w:t>33</w:t>
        </w:r>
        <w:r w:rsidRPr="00A47A37">
          <w:rPr>
            <w:rFonts w:cs="Arial"/>
            <w:color w:val="000000" w:themeColor="text1"/>
            <w:sz w:val="22"/>
            <w:szCs w:val="22"/>
            <w:rPrChange w:id="276" w:author="Richard Loft" w:date="2019-11-27T15:47:00Z">
              <w:rPr>
                <w:rFonts w:cs="Arial"/>
                <w:color w:val="000000" w:themeColor="text1"/>
              </w:rPr>
            </w:rPrChange>
          </w:rPr>
          <w:t xml:space="preserve"> issue: 4, page(s): 619-631</w:t>
        </w:r>
        <w:r>
          <w:rPr>
            <w:rFonts w:cs="Arial"/>
            <w:color w:val="000000" w:themeColor="text1"/>
            <w:sz w:val="22"/>
            <w:szCs w:val="22"/>
          </w:rPr>
          <w:t>.</w:t>
        </w:r>
      </w:ins>
    </w:p>
    <w:p w14:paraId="56E39F79" w14:textId="3A1201AC" w:rsidR="00641436" w:rsidRPr="00641436" w:rsidDel="00D0685E" w:rsidRDefault="00641436" w:rsidP="00641436">
      <w:pPr>
        <w:pStyle w:val="NormalWeb"/>
        <w:rPr>
          <w:del w:id="277" w:author="Richard Loft" w:date="2019-11-27T15:50:00Z"/>
          <w:rFonts w:ascii="NimbusRomNo9L" w:eastAsia="Times New Roman" w:hAnsi="NimbusRomNo9L"/>
          <w:sz w:val="22"/>
          <w:szCs w:val="22"/>
        </w:rPr>
      </w:pPr>
      <w:del w:id="278" w:author="Richard Loft" w:date="2019-11-27T15:50:00Z">
        <w:r w:rsidRPr="00641436" w:rsidDel="00D0685E">
          <w:rPr>
            <w:rFonts w:ascii="NimbusRomNo9L" w:eastAsia="Times New Roman" w:hAnsi="NimbusRomNo9L"/>
            <w:sz w:val="22"/>
            <w:szCs w:val="22"/>
          </w:rPr>
          <w:delText xml:space="preserve"> </w:delText>
        </w:r>
      </w:del>
    </w:p>
    <w:p w14:paraId="06975B90" w14:textId="77777777" w:rsidR="00261DF2" w:rsidRPr="00261DF2" w:rsidRDefault="00261DF2">
      <w:pPr>
        <w:pStyle w:val="NormalWeb"/>
        <w:pPrChange w:id="279" w:author="Richard Loft" w:date="2019-11-27T15:50:00Z">
          <w:pPr/>
        </w:pPrChange>
      </w:pPr>
    </w:p>
    <w:sectPr w:rsidR="00261DF2" w:rsidRPr="00261DF2" w:rsidSect="00914425">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Richard Loft" w:date="2019-11-27T15:16:00Z" w:initials="RDL">
    <w:p w14:paraId="40E7ED42" w14:textId="73544D09" w:rsidR="005A19EA" w:rsidRDefault="005A19EA">
      <w:pPr>
        <w:pStyle w:val="CommentText"/>
      </w:pPr>
      <w:r>
        <w:rPr>
          <w:rStyle w:val="CommentReference"/>
        </w:rPr>
        <w:annotationRef/>
      </w:r>
      <w:r>
        <w:t>Order is alphabetical at this stage.</w:t>
      </w:r>
    </w:p>
  </w:comment>
  <w:comment w:id="44" w:author="Richard Loft" w:date="2019-11-27T14:33:00Z" w:initials="RDL">
    <w:p w14:paraId="71DE29D6" w14:textId="0EC5EB36" w:rsidR="008E765F" w:rsidRDefault="008E765F">
      <w:pPr>
        <w:pStyle w:val="CommentText"/>
      </w:pPr>
      <w:r>
        <w:rPr>
          <w:rStyle w:val="CommentReference"/>
        </w:rPr>
        <w:annotationRef/>
      </w:r>
      <w:r>
        <w:t>Survey of HPC landscape is out of date.</w:t>
      </w:r>
    </w:p>
  </w:comment>
  <w:comment w:id="45" w:author="Richard Loft" w:date="2017-05-24T23:05:00Z" w:initials="RDL">
    <w:p w14:paraId="0F525B30" w14:textId="77777777" w:rsidR="009D021C" w:rsidRPr="00CF3405" w:rsidRDefault="009D021C" w:rsidP="00CF3405">
      <w:pPr>
        <w:pStyle w:val="CommentText"/>
      </w:pPr>
      <w:r>
        <w:rPr>
          <w:rStyle w:val="CommentReference"/>
        </w:rPr>
        <w:annotationRef/>
      </w:r>
      <w:r>
        <w:t xml:space="preserve">CITE THIS PAPER: </w:t>
      </w:r>
      <w:r w:rsidRPr="00CF3405">
        <w:rPr>
          <w:b/>
          <w:bCs/>
        </w:rPr>
        <w:t>Citation:</w:t>
      </w:r>
      <w:r w:rsidRPr="00CF3405">
        <w:t xml:space="preserve"> Huang, M., </w:t>
      </w:r>
      <w:proofErr w:type="spellStart"/>
      <w:r w:rsidRPr="00CF3405">
        <w:t>Mielikainen</w:t>
      </w:r>
      <w:proofErr w:type="spellEnd"/>
      <w:r w:rsidRPr="00CF3405">
        <w:t xml:space="preserve">, J., Huang, B., Chen, H., Huang, H.-L. A., and Goldberg, M. D.: Development of efficient GPU parallelization of WRF Yonsei University planetary boundary layer scheme, </w:t>
      </w:r>
      <w:proofErr w:type="spellStart"/>
      <w:r w:rsidRPr="00CF3405">
        <w:t>Geosci</w:t>
      </w:r>
      <w:proofErr w:type="spellEnd"/>
      <w:r w:rsidRPr="00CF3405">
        <w:t>. Model Dev., 8, 2977-2990, doi:10.5194/gmd-8-2977-2015, 2015.</w:t>
      </w:r>
    </w:p>
    <w:p w14:paraId="2D66C38E" w14:textId="04DEE401" w:rsidR="009D021C" w:rsidRDefault="009D021C">
      <w:pPr>
        <w:pStyle w:val="CommentText"/>
      </w:pPr>
    </w:p>
  </w:comment>
  <w:comment w:id="46" w:author="Richard Loft" w:date="2017-05-24T22:48:00Z" w:initials="RDL">
    <w:p w14:paraId="55E075A1" w14:textId="3FDAB6E9" w:rsidR="009D021C" w:rsidRPr="00BB35A5" w:rsidRDefault="009D021C" w:rsidP="00BB35A5">
      <w:pPr>
        <w:pStyle w:val="CommentText"/>
      </w:pPr>
      <w:r>
        <w:rPr>
          <w:rStyle w:val="CommentReference"/>
        </w:rPr>
        <w:annotationRef/>
      </w:r>
      <w:r>
        <w:t xml:space="preserve">CITE this PAPER: </w:t>
      </w:r>
      <w:r w:rsidRPr="00BB35A5">
        <w:t xml:space="preserve">Towards a performance portable, architecture agnostic implementation strategy for weather and climate models </w:t>
      </w:r>
      <w:r>
        <w:t xml:space="preserve">Oliver </w:t>
      </w:r>
      <w:proofErr w:type="gramStart"/>
      <w:r>
        <w:t>Fuhrer ,</w:t>
      </w:r>
      <w:proofErr w:type="gramEnd"/>
      <w:r>
        <w:t xml:space="preserve"> Carlos Osuna , Xavier </w:t>
      </w:r>
      <w:proofErr w:type="spellStart"/>
      <w:r>
        <w:t>Lapillonne</w:t>
      </w:r>
      <w:proofErr w:type="spellEnd"/>
      <w:r>
        <w:t xml:space="preserve"> , Tobias </w:t>
      </w:r>
      <w:proofErr w:type="spellStart"/>
      <w:r>
        <w:t>Gysi</w:t>
      </w:r>
      <w:proofErr w:type="spellEnd"/>
      <w:r>
        <w:t xml:space="preserve"> , Ben Cumming , Mauro Bianco, Andrea Arteaga , Thomas C. </w:t>
      </w:r>
      <w:proofErr w:type="spellStart"/>
      <w:r>
        <w:t>Schulthess</w:t>
      </w:r>
      <w:proofErr w:type="spellEnd"/>
      <w:r>
        <w:t>, Supercomputing Frontiers and Innovations, Vol 1, No. 1, 2014.</w:t>
      </w:r>
    </w:p>
    <w:p w14:paraId="34C032D8" w14:textId="4C6B6874" w:rsidR="009D021C" w:rsidRDefault="009D021C">
      <w:pPr>
        <w:pStyle w:val="CommentText"/>
      </w:pPr>
    </w:p>
  </w:comment>
  <w:comment w:id="47" w:author="Richard Loft" w:date="2019-11-27T14:28:00Z" w:initials="RDL">
    <w:p w14:paraId="1253A612" w14:textId="18CD5F85" w:rsidR="00641436" w:rsidRDefault="00641436">
      <w:pPr>
        <w:pStyle w:val="CommentText"/>
      </w:pPr>
      <w:r>
        <w:rPr>
          <w:rStyle w:val="CommentReference"/>
        </w:rPr>
        <w:annotationRef/>
      </w:r>
      <w:r>
        <w:t>Example of the type of lead in we need here.</w:t>
      </w:r>
    </w:p>
  </w:comment>
  <w:comment w:id="48" w:author="Richard Loft" w:date="2017-05-27T22:55:00Z" w:initials="RDL">
    <w:p w14:paraId="375A4B5F" w14:textId="138D4370" w:rsidR="009D021C" w:rsidRDefault="009D021C">
      <w:pPr>
        <w:pStyle w:val="CommentText"/>
      </w:pPr>
      <w:r>
        <w:rPr>
          <w:rStyle w:val="CommentReference"/>
        </w:rPr>
        <w:annotationRef/>
      </w:r>
      <w:r>
        <w:t>Why is this section single column and the rest double?</w:t>
      </w:r>
    </w:p>
  </w:comment>
  <w:comment w:id="49" w:author="Richard Loft" w:date="2019-11-27T14:41:00Z" w:initials="RDL">
    <w:p w14:paraId="7F919E08" w14:textId="4A7C066E" w:rsidR="008E765F" w:rsidRDefault="008E765F">
      <w:pPr>
        <w:pStyle w:val="CommentText"/>
      </w:pPr>
      <w:r>
        <w:rPr>
          <w:rStyle w:val="CommentReference"/>
        </w:rPr>
        <w:annotationRef/>
      </w:r>
      <w:r>
        <w:t>This section needs shortening.</w:t>
      </w:r>
    </w:p>
  </w:comment>
  <w:comment w:id="83" w:author="Richard Loft" w:date="2017-05-25T08:02:00Z" w:initials="RDL">
    <w:p w14:paraId="52B101F7" w14:textId="5B785EA4" w:rsidR="009D021C" w:rsidRDefault="009D021C">
      <w:pPr>
        <w:pStyle w:val="CommentText"/>
      </w:pPr>
      <w:r>
        <w:rPr>
          <w:rStyle w:val="CommentReference"/>
        </w:rPr>
        <w:annotationRef/>
      </w:r>
      <w:r>
        <w:t>WTF is an Icosahedral grid doing in the middle of Figure 3.1?</w:t>
      </w:r>
    </w:p>
  </w:comment>
  <w:comment w:id="122" w:author="Richard Loft" w:date="2017-05-27T23:10:00Z" w:initials="RDL">
    <w:p w14:paraId="234F1A03" w14:textId="1AB1E3AE" w:rsidR="009D021C" w:rsidRDefault="009D021C">
      <w:pPr>
        <w:pStyle w:val="CommentText"/>
      </w:pPr>
      <w:r>
        <w:rPr>
          <w:rStyle w:val="CommentReference"/>
        </w:rPr>
        <w:annotationRef/>
      </w:r>
      <w:r>
        <w:t>Stopped here. Tired. RDL</w:t>
      </w:r>
    </w:p>
  </w:comment>
  <w:comment w:id="129" w:author="Richard Loft" w:date="2019-11-27T15:29:00Z" w:initials="RDL">
    <w:p w14:paraId="616BE464" w14:textId="1A50C9F7" w:rsidR="00F3268A" w:rsidRDefault="00F3268A">
      <w:pPr>
        <w:pStyle w:val="CommentText"/>
      </w:pPr>
      <w:r>
        <w:rPr>
          <w:rStyle w:val="CommentReference"/>
        </w:rPr>
        <w:annotationRef/>
      </w:r>
      <w:r>
        <w:t>Note that we need to explain about double precision: won’t fit on the FPGA or something else?</w:t>
      </w:r>
    </w:p>
  </w:comment>
  <w:comment w:id="155" w:author="Richard Loft" w:date="2019-11-27T15:33:00Z" w:initials="RDL">
    <w:p w14:paraId="1132DF79" w14:textId="38B036DE" w:rsidR="00F3268A" w:rsidRDefault="00F3268A">
      <w:pPr>
        <w:pStyle w:val="CommentText"/>
      </w:pPr>
      <w:r>
        <w:rPr>
          <w:rStyle w:val="CommentReference"/>
        </w:rPr>
        <w:annotationRef/>
      </w:r>
      <w:r>
        <w:t>Need to create Table 1</w:t>
      </w:r>
    </w:p>
  </w:comment>
  <w:comment w:id="231" w:author="Richard Loft" w:date="2019-11-27T14:56:00Z" w:initials="RDL">
    <w:p w14:paraId="6CFF8D14" w14:textId="4B788B3E" w:rsidR="001D2C93" w:rsidRDefault="001D2C93">
      <w:pPr>
        <w:pStyle w:val="CommentText"/>
      </w:pPr>
      <w:r>
        <w:rPr>
          <w:rStyle w:val="CommentReference"/>
        </w:rPr>
        <w:annotationRef/>
      </w:r>
      <w:r>
        <w:t>Need a figure similar to the one shown.</w:t>
      </w:r>
    </w:p>
  </w:comment>
  <w:comment w:id="256" w:author="Richard Loft" w:date="2019-11-27T14:59:00Z" w:initials="RDL">
    <w:p w14:paraId="6599C89E" w14:textId="7787F831" w:rsidR="009B02C3" w:rsidRDefault="009B02C3">
      <w:pPr>
        <w:pStyle w:val="CommentText"/>
      </w:pPr>
      <w:r>
        <w:rPr>
          <w:rStyle w:val="CommentReference"/>
        </w:rPr>
        <w:annotationRef/>
      </w:r>
      <w:r>
        <w:t>Need to read this article.</w:t>
      </w:r>
    </w:p>
  </w:comment>
  <w:comment w:id="257" w:author="Richard Loft" w:date="2019-11-27T14:58:00Z" w:initials="RDL">
    <w:p w14:paraId="7FA54BF3" w14:textId="523C2C71" w:rsidR="009B02C3" w:rsidRDefault="009B02C3">
      <w:pPr>
        <w:pStyle w:val="CommentText"/>
      </w:pPr>
      <w:r>
        <w:rPr>
          <w:rStyle w:val="CommentReference"/>
        </w:rPr>
        <w:annotationRef/>
      </w:r>
      <w:r>
        <w:t>Need better reference…</w:t>
      </w:r>
    </w:p>
  </w:comment>
  <w:comment w:id="258" w:author="Richard Loft" w:date="2019-11-27T15:00:00Z" w:initials="RDL">
    <w:p w14:paraId="77AE6152" w14:textId="1B3C9710" w:rsidR="009B02C3" w:rsidRDefault="009B02C3">
      <w:pPr>
        <w:pStyle w:val="CommentText"/>
      </w:pPr>
      <w:r>
        <w:rPr>
          <w:rStyle w:val="CommentReference"/>
        </w:rPr>
        <w:annotationRef/>
      </w:r>
      <w:r>
        <w:t xml:space="preserve">Need </w:t>
      </w:r>
      <w:proofErr w:type="spellStart"/>
      <w:r>
        <w:t>tro</w:t>
      </w:r>
      <w:proofErr w:type="spellEnd"/>
      <w:r>
        <w:t xml:space="preserve"> read this article.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E7ED42" w15:done="0"/>
  <w15:commentEx w15:paraId="71DE29D6" w15:done="0"/>
  <w15:commentEx w15:paraId="2D66C38E" w15:done="0"/>
  <w15:commentEx w15:paraId="34C032D8" w15:done="0"/>
  <w15:commentEx w15:paraId="1253A612" w15:done="0"/>
  <w15:commentEx w15:paraId="375A4B5F" w15:done="0"/>
  <w15:commentEx w15:paraId="7F919E08" w15:done="0"/>
  <w15:commentEx w15:paraId="52B101F7" w15:done="0"/>
  <w15:commentEx w15:paraId="234F1A03" w15:done="0"/>
  <w15:commentEx w15:paraId="616BE464" w15:done="0"/>
  <w15:commentEx w15:paraId="1132DF79" w15:done="0"/>
  <w15:commentEx w15:paraId="6CFF8D14" w15:done="0"/>
  <w15:commentEx w15:paraId="6599C89E" w15:done="0"/>
  <w15:commentEx w15:paraId="7FA54BF3" w15:done="0"/>
  <w15:commentEx w15:paraId="77AE6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E7ED42" w16cid:durableId="218911CB"/>
  <w16cid:commentId w16cid:paraId="71DE29D6" w16cid:durableId="218907C2"/>
  <w16cid:commentId w16cid:paraId="2D66C38E" w16cid:durableId="21821EC6"/>
  <w16cid:commentId w16cid:paraId="34C032D8" w16cid:durableId="21821EC7"/>
  <w16cid:commentId w16cid:paraId="1253A612" w16cid:durableId="218906A8"/>
  <w16cid:commentId w16cid:paraId="375A4B5F" w16cid:durableId="21821EC8"/>
  <w16cid:commentId w16cid:paraId="7F919E08" w16cid:durableId="218909B3"/>
  <w16cid:commentId w16cid:paraId="52B101F7" w16cid:durableId="21821EC9"/>
  <w16cid:commentId w16cid:paraId="234F1A03" w16cid:durableId="21821ED2"/>
  <w16cid:commentId w16cid:paraId="616BE464" w16cid:durableId="218914D5"/>
  <w16cid:commentId w16cid:paraId="1132DF79" w16cid:durableId="218915C9"/>
  <w16cid:commentId w16cid:paraId="6CFF8D14" w16cid:durableId="21890D15"/>
  <w16cid:commentId w16cid:paraId="6599C89E" w16cid:durableId="21890DE1"/>
  <w16cid:commentId w16cid:paraId="7FA54BF3" w16cid:durableId="21890D9F"/>
  <w16cid:commentId w16cid:paraId="77AE6152" w16cid:durableId="21890E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3D989" w14:textId="77777777" w:rsidR="00505A9B" w:rsidRDefault="00505A9B" w:rsidP="00C12027">
      <w:r>
        <w:separator/>
      </w:r>
    </w:p>
  </w:endnote>
  <w:endnote w:type="continuationSeparator" w:id="0">
    <w:p w14:paraId="6699E832" w14:textId="77777777" w:rsidR="00505A9B" w:rsidRDefault="00505A9B" w:rsidP="00C12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2679658"/>
      <w:docPartObj>
        <w:docPartGallery w:val="Page Numbers (Bottom of Page)"/>
        <w:docPartUnique/>
      </w:docPartObj>
    </w:sdtPr>
    <w:sdtEndPr>
      <w:rPr>
        <w:rStyle w:val="PageNumber"/>
      </w:rPr>
    </w:sdtEndPr>
    <w:sdtContent>
      <w:p w14:paraId="1862A279" w14:textId="6260D44C" w:rsidR="00993A37" w:rsidRDefault="00993A37" w:rsidP="00912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E182C5" w14:textId="77777777" w:rsidR="00993A37" w:rsidRDefault="00993A37" w:rsidP="009B02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9277506"/>
      <w:docPartObj>
        <w:docPartGallery w:val="Page Numbers (Bottom of Page)"/>
        <w:docPartUnique/>
      </w:docPartObj>
    </w:sdtPr>
    <w:sdtEndPr>
      <w:rPr>
        <w:rStyle w:val="PageNumber"/>
      </w:rPr>
    </w:sdtEndPr>
    <w:sdtContent>
      <w:p w14:paraId="7BE060E2" w14:textId="1C08AD46" w:rsidR="00993A37" w:rsidRDefault="00993A37" w:rsidP="009125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3301FE" w14:textId="77777777" w:rsidR="00993A37" w:rsidRDefault="00993A37" w:rsidP="009B02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6E44A" w14:textId="77777777" w:rsidR="00505A9B" w:rsidRDefault="00505A9B" w:rsidP="00C12027">
      <w:r>
        <w:separator/>
      </w:r>
    </w:p>
  </w:footnote>
  <w:footnote w:type="continuationSeparator" w:id="0">
    <w:p w14:paraId="11F77E91" w14:textId="77777777" w:rsidR="00505A9B" w:rsidRDefault="00505A9B" w:rsidP="00C12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40D01"/>
    <w:multiLevelType w:val="hybridMultilevel"/>
    <w:tmpl w:val="0B88B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A80B11"/>
    <w:multiLevelType w:val="multilevel"/>
    <w:tmpl w:val="AF1A231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0381417"/>
    <w:multiLevelType w:val="hybridMultilevel"/>
    <w:tmpl w:val="3EC21108"/>
    <w:lvl w:ilvl="0" w:tplc="A1B4FA62">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23B6"/>
    <w:multiLevelType w:val="hybridMultilevel"/>
    <w:tmpl w:val="55A4F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5D47FC"/>
    <w:multiLevelType w:val="hybridMultilevel"/>
    <w:tmpl w:val="26060F4C"/>
    <w:lvl w:ilvl="0" w:tplc="FB64DE48">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41BCC"/>
    <w:multiLevelType w:val="hybridMultilevel"/>
    <w:tmpl w:val="3DAC5C56"/>
    <w:lvl w:ilvl="0" w:tplc="A5E4BDC2">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40300"/>
    <w:multiLevelType w:val="hybridMultilevel"/>
    <w:tmpl w:val="9C80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502A8"/>
    <w:multiLevelType w:val="hybridMultilevel"/>
    <w:tmpl w:val="72C66F02"/>
    <w:lvl w:ilvl="0" w:tplc="A6F46E36">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13629"/>
    <w:multiLevelType w:val="hybridMultilevel"/>
    <w:tmpl w:val="3FA2A044"/>
    <w:lvl w:ilvl="0" w:tplc="4202AD34">
      <w:start w:val="3"/>
      <w:numFmt w:val="bullet"/>
      <w:lvlText w:val="-"/>
      <w:lvlJc w:val="left"/>
      <w:pPr>
        <w:ind w:left="720" w:hanging="360"/>
      </w:pPr>
      <w:rPr>
        <w:rFonts w:ascii="Calibri" w:eastAsiaTheme="minorHAnsi" w:hAnsi="Calibri" w:cstheme="minorBid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C6DCD"/>
    <w:multiLevelType w:val="hybridMultilevel"/>
    <w:tmpl w:val="A4E6813E"/>
    <w:lvl w:ilvl="0" w:tplc="DFEC21BC">
      <w:start w:val="3"/>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5"/>
  </w:num>
  <w:num w:numId="6">
    <w:abstractNumId w:val="10"/>
  </w:num>
  <w:num w:numId="7">
    <w:abstractNumId w:val="8"/>
  </w:num>
  <w:num w:numId="8">
    <w:abstractNumId w:val="9"/>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4E"/>
    <w:rsid w:val="00004A9A"/>
    <w:rsid w:val="00006207"/>
    <w:rsid w:val="000100FC"/>
    <w:rsid w:val="00014913"/>
    <w:rsid w:val="00020C5D"/>
    <w:rsid w:val="00021EF4"/>
    <w:rsid w:val="0002242E"/>
    <w:rsid w:val="000241CC"/>
    <w:rsid w:val="000247EA"/>
    <w:rsid w:val="00024A46"/>
    <w:rsid w:val="00025E03"/>
    <w:rsid w:val="00027389"/>
    <w:rsid w:val="00031E27"/>
    <w:rsid w:val="00032A72"/>
    <w:rsid w:val="00033A97"/>
    <w:rsid w:val="00034591"/>
    <w:rsid w:val="000353EC"/>
    <w:rsid w:val="00041E72"/>
    <w:rsid w:val="0004271B"/>
    <w:rsid w:val="00043DA0"/>
    <w:rsid w:val="0004597A"/>
    <w:rsid w:val="00046D2D"/>
    <w:rsid w:val="00047395"/>
    <w:rsid w:val="000474D5"/>
    <w:rsid w:val="000475AD"/>
    <w:rsid w:val="00054A01"/>
    <w:rsid w:val="000607F0"/>
    <w:rsid w:val="00061AB9"/>
    <w:rsid w:val="00062742"/>
    <w:rsid w:val="00065452"/>
    <w:rsid w:val="00070598"/>
    <w:rsid w:val="00071F99"/>
    <w:rsid w:val="0007341F"/>
    <w:rsid w:val="00075BD0"/>
    <w:rsid w:val="00076DC7"/>
    <w:rsid w:val="00077382"/>
    <w:rsid w:val="00085178"/>
    <w:rsid w:val="0008586D"/>
    <w:rsid w:val="00090BCC"/>
    <w:rsid w:val="00094DC0"/>
    <w:rsid w:val="00095089"/>
    <w:rsid w:val="00095248"/>
    <w:rsid w:val="0009642D"/>
    <w:rsid w:val="00096CA1"/>
    <w:rsid w:val="000A00BF"/>
    <w:rsid w:val="000A5C77"/>
    <w:rsid w:val="000A5E62"/>
    <w:rsid w:val="000B06A2"/>
    <w:rsid w:val="000B0FA3"/>
    <w:rsid w:val="000B1120"/>
    <w:rsid w:val="000B2645"/>
    <w:rsid w:val="000B27D7"/>
    <w:rsid w:val="000B6DA6"/>
    <w:rsid w:val="000C158E"/>
    <w:rsid w:val="000C1EDB"/>
    <w:rsid w:val="000C21A6"/>
    <w:rsid w:val="000C24FC"/>
    <w:rsid w:val="000C26EB"/>
    <w:rsid w:val="000C3529"/>
    <w:rsid w:val="000C4221"/>
    <w:rsid w:val="000C5726"/>
    <w:rsid w:val="000C596C"/>
    <w:rsid w:val="000C5B79"/>
    <w:rsid w:val="000C6457"/>
    <w:rsid w:val="000D0C33"/>
    <w:rsid w:val="000D12E4"/>
    <w:rsid w:val="000D227F"/>
    <w:rsid w:val="000D3D31"/>
    <w:rsid w:val="000D4125"/>
    <w:rsid w:val="000D4255"/>
    <w:rsid w:val="000D7960"/>
    <w:rsid w:val="000E0B87"/>
    <w:rsid w:val="000E133D"/>
    <w:rsid w:val="000E34DB"/>
    <w:rsid w:val="000E5C89"/>
    <w:rsid w:val="000E5F39"/>
    <w:rsid w:val="000F070B"/>
    <w:rsid w:val="000F0E7E"/>
    <w:rsid w:val="000F27FF"/>
    <w:rsid w:val="000F3652"/>
    <w:rsid w:val="000F4F02"/>
    <w:rsid w:val="000F6C01"/>
    <w:rsid w:val="000F7A13"/>
    <w:rsid w:val="001004C9"/>
    <w:rsid w:val="00103370"/>
    <w:rsid w:val="00104B91"/>
    <w:rsid w:val="001065E6"/>
    <w:rsid w:val="001153A0"/>
    <w:rsid w:val="00116BE9"/>
    <w:rsid w:val="0011784A"/>
    <w:rsid w:val="0012034F"/>
    <w:rsid w:val="00122BAD"/>
    <w:rsid w:val="00127732"/>
    <w:rsid w:val="00131659"/>
    <w:rsid w:val="00132F01"/>
    <w:rsid w:val="00134366"/>
    <w:rsid w:val="00137735"/>
    <w:rsid w:val="0013773B"/>
    <w:rsid w:val="00137F23"/>
    <w:rsid w:val="001420B2"/>
    <w:rsid w:val="001459A9"/>
    <w:rsid w:val="00150745"/>
    <w:rsid w:val="00151F30"/>
    <w:rsid w:val="00152533"/>
    <w:rsid w:val="00152A49"/>
    <w:rsid w:val="00152BAA"/>
    <w:rsid w:val="00152DC8"/>
    <w:rsid w:val="001537EC"/>
    <w:rsid w:val="00153E06"/>
    <w:rsid w:val="0015746F"/>
    <w:rsid w:val="001602CD"/>
    <w:rsid w:val="00160E76"/>
    <w:rsid w:val="00164FD0"/>
    <w:rsid w:val="00166C21"/>
    <w:rsid w:val="00166C44"/>
    <w:rsid w:val="00167D1D"/>
    <w:rsid w:val="00173519"/>
    <w:rsid w:val="00175DD2"/>
    <w:rsid w:val="001774C4"/>
    <w:rsid w:val="00177B28"/>
    <w:rsid w:val="00180EE5"/>
    <w:rsid w:val="0018196D"/>
    <w:rsid w:val="00181A29"/>
    <w:rsid w:val="00182497"/>
    <w:rsid w:val="0018603E"/>
    <w:rsid w:val="00191238"/>
    <w:rsid w:val="001924E9"/>
    <w:rsid w:val="00195A92"/>
    <w:rsid w:val="00197996"/>
    <w:rsid w:val="001A2E51"/>
    <w:rsid w:val="001A2FF3"/>
    <w:rsid w:val="001A4244"/>
    <w:rsid w:val="001A5A7E"/>
    <w:rsid w:val="001B079C"/>
    <w:rsid w:val="001B1518"/>
    <w:rsid w:val="001B2B84"/>
    <w:rsid w:val="001B3984"/>
    <w:rsid w:val="001B4496"/>
    <w:rsid w:val="001C097F"/>
    <w:rsid w:val="001C526F"/>
    <w:rsid w:val="001D1431"/>
    <w:rsid w:val="001D2778"/>
    <w:rsid w:val="001D2C93"/>
    <w:rsid w:val="001D5781"/>
    <w:rsid w:val="001E1059"/>
    <w:rsid w:val="001E5268"/>
    <w:rsid w:val="001E5A35"/>
    <w:rsid w:val="001E5DC6"/>
    <w:rsid w:val="001E7AFA"/>
    <w:rsid w:val="001F063C"/>
    <w:rsid w:val="001F11FF"/>
    <w:rsid w:val="001F1BA6"/>
    <w:rsid w:val="001F24F2"/>
    <w:rsid w:val="001F2607"/>
    <w:rsid w:val="001F4117"/>
    <w:rsid w:val="001F7232"/>
    <w:rsid w:val="00202BB7"/>
    <w:rsid w:val="002045C7"/>
    <w:rsid w:val="00204A84"/>
    <w:rsid w:val="00205281"/>
    <w:rsid w:val="0020727F"/>
    <w:rsid w:val="00211DD9"/>
    <w:rsid w:val="002137F7"/>
    <w:rsid w:val="002142D4"/>
    <w:rsid w:val="00214481"/>
    <w:rsid w:val="00223643"/>
    <w:rsid w:val="00223787"/>
    <w:rsid w:val="00224591"/>
    <w:rsid w:val="0022488E"/>
    <w:rsid w:val="002250D8"/>
    <w:rsid w:val="00225CB9"/>
    <w:rsid w:val="002316BD"/>
    <w:rsid w:val="002323CD"/>
    <w:rsid w:val="00233B4E"/>
    <w:rsid w:val="002369A0"/>
    <w:rsid w:val="00237150"/>
    <w:rsid w:val="002402EF"/>
    <w:rsid w:val="00240C55"/>
    <w:rsid w:val="00241BF2"/>
    <w:rsid w:val="00244EB6"/>
    <w:rsid w:val="002459F0"/>
    <w:rsid w:val="00245B48"/>
    <w:rsid w:val="00247374"/>
    <w:rsid w:val="00247E22"/>
    <w:rsid w:val="002546B2"/>
    <w:rsid w:val="00254D91"/>
    <w:rsid w:val="0026084B"/>
    <w:rsid w:val="00260A41"/>
    <w:rsid w:val="00261D02"/>
    <w:rsid w:val="00261DF2"/>
    <w:rsid w:val="00264F82"/>
    <w:rsid w:val="00270E01"/>
    <w:rsid w:val="00274D95"/>
    <w:rsid w:val="00275A24"/>
    <w:rsid w:val="0028385A"/>
    <w:rsid w:val="00293B9F"/>
    <w:rsid w:val="002943A3"/>
    <w:rsid w:val="00295D57"/>
    <w:rsid w:val="002A04BB"/>
    <w:rsid w:val="002A05C8"/>
    <w:rsid w:val="002A05EF"/>
    <w:rsid w:val="002A067E"/>
    <w:rsid w:val="002A0C79"/>
    <w:rsid w:val="002A1216"/>
    <w:rsid w:val="002A142E"/>
    <w:rsid w:val="002A3216"/>
    <w:rsid w:val="002B0DFA"/>
    <w:rsid w:val="002B280D"/>
    <w:rsid w:val="002B494C"/>
    <w:rsid w:val="002B6E59"/>
    <w:rsid w:val="002C028F"/>
    <w:rsid w:val="002C2C70"/>
    <w:rsid w:val="002D02FE"/>
    <w:rsid w:val="002D1EB1"/>
    <w:rsid w:val="002E0896"/>
    <w:rsid w:val="002E2CE3"/>
    <w:rsid w:val="002E4CB9"/>
    <w:rsid w:val="002E62C2"/>
    <w:rsid w:val="002E63ED"/>
    <w:rsid w:val="002E7A59"/>
    <w:rsid w:val="002F3C03"/>
    <w:rsid w:val="003019FD"/>
    <w:rsid w:val="00301A67"/>
    <w:rsid w:val="00303EC3"/>
    <w:rsid w:val="003056AB"/>
    <w:rsid w:val="00306D23"/>
    <w:rsid w:val="0031135C"/>
    <w:rsid w:val="00313F21"/>
    <w:rsid w:val="003151A5"/>
    <w:rsid w:val="00316787"/>
    <w:rsid w:val="0031712C"/>
    <w:rsid w:val="00320202"/>
    <w:rsid w:val="00321C40"/>
    <w:rsid w:val="00324231"/>
    <w:rsid w:val="003267FE"/>
    <w:rsid w:val="00330F3B"/>
    <w:rsid w:val="003350C9"/>
    <w:rsid w:val="003403D1"/>
    <w:rsid w:val="003413CC"/>
    <w:rsid w:val="00341B6C"/>
    <w:rsid w:val="00346584"/>
    <w:rsid w:val="00346648"/>
    <w:rsid w:val="00350E76"/>
    <w:rsid w:val="003517FD"/>
    <w:rsid w:val="00352AE9"/>
    <w:rsid w:val="00352DD4"/>
    <w:rsid w:val="003540DD"/>
    <w:rsid w:val="003579C6"/>
    <w:rsid w:val="0036021F"/>
    <w:rsid w:val="003617A9"/>
    <w:rsid w:val="00362186"/>
    <w:rsid w:val="00365959"/>
    <w:rsid w:val="003716DD"/>
    <w:rsid w:val="00382ABB"/>
    <w:rsid w:val="00383219"/>
    <w:rsid w:val="003861C3"/>
    <w:rsid w:val="0038716B"/>
    <w:rsid w:val="003915E9"/>
    <w:rsid w:val="00393072"/>
    <w:rsid w:val="0039444A"/>
    <w:rsid w:val="00395F6B"/>
    <w:rsid w:val="00396647"/>
    <w:rsid w:val="00396B45"/>
    <w:rsid w:val="003A2AC9"/>
    <w:rsid w:val="003A394B"/>
    <w:rsid w:val="003B033B"/>
    <w:rsid w:val="003B2481"/>
    <w:rsid w:val="003B3CF5"/>
    <w:rsid w:val="003B4D39"/>
    <w:rsid w:val="003B612D"/>
    <w:rsid w:val="003C6174"/>
    <w:rsid w:val="003C7B99"/>
    <w:rsid w:val="003D6C49"/>
    <w:rsid w:val="003D6CF7"/>
    <w:rsid w:val="003E0A16"/>
    <w:rsid w:val="003E0C67"/>
    <w:rsid w:val="003E4244"/>
    <w:rsid w:val="003E46E0"/>
    <w:rsid w:val="003E69D8"/>
    <w:rsid w:val="003F1D7F"/>
    <w:rsid w:val="003F356C"/>
    <w:rsid w:val="003F3C3A"/>
    <w:rsid w:val="00400FF2"/>
    <w:rsid w:val="0040578E"/>
    <w:rsid w:val="0040722C"/>
    <w:rsid w:val="004072CD"/>
    <w:rsid w:val="004125C2"/>
    <w:rsid w:val="00413622"/>
    <w:rsid w:val="0041548B"/>
    <w:rsid w:val="004214F6"/>
    <w:rsid w:val="00421504"/>
    <w:rsid w:val="00422B2D"/>
    <w:rsid w:val="00422D9B"/>
    <w:rsid w:val="0042313F"/>
    <w:rsid w:val="00425F21"/>
    <w:rsid w:val="0043062C"/>
    <w:rsid w:val="004325D0"/>
    <w:rsid w:val="004335DB"/>
    <w:rsid w:val="00434463"/>
    <w:rsid w:val="0043749C"/>
    <w:rsid w:val="00437CA6"/>
    <w:rsid w:val="00443E6E"/>
    <w:rsid w:val="004446E3"/>
    <w:rsid w:val="0044584A"/>
    <w:rsid w:val="00445C53"/>
    <w:rsid w:val="004468C2"/>
    <w:rsid w:val="004548EE"/>
    <w:rsid w:val="004561BC"/>
    <w:rsid w:val="00456216"/>
    <w:rsid w:val="0046080C"/>
    <w:rsid w:val="0046301F"/>
    <w:rsid w:val="004653F8"/>
    <w:rsid w:val="004703AF"/>
    <w:rsid w:val="004727AF"/>
    <w:rsid w:val="0047437E"/>
    <w:rsid w:val="00474AB0"/>
    <w:rsid w:val="004756D5"/>
    <w:rsid w:val="00476062"/>
    <w:rsid w:val="004764FC"/>
    <w:rsid w:val="00476785"/>
    <w:rsid w:val="00476D67"/>
    <w:rsid w:val="00481D5F"/>
    <w:rsid w:val="00481FC9"/>
    <w:rsid w:val="00483DB8"/>
    <w:rsid w:val="004848D5"/>
    <w:rsid w:val="00484EC4"/>
    <w:rsid w:val="004865C1"/>
    <w:rsid w:val="0048768C"/>
    <w:rsid w:val="004A1EDB"/>
    <w:rsid w:val="004A2F72"/>
    <w:rsid w:val="004B25B1"/>
    <w:rsid w:val="004B29DB"/>
    <w:rsid w:val="004B4A29"/>
    <w:rsid w:val="004B4BB6"/>
    <w:rsid w:val="004C40F4"/>
    <w:rsid w:val="004C506C"/>
    <w:rsid w:val="004C552A"/>
    <w:rsid w:val="004C6179"/>
    <w:rsid w:val="004D24BC"/>
    <w:rsid w:val="004D35DD"/>
    <w:rsid w:val="004D75E2"/>
    <w:rsid w:val="004D79CE"/>
    <w:rsid w:val="004E1A78"/>
    <w:rsid w:val="004E4DA0"/>
    <w:rsid w:val="004E5D45"/>
    <w:rsid w:val="004E5FCE"/>
    <w:rsid w:val="004E6D48"/>
    <w:rsid w:val="004F0C7D"/>
    <w:rsid w:val="004F1708"/>
    <w:rsid w:val="004F19B5"/>
    <w:rsid w:val="004F299A"/>
    <w:rsid w:val="004F3AAA"/>
    <w:rsid w:val="004F414B"/>
    <w:rsid w:val="004F4CE9"/>
    <w:rsid w:val="004F5998"/>
    <w:rsid w:val="00500F18"/>
    <w:rsid w:val="00503C0D"/>
    <w:rsid w:val="00504461"/>
    <w:rsid w:val="005050DD"/>
    <w:rsid w:val="00505A9B"/>
    <w:rsid w:val="00506897"/>
    <w:rsid w:val="00510F95"/>
    <w:rsid w:val="00512DB2"/>
    <w:rsid w:val="005139BE"/>
    <w:rsid w:val="00514447"/>
    <w:rsid w:val="00522CBA"/>
    <w:rsid w:val="00525C7C"/>
    <w:rsid w:val="00526A15"/>
    <w:rsid w:val="00530D00"/>
    <w:rsid w:val="00535269"/>
    <w:rsid w:val="005355C3"/>
    <w:rsid w:val="00537ED2"/>
    <w:rsid w:val="0054163E"/>
    <w:rsid w:val="00542202"/>
    <w:rsid w:val="0054489F"/>
    <w:rsid w:val="005448C7"/>
    <w:rsid w:val="00546E74"/>
    <w:rsid w:val="00547F6B"/>
    <w:rsid w:val="00556C79"/>
    <w:rsid w:val="005572CA"/>
    <w:rsid w:val="00557447"/>
    <w:rsid w:val="00557F08"/>
    <w:rsid w:val="005627A1"/>
    <w:rsid w:val="0056354E"/>
    <w:rsid w:val="00564A8E"/>
    <w:rsid w:val="00565971"/>
    <w:rsid w:val="0056653F"/>
    <w:rsid w:val="0056751D"/>
    <w:rsid w:val="00571A45"/>
    <w:rsid w:val="00574048"/>
    <w:rsid w:val="00574181"/>
    <w:rsid w:val="00574E80"/>
    <w:rsid w:val="00576642"/>
    <w:rsid w:val="0058095F"/>
    <w:rsid w:val="00582E01"/>
    <w:rsid w:val="0058314B"/>
    <w:rsid w:val="00585685"/>
    <w:rsid w:val="005856BF"/>
    <w:rsid w:val="00585780"/>
    <w:rsid w:val="005949AD"/>
    <w:rsid w:val="00594F64"/>
    <w:rsid w:val="00597054"/>
    <w:rsid w:val="0059797B"/>
    <w:rsid w:val="005A19EA"/>
    <w:rsid w:val="005A1AE7"/>
    <w:rsid w:val="005A79EC"/>
    <w:rsid w:val="005A7EE7"/>
    <w:rsid w:val="005B09C0"/>
    <w:rsid w:val="005B156F"/>
    <w:rsid w:val="005B2D30"/>
    <w:rsid w:val="005B66E9"/>
    <w:rsid w:val="005B77FC"/>
    <w:rsid w:val="005D07BE"/>
    <w:rsid w:val="005D0A76"/>
    <w:rsid w:val="005D1959"/>
    <w:rsid w:val="005D4E9B"/>
    <w:rsid w:val="005D61EA"/>
    <w:rsid w:val="005E4333"/>
    <w:rsid w:val="005E5699"/>
    <w:rsid w:val="005E6D19"/>
    <w:rsid w:val="005F0080"/>
    <w:rsid w:val="005F0518"/>
    <w:rsid w:val="005F0609"/>
    <w:rsid w:val="005F2197"/>
    <w:rsid w:val="005F295E"/>
    <w:rsid w:val="005F5281"/>
    <w:rsid w:val="005F7A17"/>
    <w:rsid w:val="00601A09"/>
    <w:rsid w:val="00601FB6"/>
    <w:rsid w:val="00604C0B"/>
    <w:rsid w:val="00610005"/>
    <w:rsid w:val="006129F8"/>
    <w:rsid w:val="00613B2F"/>
    <w:rsid w:val="006207E1"/>
    <w:rsid w:val="00620B52"/>
    <w:rsid w:val="00625CF1"/>
    <w:rsid w:val="00626B51"/>
    <w:rsid w:val="00632E52"/>
    <w:rsid w:val="00634EA3"/>
    <w:rsid w:val="00640D6A"/>
    <w:rsid w:val="00641436"/>
    <w:rsid w:val="00644034"/>
    <w:rsid w:val="006460BC"/>
    <w:rsid w:val="0065177F"/>
    <w:rsid w:val="00651908"/>
    <w:rsid w:val="00651B36"/>
    <w:rsid w:val="00654E6E"/>
    <w:rsid w:val="00656436"/>
    <w:rsid w:val="00657325"/>
    <w:rsid w:val="00657A25"/>
    <w:rsid w:val="00664174"/>
    <w:rsid w:val="00664E9E"/>
    <w:rsid w:val="00671CFD"/>
    <w:rsid w:val="006726E0"/>
    <w:rsid w:val="006730BF"/>
    <w:rsid w:val="00674723"/>
    <w:rsid w:val="00676140"/>
    <w:rsid w:val="00676CA2"/>
    <w:rsid w:val="006771AA"/>
    <w:rsid w:val="0067727F"/>
    <w:rsid w:val="00677F79"/>
    <w:rsid w:val="006801CE"/>
    <w:rsid w:val="0068131E"/>
    <w:rsid w:val="00681481"/>
    <w:rsid w:val="0068247D"/>
    <w:rsid w:val="00682D70"/>
    <w:rsid w:val="00683782"/>
    <w:rsid w:val="00683EA3"/>
    <w:rsid w:val="00686E70"/>
    <w:rsid w:val="00690E88"/>
    <w:rsid w:val="00690FBD"/>
    <w:rsid w:val="00693A08"/>
    <w:rsid w:val="00694E86"/>
    <w:rsid w:val="00695630"/>
    <w:rsid w:val="00695C96"/>
    <w:rsid w:val="0069727D"/>
    <w:rsid w:val="00697D01"/>
    <w:rsid w:val="006A3D95"/>
    <w:rsid w:val="006A3EB9"/>
    <w:rsid w:val="006A5FF4"/>
    <w:rsid w:val="006A6FE0"/>
    <w:rsid w:val="006C2AEB"/>
    <w:rsid w:val="006C40A6"/>
    <w:rsid w:val="006C4C25"/>
    <w:rsid w:val="006C68A1"/>
    <w:rsid w:val="006C7540"/>
    <w:rsid w:val="006D0B03"/>
    <w:rsid w:val="006E12FE"/>
    <w:rsid w:val="006E2093"/>
    <w:rsid w:val="0070054F"/>
    <w:rsid w:val="00700B14"/>
    <w:rsid w:val="00702725"/>
    <w:rsid w:val="00703E8F"/>
    <w:rsid w:val="00705731"/>
    <w:rsid w:val="0071638C"/>
    <w:rsid w:val="007175FB"/>
    <w:rsid w:val="00720B88"/>
    <w:rsid w:val="00723507"/>
    <w:rsid w:val="007240DF"/>
    <w:rsid w:val="00724689"/>
    <w:rsid w:val="007246F3"/>
    <w:rsid w:val="00725B7D"/>
    <w:rsid w:val="00727441"/>
    <w:rsid w:val="00730CC7"/>
    <w:rsid w:val="00731A26"/>
    <w:rsid w:val="007321DC"/>
    <w:rsid w:val="00737416"/>
    <w:rsid w:val="007425D2"/>
    <w:rsid w:val="0074275D"/>
    <w:rsid w:val="00745403"/>
    <w:rsid w:val="0075189D"/>
    <w:rsid w:val="007521C3"/>
    <w:rsid w:val="00752B1A"/>
    <w:rsid w:val="00754BD4"/>
    <w:rsid w:val="00754DDF"/>
    <w:rsid w:val="007577E6"/>
    <w:rsid w:val="00757DEB"/>
    <w:rsid w:val="007609BE"/>
    <w:rsid w:val="0076128A"/>
    <w:rsid w:val="00761626"/>
    <w:rsid w:val="00761B05"/>
    <w:rsid w:val="0076277C"/>
    <w:rsid w:val="007719F1"/>
    <w:rsid w:val="00772B42"/>
    <w:rsid w:val="007742C5"/>
    <w:rsid w:val="00780B55"/>
    <w:rsid w:val="00782256"/>
    <w:rsid w:val="00793040"/>
    <w:rsid w:val="0079313B"/>
    <w:rsid w:val="00797825"/>
    <w:rsid w:val="007A03C0"/>
    <w:rsid w:val="007A04FF"/>
    <w:rsid w:val="007A24FD"/>
    <w:rsid w:val="007A3DD5"/>
    <w:rsid w:val="007B25A5"/>
    <w:rsid w:val="007B2A03"/>
    <w:rsid w:val="007B4834"/>
    <w:rsid w:val="007C1E98"/>
    <w:rsid w:val="007C2A2B"/>
    <w:rsid w:val="007C5C12"/>
    <w:rsid w:val="007C5C26"/>
    <w:rsid w:val="007C60D9"/>
    <w:rsid w:val="007D1A28"/>
    <w:rsid w:val="007D3122"/>
    <w:rsid w:val="007D4C98"/>
    <w:rsid w:val="007D51E6"/>
    <w:rsid w:val="007D6953"/>
    <w:rsid w:val="007E0EB7"/>
    <w:rsid w:val="007E2193"/>
    <w:rsid w:val="007E3FDE"/>
    <w:rsid w:val="007E44CD"/>
    <w:rsid w:val="007E7691"/>
    <w:rsid w:val="007F018F"/>
    <w:rsid w:val="007F0DB4"/>
    <w:rsid w:val="007F15B2"/>
    <w:rsid w:val="007F27E2"/>
    <w:rsid w:val="007F4BE5"/>
    <w:rsid w:val="007F5AD5"/>
    <w:rsid w:val="00811D1E"/>
    <w:rsid w:val="00812691"/>
    <w:rsid w:val="00815B45"/>
    <w:rsid w:val="0081761F"/>
    <w:rsid w:val="0082623F"/>
    <w:rsid w:val="00830182"/>
    <w:rsid w:val="00831464"/>
    <w:rsid w:val="00832461"/>
    <w:rsid w:val="0084196D"/>
    <w:rsid w:val="00842943"/>
    <w:rsid w:val="00843025"/>
    <w:rsid w:val="0084696A"/>
    <w:rsid w:val="00846CC8"/>
    <w:rsid w:val="00847762"/>
    <w:rsid w:val="00847A18"/>
    <w:rsid w:val="008510BC"/>
    <w:rsid w:val="008542C4"/>
    <w:rsid w:val="00854FEC"/>
    <w:rsid w:val="00856239"/>
    <w:rsid w:val="008569B7"/>
    <w:rsid w:val="00856CB3"/>
    <w:rsid w:val="00861355"/>
    <w:rsid w:val="008614C9"/>
    <w:rsid w:val="008657F4"/>
    <w:rsid w:val="00865DDA"/>
    <w:rsid w:val="0087006D"/>
    <w:rsid w:val="00873D8E"/>
    <w:rsid w:val="00881095"/>
    <w:rsid w:val="00884A0F"/>
    <w:rsid w:val="0088509F"/>
    <w:rsid w:val="008864B6"/>
    <w:rsid w:val="008907B5"/>
    <w:rsid w:val="00891A87"/>
    <w:rsid w:val="0089708D"/>
    <w:rsid w:val="008A0A25"/>
    <w:rsid w:val="008B2069"/>
    <w:rsid w:val="008B213D"/>
    <w:rsid w:val="008B2E16"/>
    <w:rsid w:val="008B5B77"/>
    <w:rsid w:val="008B5DD6"/>
    <w:rsid w:val="008B6307"/>
    <w:rsid w:val="008B6B55"/>
    <w:rsid w:val="008B7A94"/>
    <w:rsid w:val="008C0BC4"/>
    <w:rsid w:val="008C0BFC"/>
    <w:rsid w:val="008C0D70"/>
    <w:rsid w:val="008C1B6F"/>
    <w:rsid w:val="008C2795"/>
    <w:rsid w:val="008C2B3E"/>
    <w:rsid w:val="008C36DB"/>
    <w:rsid w:val="008C444F"/>
    <w:rsid w:val="008C469F"/>
    <w:rsid w:val="008C485E"/>
    <w:rsid w:val="008C64D8"/>
    <w:rsid w:val="008C7595"/>
    <w:rsid w:val="008C7C87"/>
    <w:rsid w:val="008D4110"/>
    <w:rsid w:val="008E1173"/>
    <w:rsid w:val="008E3BC0"/>
    <w:rsid w:val="008E765F"/>
    <w:rsid w:val="008F0AF1"/>
    <w:rsid w:val="008F24EE"/>
    <w:rsid w:val="008F65FE"/>
    <w:rsid w:val="008F6739"/>
    <w:rsid w:val="008F75D9"/>
    <w:rsid w:val="008F778F"/>
    <w:rsid w:val="009075DB"/>
    <w:rsid w:val="00907EF5"/>
    <w:rsid w:val="0091419B"/>
    <w:rsid w:val="00914425"/>
    <w:rsid w:val="00915E85"/>
    <w:rsid w:val="0091645F"/>
    <w:rsid w:val="009170F9"/>
    <w:rsid w:val="00917F50"/>
    <w:rsid w:val="00921B21"/>
    <w:rsid w:val="009225E9"/>
    <w:rsid w:val="00924D13"/>
    <w:rsid w:val="00926245"/>
    <w:rsid w:val="00927250"/>
    <w:rsid w:val="009312FE"/>
    <w:rsid w:val="0093148B"/>
    <w:rsid w:val="00931FD3"/>
    <w:rsid w:val="0093504E"/>
    <w:rsid w:val="00937869"/>
    <w:rsid w:val="00942737"/>
    <w:rsid w:val="00943152"/>
    <w:rsid w:val="00947A94"/>
    <w:rsid w:val="00950D1C"/>
    <w:rsid w:val="00951E28"/>
    <w:rsid w:val="00952961"/>
    <w:rsid w:val="00954F7B"/>
    <w:rsid w:val="00961B63"/>
    <w:rsid w:val="0096326A"/>
    <w:rsid w:val="00970E16"/>
    <w:rsid w:val="009720EA"/>
    <w:rsid w:val="0097653A"/>
    <w:rsid w:val="0098092F"/>
    <w:rsid w:val="00981EB5"/>
    <w:rsid w:val="00984385"/>
    <w:rsid w:val="00986432"/>
    <w:rsid w:val="009908F0"/>
    <w:rsid w:val="00991F07"/>
    <w:rsid w:val="00992947"/>
    <w:rsid w:val="00992FAC"/>
    <w:rsid w:val="00993A37"/>
    <w:rsid w:val="00996BE8"/>
    <w:rsid w:val="00997C7A"/>
    <w:rsid w:val="00997FA0"/>
    <w:rsid w:val="009A2FB4"/>
    <w:rsid w:val="009A517C"/>
    <w:rsid w:val="009A5920"/>
    <w:rsid w:val="009B02C3"/>
    <w:rsid w:val="009B04F7"/>
    <w:rsid w:val="009B11CC"/>
    <w:rsid w:val="009B13E4"/>
    <w:rsid w:val="009B2A94"/>
    <w:rsid w:val="009B658F"/>
    <w:rsid w:val="009B744D"/>
    <w:rsid w:val="009B7A90"/>
    <w:rsid w:val="009C05AD"/>
    <w:rsid w:val="009C0FF4"/>
    <w:rsid w:val="009D021C"/>
    <w:rsid w:val="009D1975"/>
    <w:rsid w:val="009D20AE"/>
    <w:rsid w:val="009D53ED"/>
    <w:rsid w:val="009E0576"/>
    <w:rsid w:val="009E64C5"/>
    <w:rsid w:val="009F6E1B"/>
    <w:rsid w:val="009F6E20"/>
    <w:rsid w:val="00A0028E"/>
    <w:rsid w:val="00A00DA5"/>
    <w:rsid w:val="00A013A3"/>
    <w:rsid w:val="00A02B99"/>
    <w:rsid w:val="00A053EA"/>
    <w:rsid w:val="00A06142"/>
    <w:rsid w:val="00A07896"/>
    <w:rsid w:val="00A07ED0"/>
    <w:rsid w:val="00A100CF"/>
    <w:rsid w:val="00A207A2"/>
    <w:rsid w:val="00A20BD3"/>
    <w:rsid w:val="00A2251A"/>
    <w:rsid w:val="00A25B5D"/>
    <w:rsid w:val="00A2695D"/>
    <w:rsid w:val="00A30B99"/>
    <w:rsid w:val="00A3487B"/>
    <w:rsid w:val="00A351FA"/>
    <w:rsid w:val="00A35E48"/>
    <w:rsid w:val="00A379F1"/>
    <w:rsid w:val="00A41D5B"/>
    <w:rsid w:val="00A47A37"/>
    <w:rsid w:val="00A517E4"/>
    <w:rsid w:val="00A53FA8"/>
    <w:rsid w:val="00A626EE"/>
    <w:rsid w:val="00A645CC"/>
    <w:rsid w:val="00A65672"/>
    <w:rsid w:val="00A65815"/>
    <w:rsid w:val="00A66336"/>
    <w:rsid w:val="00A67A5D"/>
    <w:rsid w:val="00A83A6B"/>
    <w:rsid w:val="00A844D2"/>
    <w:rsid w:val="00A8642A"/>
    <w:rsid w:val="00A9039A"/>
    <w:rsid w:val="00A90B1A"/>
    <w:rsid w:val="00A913AE"/>
    <w:rsid w:val="00A961CD"/>
    <w:rsid w:val="00A96F4D"/>
    <w:rsid w:val="00AA0450"/>
    <w:rsid w:val="00AA11B5"/>
    <w:rsid w:val="00AA15C6"/>
    <w:rsid w:val="00AA479F"/>
    <w:rsid w:val="00AA7184"/>
    <w:rsid w:val="00AA7925"/>
    <w:rsid w:val="00AB2982"/>
    <w:rsid w:val="00AB347C"/>
    <w:rsid w:val="00AB4595"/>
    <w:rsid w:val="00AB46A8"/>
    <w:rsid w:val="00AB51FF"/>
    <w:rsid w:val="00AB59FD"/>
    <w:rsid w:val="00AB64A3"/>
    <w:rsid w:val="00AC1652"/>
    <w:rsid w:val="00AC1E42"/>
    <w:rsid w:val="00AC2DC4"/>
    <w:rsid w:val="00AC4E6B"/>
    <w:rsid w:val="00AC6B98"/>
    <w:rsid w:val="00AE2E72"/>
    <w:rsid w:val="00AE3434"/>
    <w:rsid w:val="00AE6F48"/>
    <w:rsid w:val="00AE7F6A"/>
    <w:rsid w:val="00B01A85"/>
    <w:rsid w:val="00B024C6"/>
    <w:rsid w:val="00B0582F"/>
    <w:rsid w:val="00B125C5"/>
    <w:rsid w:val="00B1305A"/>
    <w:rsid w:val="00B17199"/>
    <w:rsid w:val="00B176BB"/>
    <w:rsid w:val="00B253F1"/>
    <w:rsid w:val="00B27950"/>
    <w:rsid w:val="00B35F78"/>
    <w:rsid w:val="00B40392"/>
    <w:rsid w:val="00B40770"/>
    <w:rsid w:val="00B41CA0"/>
    <w:rsid w:val="00B43374"/>
    <w:rsid w:val="00B45E20"/>
    <w:rsid w:val="00B5116A"/>
    <w:rsid w:val="00B51A7F"/>
    <w:rsid w:val="00B5267B"/>
    <w:rsid w:val="00B556B0"/>
    <w:rsid w:val="00B61250"/>
    <w:rsid w:val="00B6135E"/>
    <w:rsid w:val="00B613DD"/>
    <w:rsid w:val="00B61C5B"/>
    <w:rsid w:val="00B61F95"/>
    <w:rsid w:val="00B642E8"/>
    <w:rsid w:val="00B64B62"/>
    <w:rsid w:val="00B65657"/>
    <w:rsid w:val="00B71D3F"/>
    <w:rsid w:val="00B740D2"/>
    <w:rsid w:val="00B74A76"/>
    <w:rsid w:val="00B74B8B"/>
    <w:rsid w:val="00B758C3"/>
    <w:rsid w:val="00B760F9"/>
    <w:rsid w:val="00B77E23"/>
    <w:rsid w:val="00B80679"/>
    <w:rsid w:val="00B8357F"/>
    <w:rsid w:val="00B84E9A"/>
    <w:rsid w:val="00B8633B"/>
    <w:rsid w:val="00B91CDB"/>
    <w:rsid w:val="00B935D9"/>
    <w:rsid w:val="00BA2258"/>
    <w:rsid w:val="00BA2F8D"/>
    <w:rsid w:val="00BA4015"/>
    <w:rsid w:val="00BB35A5"/>
    <w:rsid w:val="00BB6F53"/>
    <w:rsid w:val="00BB7466"/>
    <w:rsid w:val="00BB75E2"/>
    <w:rsid w:val="00BB790A"/>
    <w:rsid w:val="00BC0CDC"/>
    <w:rsid w:val="00BC1615"/>
    <w:rsid w:val="00BC352D"/>
    <w:rsid w:val="00BC6538"/>
    <w:rsid w:val="00BC6893"/>
    <w:rsid w:val="00BD48A9"/>
    <w:rsid w:val="00BD56F4"/>
    <w:rsid w:val="00BD6377"/>
    <w:rsid w:val="00BE0569"/>
    <w:rsid w:val="00BE0E3B"/>
    <w:rsid w:val="00BE627D"/>
    <w:rsid w:val="00BE691D"/>
    <w:rsid w:val="00BF245C"/>
    <w:rsid w:val="00BF487E"/>
    <w:rsid w:val="00C01A5F"/>
    <w:rsid w:val="00C01C27"/>
    <w:rsid w:val="00C02377"/>
    <w:rsid w:val="00C03D91"/>
    <w:rsid w:val="00C0415D"/>
    <w:rsid w:val="00C0559B"/>
    <w:rsid w:val="00C057E1"/>
    <w:rsid w:val="00C05916"/>
    <w:rsid w:val="00C12027"/>
    <w:rsid w:val="00C12B99"/>
    <w:rsid w:val="00C15155"/>
    <w:rsid w:val="00C15E79"/>
    <w:rsid w:val="00C20696"/>
    <w:rsid w:val="00C22DF8"/>
    <w:rsid w:val="00C23A7C"/>
    <w:rsid w:val="00C242ED"/>
    <w:rsid w:val="00C269E6"/>
    <w:rsid w:val="00C36386"/>
    <w:rsid w:val="00C368E6"/>
    <w:rsid w:val="00C37EEA"/>
    <w:rsid w:val="00C37EF0"/>
    <w:rsid w:val="00C402A4"/>
    <w:rsid w:val="00C4142A"/>
    <w:rsid w:val="00C4178D"/>
    <w:rsid w:val="00C42506"/>
    <w:rsid w:val="00C42C02"/>
    <w:rsid w:val="00C50CF3"/>
    <w:rsid w:val="00C53B92"/>
    <w:rsid w:val="00C56071"/>
    <w:rsid w:val="00C631F6"/>
    <w:rsid w:val="00C727D5"/>
    <w:rsid w:val="00C748CF"/>
    <w:rsid w:val="00C74B09"/>
    <w:rsid w:val="00C75C3F"/>
    <w:rsid w:val="00C7687E"/>
    <w:rsid w:val="00C76B50"/>
    <w:rsid w:val="00C76DAD"/>
    <w:rsid w:val="00C81082"/>
    <w:rsid w:val="00C8229A"/>
    <w:rsid w:val="00C84617"/>
    <w:rsid w:val="00C8505F"/>
    <w:rsid w:val="00C86688"/>
    <w:rsid w:val="00C9376C"/>
    <w:rsid w:val="00C949E6"/>
    <w:rsid w:val="00C94A95"/>
    <w:rsid w:val="00C9587F"/>
    <w:rsid w:val="00C96337"/>
    <w:rsid w:val="00CA42B8"/>
    <w:rsid w:val="00CA4997"/>
    <w:rsid w:val="00CA5969"/>
    <w:rsid w:val="00CA6B5A"/>
    <w:rsid w:val="00CB0B21"/>
    <w:rsid w:val="00CB2029"/>
    <w:rsid w:val="00CB226A"/>
    <w:rsid w:val="00CB3234"/>
    <w:rsid w:val="00CB5193"/>
    <w:rsid w:val="00CB6167"/>
    <w:rsid w:val="00CB7647"/>
    <w:rsid w:val="00CC24B2"/>
    <w:rsid w:val="00CC2610"/>
    <w:rsid w:val="00CC2CAB"/>
    <w:rsid w:val="00CC31A1"/>
    <w:rsid w:val="00CC483A"/>
    <w:rsid w:val="00CD00E2"/>
    <w:rsid w:val="00CD0FA2"/>
    <w:rsid w:val="00CD1035"/>
    <w:rsid w:val="00CD68EB"/>
    <w:rsid w:val="00CD79AA"/>
    <w:rsid w:val="00CE1306"/>
    <w:rsid w:val="00CE3B2A"/>
    <w:rsid w:val="00CE7292"/>
    <w:rsid w:val="00CF07AE"/>
    <w:rsid w:val="00CF102F"/>
    <w:rsid w:val="00CF1EFE"/>
    <w:rsid w:val="00CF241B"/>
    <w:rsid w:val="00CF2EDE"/>
    <w:rsid w:val="00CF30F9"/>
    <w:rsid w:val="00CF3405"/>
    <w:rsid w:val="00CF566F"/>
    <w:rsid w:val="00CF5ADC"/>
    <w:rsid w:val="00D044BB"/>
    <w:rsid w:val="00D0685E"/>
    <w:rsid w:val="00D073AD"/>
    <w:rsid w:val="00D07A2C"/>
    <w:rsid w:val="00D10578"/>
    <w:rsid w:val="00D10821"/>
    <w:rsid w:val="00D14B37"/>
    <w:rsid w:val="00D16C5E"/>
    <w:rsid w:val="00D20244"/>
    <w:rsid w:val="00D2153D"/>
    <w:rsid w:val="00D222A8"/>
    <w:rsid w:val="00D27373"/>
    <w:rsid w:val="00D302A9"/>
    <w:rsid w:val="00D30F32"/>
    <w:rsid w:val="00D31C2E"/>
    <w:rsid w:val="00D341B4"/>
    <w:rsid w:val="00D3509B"/>
    <w:rsid w:val="00D37585"/>
    <w:rsid w:val="00D37E10"/>
    <w:rsid w:val="00D420B4"/>
    <w:rsid w:val="00D448E1"/>
    <w:rsid w:val="00D45F08"/>
    <w:rsid w:val="00D472AD"/>
    <w:rsid w:val="00D47B67"/>
    <w:rsid w:val="00D51F0F"/>
    <w:rsid w:val="00D52506"/>
    <w:rsid w:val="00D54720"/>
    <w:rsid w:val="00D6212D"/>
    <w:rsid w:val="00D640CD"/>
    <w:rsid w:val="00D64702"/>
    <w:rsid w:val="00D64BB2"/>
    <w:rsid w:val="00D659BF"/>
    <w:rsid w:val="00D6681A"/>
    <w:rsid w:val="00D70A9A"/>
    <w:rsid w:val="00D710C1"/>
    <w:rsid w:val="00D71318"/>
    <w:rsid w:val="00D71839"/>
    <w:rsid w:val="00D71D73"/>
    <w:rsid w:val="00D73807"/>
    <w:rsid w:val="00D754D7"/>
    <w:rsid w:val="00D80E55"/>
    <w:rsid w:val="00D8100F"/>
    <w:rsid w:val="00D819A2"/>
    <w:rsid w:val="00D8708B"/>
    <w:rsid w:val="00D926DB"/>
    <w:rsid w:val="00D932B6"/>
    <w:rsid w:val="00D95731"/>
    <w:rsid w:val="00D95BE1"/>
    <w:rsid w:val="00DA1B7F"/>
    <w:rsid w:val="00DA35B1"/>
    <w:rsid w:val="00DA40D2"/>
    <w:rsid w:val="00DA5B94"/>
    <w:rsid w:val="00DA7CFA"/>
    <w:rsid w:val="00DB2B61"/>
    <w:rsid w:val="00DC463E"/>
    <w:rsid w:val="00DD1B5C"/>
    <w:rsid w:val="00DD1DAA"/>
    <w:rsid w:val="00DD442D"/>
    <w:rsid w:val="00DD471A"/>
    <w:rsid w:val="00DD6ADD"/>
    <w:rsid w:val="00DD7B46"/>
    <w:rsid w:val="00DE100A"/>
    <w:rsid w:val="00DE100C"/>
    <w:rsid w:val="00DE1D41"/>
    <w:rsid w:val="00DE2BE5"/>
    <w:rsid w:val="00DE5564"/>
    <w:rsid w:val="00DE6C1E"/>
    <w:rsid w:val="00DF1300"/>
    <w:rsid w:val="00DF44F6"/>
    <w:rsid w:val="00DF4FF9"/>
    <w:rsid w:val="00DF58F8"/>
    <w:rsid w:val="00DF6950"/>
    <w:rsid w:val="00DF70CA"/>
    <w:rsid w:val="00E01355"/>
    <w:rsid w:val="00E035AC"/>
    <w:rsid w:val="00E04182"/>
    <w:rsid w:val="00E06B19"/>
    <w:rsid w:val="00E06F67"/>
    <w:rsid w:val="00E12075"/>
    <w:rsid w:val="00E14932"/>
    <w:rsid w:val="00E21A06"/>
    <w:rsid w:val="00E249EB"/>
    <w:rsid w:val="00E25197"/>
    <w:rsid w:val="00E26327"/>
    <w:rsid w:val="00E317B9"/>
    <w:rsid w:val="00E31FB7"/>
    <w:rsid w:val="00E4209D"/>
    <w:rsid w:val="00E44E6A"/>
    <w:rsid w:val="00E45FBB"/>
    <w:rsid w:val="00E51CB8"/>
    <w:rsid w:val="00E53F41"/>
    <w:rsid w:val="00E54EBB"/>
    <w:rsid w:val="00E57F28"/>
    <w:rsid w:val="00E63A57"/>
    <w:rsid w:val="00E63BEF"/>
    <w:rsid w:val="00E678F5"/>
    <w:rsid w:val="00E734B7"/>
    <w:rsid w:val="00E73785"/>
    <w:rsid w:val="00E7675E"/>
    <w:rsid w:val="00E80083"/>
    <w:rsid w:val="00E80B36"/>
    <w:rsid w:val="00E80D5E"/>
    <w:rsid w:val="00E8397F"/>
    <w:rsid w:val="00E90D46"/>
    <w:rsid w:val="00E91ABD"/>
    <w:rsid w:val="00E93AC8"/>
    <w:rsid w:val="00E97801"/>
    <w:rsid w:val="00E97DA2"/>
    <w:rsid w:val="00EA081B"/>
    <w:rsid w:val="00EA2CC1"/>
    <w:rsid w:val="00EA3A83"/>
    <w:rsid w:val="00EA4E41"/>
    <w:rsid w:val="00EA5C86"/>
    <w:rsid w:val="00EA713B"/>
    <w:rsid w:val="00EB1D67"/>
    <w:rsid w:val="00EB27C8"/>
    <w:rsid w:val="00EB309C"/>
    <w:rsid w:val="00EB3C5A"/>
    <w:rsid w:val="00EC522F"/>
    <w:rsid w:val="00EC5268"/>
    <w:rsid w:val="00EC52B6"/>
    <w:rsid w:val="00EC56B4"/>
    <w:rsid w:val="00EC6093"/>
    <w:rsid w:val="00EC6E33"/>
    <w:rsid w:val="00EC7E6E"/>
    <w:rsid w:val="00ED188D"/>
    <w:rsid w:val="00ED3060"/>
    <w:rsid w:val="00ED3804"/>
    <w:rsid w:val="00ED6353"/>
    <w:rsid w:val="00ED6464"/>
    <w:rsid w:val="00ED75CC"/>
    <w:rsid w:val="00EE3ABC"/>
    <w:rsid w:val="00EE6827"/>
    <w:rsid w:val="00EF0302"/>
    <w:rsid w:val="00EF068F"/>
    <w:rsid w:val="00EF25B3"/>
    <w:rsid w:val="00EF25BF"/>
    <w:rsid w:val="00EF7913"/>
    <w:rsid w:val="00F00A47"/>
    <w:rsid w:val="00F03312"/>
    <w:rsid w:val="00F03F3E"/>
    <w:rsid w:val="00F0615C"/>
    <w:rsid w:val="00F06DDD"/>
    <w:rsid w:val="00F07848"/>
    <w:rsid w:val="00F10432"/>
    <w:rsid w:val="00F16DB5"/>
    <w:rsid w:val="00F20112"/>
    <w:rsid w:val="00F20332"/>
    <w:rsid w:val="00F209C3"/>
    <w:rsid w:val="00F20B9D"/>
    <w:rsid w:val="00F22E7E"/>
    <w:rsid w:val="00F268DA"/>
    <w:rsid w:val="00F309AF"/>
    <w:rsid w:val="00F31FC7"/>
    <w:rsid w:val="00F3268A"/>
    <w:rsid w:val="00F337A6"/>
    <w:rsid w:val="00F35B7B"/>
    <w:rsid w:val="00F37654"/>
    <w:rsid w:val="00F37658"/>
    <w:rsid w:val="00F37F5C"/>
    <w:rsid w:val="00F433A1"/>
    <w:rsid w:val="00F508B4"/>
    <w:rsid w:val="00F510E5"/>
    <w:rsid w:val="00F53E54"/>
    <w:rsid w:val="00F546DE"/>
    <w:rsid w:val="00F55E77"/>
    <w:rsid w:val="00F607EF"/>
    <w:rsid w:val="00F63779"/>
    <w:rsid w:val="00F648D1"/>
    <w:rsid w:val="00F661DE"/>
    <w:rsid w:val="00F679E4"/>
    <w:rsid w:val="00F67E06"/>
    <w:rsid w:val="00F70B8D"/>
    <w:rsid w:val="00F70D45"/>
    <w:rsid w:val="00F774A3"/>
    <w:rsid w:val="00F809DE"/>
    <w:rsid w:val="00F8110A"/>
    <w:rsid w:val="00F826BB"/>
    <w:rsid w:val="00F83BB5"/>
    <w:rsid w:val="00F84A7A"/>
    <w:rsid w:val="00F8532E"/>
    <w:rsid w:val="00F912A0"/>
    <w:rsid w:val="00F9154F"/>
    <w:rsid w:val="00F93381"/>
    <w:rsid w:val="00FA035F"/>
    <w:rsid w:val="00FA08C1"/>
    <w:rsid w:val="00FA2D36"/>
    <w:rsid w:val="00FA7B2A"/>
    <w:rsid w:val="00FB1F52"/>
    <w:rsid w:val="00FB383C"/>
    <w:rsid w:val="00FC197E"/>
    <w:rsid w:val="00FC4FC7"/>
    <w:rsid w:val="00FC62FF"/>
    <w:rsid w:val="00FC76C4"/>
    <w:rsid w:val="00FD1571"/>
    <w:rsid w:val="00FD2104"/>
    <w:rsid w:val="00FD3071"/>
    <w:rsid w:val="00FE4F54"/>
    <w:rsid w:val="00FE5195"/>
    <w:rsid w:val="00FE6413"/>
    <w:rsid w:val="00FE699D"/>
    <w:rsid w:val="00FE6B7A"/>
    <w:rsid w:val="00FE7B2F"/>
    <w:rsid w:val="00FF1572"/>
    <w:rsid w:val="00FF3E9F"/>
    <w:rsid w:val="00FF581D"/>
    <w:rsid w:val="00FF62E0"/>
    <w:rsid w:val="00FF6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71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1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B03"/>
    <w:pPr>
      <w:ind w:left="720"/>
      <w:contextualSpacing/>
    </w:pPr>
  </w:style>
  <w:style w:type="character" w:styleId="PlaceholderText">
    <w:name w:val="Placeholder Text"/>
    <w:basedOn w:val="DefaultParagraphFont"/>
    <w:uiPriority w:val="99"/>
    <w:semiHidden/>
    <w:rsid w:val="0054163E"/>
    <w:rPr>
      <w:color w:val="808080"/>
    </w:rPr>
  </w:style>
  <w:style w:type="paragraph" w:styleId="NormalWeb">
    <w:name w:val="Normal (Web)"/>
    <w:basedOn w:val="Normal"/>
    <w:uiPriority w:val="99"/>
    <w:unhideWhenUsed/>
    <w:rsid w:val="00F67E06"/>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17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75F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4696A"/>
    <w:rPr>
      <w:sz w:val="18"/>
      <w:szCs w:val="18"/>
    </w:rPr>
  </w:style>
  <w:style w:type="paragraph" w:styleId="CommentText">
    <w:name w:val="annotation text"/>
    <w:basedOn w:val="Normal"/>
    <w:link w:val="CommentTextChar"/>
    <w:uiPriority w:val="99"/>
    <w:semiHidden/>
    <w:unhideWhenUsed/>
    <w:rsid w:val="0084696A"/>
  </w:style>
  <w:style w:type="character" w:customStyle="1" w:styleId="CommentTextChar">
    <w:name w:val="Comment Text Char"/>
    <w:basedOn w:val="DefaultParagraphFont"/>
    <w:link w:val="CommentText"/>
    <w:uiPriority w:val="99"/>
    <w:semiHidden/>
    <w:rsid w:val="0084696A"/>
  </w:style>
  <w:style w:type="paragraph" w:styleId="CommentSubject">
    <w:name w:val="annotation subject"/>
    <w:basedOn w:val="CommentText"/>
    <w:next w:val="CommentText"/>
    <w:link w:val="CommentSubjectChar"/>
    <w:uiPriority w:val="99"/>
    <w:semiHidden/>
    <w:unhideWhenUsed/>
    <w:rsid w:val="0084696A"/>
    <w:rPr>
      <w:b/>
      <w:bCs/>
      <w:sz w:val="20"/>
      <w:szCs w:val="20"/>
    </w:rPr>
  </w:style>
  <w:style w:type="character" w:customStyle="1" w:styleId="CommentSubjectChar">
    <w:name w:val="Comment Subject Char"/>
    <w:basedOn w:val="CommentTextChar"/>
    <w:link w:val="CommentSubject"/>
    <w:uiPriority w:val="99"/>
    <w:semiHidden/>
    <w:rsid w:val="0084696A"/>
    <w:rPr>
      <w:b/>
      <w:bCs/>
      <w:sz w:val="20"/>
      <w:szCs w:val="20"/>
    </w:rPr>
  </w:style>
  <w:style w:type="paragraph" w:styleId="BalloonText">
    <w:name w:val="Balloon Text"/>
    <w:basedOn w:val="Normal"/>
    <w:link w:val="BalloonTextChar"/>
    <w:uiPriority w:val="99"/>
    <w:semiHidden/>
    <w:unhideWhenUsed/>
    <w:rsid w:val="008469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696A"/>
    <w:rPr>
      <w:rFonts w:ascii="Times New Roman" w:hAnsi="Times New Roman" w:cs="Times New Roman"/>
      <w:sz w:val="18"/>
      <w:szCs w:val="18"/>
    </w:rPr>
  </w:style>
  <w:style w:type="character" w:customStyle="1" w:styleId="pl-k">
    <w:name w:val="pl-k"/>
    <w:basedOn w:val="DefaultParagraphFont"/>
    <w:rsid w:val="00C269E6"/>
  </w:style>
  <w:style w:type="character" w:styleId="Hyperlink">
    <w:name w:val="Hyperlink"/>
    <w:basedOn w:val="DefaultParagraphFont"/>
    <w:uiPriority w:val="99"/>
    <w:unhideWhenUsed/>
    <w:rsid w:val="00ED188D"/>
    <w:rPr>
      <w:color w:val="0563C1" w:themeColor="hyperlink"/>
      <w:u w:val="single"/>
    </w:rPr>
  </w:style>
  <w:style w:type="character" w:customStyle="1" w:styleId="apple-converted-space">
    <w:name w:val="apple-converted-space"/>
    <w:basedOn w:val="DefaultParagraphFont"/>
    <w:rsid w:val="00EC7E6E"/>
  </w:style>
  <w:style w:type="paragraph" w:styleId="Revision">
    <w:name w:val="Revision"/>
    <w:hidden/>
    <w:uiPriority w:val="99"/>
    <w:semiHidden/>
    <w:rsid w:val="00674723"/>
  </w:style>
  <w:style w:type="paragraph" w:styleId="Header">
    <w:name w:val="header"/>
    <w:basedOn w:val="Normal"/>
    <w:link w:val="HeaderChar"/>
    <w:uiPriority w:val="99"/>
    <w:unhideWhenUsed/>
    <w:rsid w:val="00C12027"/>
    <w:pPr>
      <w:tabs>
        <w:tab w:val="center" w:pos="4680"/>
        <w:tab w:val="right" w:pos="9360"/>
      </w:tabs>
    </w:pPr>
  </w:style>
  <w:style w:type="character" w:customStyle="1" w:styleId="HeaderChar">
    <w:name w:val="Header Char"/>
    <w:basedOn w:val="DefaultParagraphFont"/>
    <w:link w:val="Header"/>
    <w:uiPriority w:val="99"/>
    <w:rsid w:val="00C12027"/>
  </w:style>
  <w:style w:type="paragraph" w:styleId="Footer">
    <w:name w:val="footer"/>
    <w:basedOn w:val="Normal"/>
    <w:link w:val="FooterChar"/>
    <w:uiPriority w:val="99"/>
    <w:unhideWhenUsed/>
    <w:rsid w:val="00C12027"/>
    <w:pPr>
      <w:tabs>
        <w:tab w:val="center" w:pos="4680"/>
        <w:tab w:val="right" w:pos="9360"/>
      </w:tabs>
    </w:pPr>
  </w:style>
  <w:style w:type="character" w:customStyle="1" w:styleId="FooterChar">
    <w:name w:val="Footer Char"/>
    <w:basedOn w:val="DefaultParagraphFont"/>
    <w:link w:val="Footer"/>
    <w:uiPriority w:val="99"/>
    <w:rsid w:val="00C12027"/>
  </w:style>
  <w:style w:type="paragraph" w:styleId="DocumentMap">
    <w:name w:val="Document Map"/>
    <w:basedOn w:val="Normal"/>
    <w:link w:val="DocumentMapChar"/>
    <w:uiPriority w:val="99"/>
    <w:semiHidden/>
    <w:unhideWhenUsed/>
    <w:rsid w:val="000100FC"/>
    <w:rPr>
      <w:rFonts w:ascii="Times New Roman" w:hAnsi="Times New Roman" w:cs="Times New Roman"/>
    </w:rPr>
  </w:style>
  <w:style w:type="character" w:customStyle="1" w:styleId="DocumentMapChar">
    <w:name w:val="Document Map Char"/>
    <w:basedOn w:val="DefaultParagraphFont"/>
    <w:link w:val="DocumentMap"/>
    <w:uiPriority w:val="99"/>
    <w:semiHidden/>
    <w:rsid w:val="000100FC"/>
    <w:rPr>
      <w:rFonts w:ascii="Times New Roman" w:hAnsi="Times New Roman" w:cs="Times New Roman"/>
    </w:rPr>
  </w:style>
  <w:style w:type="paragraph" w:styleId="HTMLPreformatted">
    <w:name w:val="HTML Preformatted"/>
    <w:basedOn w:val="Normal"/>
    <w:link w:val="HTMLPreformattedChar"/>
    <w:uiPriority w:val="99"/>
    <w:unhideWhenUsed/>
    <w:rsid w:val="00301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19FD"/>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993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0116">
      <w:bodyDiv w:val="1"/>
      <w:marLeft w:val="0"/>
      <w:marRight w:val="0"/>
      <w:marTop w:val="0"/>
      <w:marBottom w:val="0"/>
      <w:divBdr>
        <w:top w:val="none" w:sz="0" w:space="0" w:color="auto"/>
        <w:left w:val="none" w:sz="0" w:space="0" w:color="auto"/>
        <w:bottom w:val="none" w:sz="0" w:space="0" w:color="auto"/>
        <w:right w:val="none" w:sz="0" w:space="0" w:color="auto"/>
      </w:divBdr>
    </w:div>
    <w:div w:id="44183922">
      <w:bodyDiv w:val="1"/>
      <w:marLeft w:val="0"/>
      <w:marRight w:val="0"/>
      <w:marTop w:val="0"/>
      <w:marBottom w:val="0"/>
      <w:divBdr>
        <w:top w:val="none" w:sz="0" w:space="0" w:color="auto"/>
        <w:left w:val="none" w:sz="0" w:space="0" w:color="auto"/>
        <w:bottom w:val="none" w:sz="0" w:space="0" w:color="auto"/>
        <w:right w:val="none" w:sz="0" w:space="0" w:color="auto"/>
      </w:divBdr>
    </w:div>
    <w:div w:id="133525341">
      <w:bodyDiv w:val="1"/>
      <w:marLeft w:val="0"/>
      <w:marRight w:val="0"/>
      <w:marTop w:val="0"/>
      <w:marBottom w:val="0"/>
      <w:divBdr>
        <w:top w:val="none" w:sz="0" w:space="0" w:color="auto"/>
        <w:left w:val="none" w:sz="0" w:space="0" w:color="auto"/>
        <w:bottom w:val="none" w:sz="0" w:space="0" w:color="auto"/>
        <w:right w:val="none" w:sz="0" w:space="0" w:color="auto"/>
      </w:divBdr>
    </w:div>
    <w:div w:id="190655690">
      <w:bodyDiv w:val="1"/>
      <w:marLeft w:val="0"/>
      <w:marRight w:val="0"/>
      <w:marTop w:val="0"/>
      <w:marBottom w:val="0"/>
      <w:divBdr>
        <w:top w:val="none" w:sz="0" w:space="0" w:color="auto"/>
        <w:left w:val="none" w:sz="0" w:space="0" w:color="auto"/>
        <w:bottom w:val="none" w:sz="0" w:space="0" w:color="auto"/>
        <w:right w:val="none" w:sz="0" w:space="0" w:color="auto"/>
      </w:divBdr>
    </w:div>
    <w:div w:id="225921532">
      <w:bodyDiv w:val="1"/>
      <w:marLeft w:val="0"/>
      <w:marRight w:val="0"/>
      <w:marTop w:val="0"/>
      <w:marBottom w:val="0"/>
      <w:divBdr>
        <w:top w:val="none" w:sz="0" w:space="0" w:color="auto"/>
        <w:left w:val="none" w:sz="0" w:space="0" w:color="auto"/>
        <w:bottom w:val="none" w:sz="0" w:space="0" w:color="auto"/>
        <w:right w:val="none" w:sz="0" w:space="0" w:color="auto"/>
      </w:divBdr>
    </w:div>
    <w:div w:id="273756128">
      <w:bodyDiv w:val="1"/>
      <w:marLeft w:val="0"/>
      <w:marRight w:val="0"/>
      <w:marTop w:val="0"/>
      <w:marBottom w:val="0"/>
      <w:divBdr>
        <w:top w:val="none" w:sz="0" w:space="0" w:color="auto"/>
        <w:left w:val="none" w:sz="0" w:space="0" w:color="auto"/>
        <w:bottom w:val="none" w:sz="0" w:space="0" w:color="auto"/>
        <w:right w:val="none" w:sz="0" w:space="0" w:color="auto"/>
      </w:divBdr>
    </w:div>
    <w:div w:id="301230046">
      <w:bodyDiv w:val="1"/>
      <w:marLeft w:val="0"/>
      <w:marRight w:val="0"/>
      <w:marTop w:val="0"/>
      <w:marBottom w:val="0"/>
      <w:divBdr>
        <w:top w:val="none" w:sz="0" w:space="0" w:color="auto"/>
        <w:left w:val="none" w:sz="0" w:space="0" w:color="auto"/>
        <w:bottom w:val="none" w:sz="0" w:space="0" w:color="auto"/>
        <w:right w:val="none" w:sz="0" w:space="0" w:color="auto"/>
      </w:divBdr>
    </w:div>
    <w:div w:id="400758015">
      <w:bodyDiv w:val="1"/>
      <w:marLeft w:val="0"/>
      <w:marRight w:val="0"/>
      <w:marTop w:val="0"/>
      <w:marBottom w:val="0"/>
      <w:divBdr>
        <w:top w:val="none" w:sz="0" w:space="0" w:color="auto"/>
        <w:left w:val="none" w:sz="0" w:space="0" w:color="auto"/>
        <w:bottom w:val="none" w:sz="0" w:space="0" w:color="auto"/>
        <w:right w:val="none" w:sz="0" w:space="0" w:color="auto"/>
      </w:divBdr>
    </w:div>
    <w:div w:id="439376971">
      <w:bodyDiv w:val="1"/>
      <w:marLeft w:val="0"/>
      <w:marRight w:val="0"/>
      <w:marTop w:val="0"/>
      <w:marBottom w:val="0"/>
      <w:divBdr>
        <w:top w:val="none" w:sz="0" w:space="0" w:color="auto"/>
        <w:left w:val="none" w:sz="0" w:space="0" w:color="auto"/>
        <w:bottom w:val="none" w:sz="0" w:space="0" w:color="auto"/>
        <w:right w:val="none" w:sz="0" w:space="0" w:color="auto"/>
      </w:divBdr>
    </w:div>
    <w:div w:id="469902595">
      <w:bodyDiv w:val="1"/>
      <w:marLeft w:val="0"/>
      <w:marRight w:val="0"/>
      <w:marTop w:val="0"/>
      <w:marBottom w:val="0"/>
      <w:divBdr>
        <w:top w:val="none" w:sz="0" w:space="0" w:color="auto"/>
        <w:left w:val="none" w:sz="0" w:space="0" w:color="auto"/>
        <w:bottom w:val="none" w:sz="0" w:space="0" w:color="auto"/>
        <w:right w:val="none" w:sz="0" w:space="0" w:color="auto"/>
      </w:divBdr>
    </w:div>
    <w:div w:id="491992523">
      <w:bodyDiv w:val="1"/>
      <w:marLeft w:val="0"/>
      <w:marRight w:val="0"/>
      <w:marTop w:val="0"/>
      <w:marBottom w:val="0"/>
      <w:divBdr>
        <w:top w:val="none" w:sz="0" w:space="0" w:color="auto"/>
        <w:left w:val="none" w:sz="0" w:space="0" w:color="auto"/>
        <w:bottom w:val="none" w:sz="0" w:space="0" w:color="auto"/>
        <w:right w:val="none" w:sz="0" w:space="0" w:color="auto"/>
      </w:divBdr>
    </w:div>
    <w:div w:id="530151459">
      <w:bodyDiv w:val="1"/>
      <w:marLeft w:val="0"/>
      <w:marRight w:val="0"/>
      <w:marTop w:val="0"/>
      <w:marBottom w:val="0"/>
      <w:divBdr>
        <w:top w:val="none" w:sz="0" w:space="0" w:color="auto"/>
        <w:left w:val="none" w:sz="0" w:space="0" w:color="auto"/>
        <w:bottom w:val="none" w:sz="0" w:space="0" w:color="auto"/>
        <w:right w:val="none" w:sz="0" w:space="0" w:color="auto"/>
      </w:divBdr>
    </w:div>
    <w:div w:id="541291459">
      <w:bodyDiv w:val="1"/>
      <w:marLeft w:val="0"/>
      <w:marRight w:val="0"/>
      <w:marTop w:val="0"/>
      <w:marBottom w:val="0"/>
      <w:divBdr>
        <w:top w:val="none" w:sz="0" w:space="0" w:color="auto"/>
        <w:left w:val="none" w:sz="0" w:space="0" w:color="auto"/>
        <w:bottom w:val="none" w:sz="0" w:space="0" w:color="auto"/>
        <w:right w:val="none" w:sz="0" w:space="0" w:color="auto"/>
      </w:divBdr>
    </w:div>
    <w:div w:id="571350431">
      <w:bodyDiv w:val="1"/>
      <w:marLeft w:val="0"/>
      <w:marRight w:val="0"/>
      <w:marTop w:val="0"/>
      <w:marBottom w:val="0"/>
      <w:divBdr>
        <w:top w:val="none" w:sz="0" w:space="0" w:color="auto"/>
        <w:left w:val="none" w:sz="0" w:space="0" w:color="auto"/>
        <w:bottom w:val="none" w:sz="0" w:space="0" w:color="auto"/>
        <w:right w:val="none" w:sz="0" w:space="0" w:color="auto"/>
      </w:divBdr>
    </w:div>
    <w:div w:id="599875274">
      <w:bodyDiv w:val="1"/>
      <w:marLeft w:val="0"/>
      <w:marRight w:val="0"/>
      <w:marTop w:val="0"/>
      <w:marBottom w:val="0"/>
      <w:divBdr>
        <w:top w:val="none" w:sz="0" w:space="0" w:color="auto"/>
        <w:left w:val="none" w:sz="0" w:space="0" w:color="auto"/>
        <w:bottom w:val="none" w:sz="0" w:space="0" w:color="auto"/>
        <w:right w:val="none" w:sz="0" w:space="0" w:color="auto"/>
      </w:divBdr>
      <w:divsChild>
        <w:div w:id="798495516">
          <w:marLeft w:val="0"/>
          <w:marRight w:val="0"/>
          <w:marTop w:val="0"/>
          <w:marBottom w:val="0"/>
          <w:divBdr>
            <w:top w:val="none" w:sz="0" w:space="0" w:color="auto"/>
            <w:left w:val="none" w:sz="0" w:space="0" w:color="auto"/>
            <w:bottom w:val="none" w:sz="0" w:space="0" w:color="auto"/>
            <w:right w:val="none" w:sz="0" w:space="0" w:color="auto"/>
          </w:divBdr>
          <w:divsChild>
            <w:div w:id="1352611715">
              <w:marLeft w:val="0"/>
              <w:marRight w:val="0"/>
              <w:marTop w:val="0"/>
              <w:marBottom w:val="0"/>
              <w:divBdr>
                <w:top w:val="none" w:sz="0" w:space="0" w:color="auto"/>
                <w:left w:val="none" w:sz="0" w:space="0" w:color="auto"/>
                <w:bottom w:val="none" w:sz="0" w:space="0" w:color="auto"/>
                <w:right w:val="none" w:sz="0" w:space="0" w:color="auto"/>
              </w:divBdr>
              <w:divsChild>
                <w:div w:id="1929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5121">
      <w:bodyDiv w:val="1"/>
      <w:marLeft w:val="0"/>
      <w:marRight w:val="0"/>
      <w:marTop w:val="0"/>
      <w:marBottom w:val="0"/>
      <w:divBdr>
        <w:top w:val="none" w:sz="0" w:space="0" w:color="auto"/>
        <w:left w:val="none" w:sz="0" w:space="0" w:color="auto"/>
        <w:bottom w:val="none" w:sz="0" w:space="0" w:color="auto"/>
        <w:right w:val="none" w:sz="0" w:space="0" w:color="auto"/>
      </w:divBdr>
      <w:divsChild>
        <w:div w:id="799765343">
          <w:marLeft w:val="0"/>
          <w:marRight w:val="0"/>
          <w:marTop w:val="0"/>
          <w:marBottom w:val="0"/>
          <w:divBdr>
            <w:top w:val="none" w:sz="0" w:space="0" w:color="auto"/>
            <w:left w:val="none" w:sz="0" w:space="0" w:color="auto"/>
            <w:bottom w:val="none" w:sz="0" w:space="0" w:color="auto"/>
            <w:right w:val="none" w:sz="0" w:space="0" w:color="auto"/>
          </w:divBdr>
          <w:divsChild>
            <w:div w:id="727187897">
              <w:marLeft w:val="0"/>
              <w:marRight w:val="0"/>
              <w:marTop w:val="0"/>
              <w:marBottom w:val="0"/>
              <w:divBdr>
                <w:top w:val="none" w:sz="0" w:space="0" w:color="auto"/>
                <w:left w:val="none" w:sz="0" w:space="0" w:color="auto"/>
                <w:bottom w:val="none" w:sz="0" w:space="0" w:color="auto"/>
                <w:right w:val="none" w:sz="0" w:space="0" w:color="auto"/>
              </w:divBdr>
              <w:divsChild>
                <w:div w:id="1727486279">
                  <w:marLeft w:val="0"/>
                  <w:marRight w:val="0"/>
                  <w:marTop w:val="0"/>
                  <w:marBottom w:val="0"/>
                  <w:divBdr>
                    <w:top w:val="none" w:sz="0" w:space="0" w:color="auto"/>
                    <w:left w:val="none" w:sz="0" w:space="0" w:color="auto"/>
                    <w:bottom w:val="none" w:sz="0" w:space="0" w:color="auto"/>
                    <w:right w:val="none" w:sz="0" w:space="0" w:color="auto"/>
                  </w:divBdr>
                  <w:divsChild>
                    <w:div w:id="8645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5273">
      <w:bodyDiv w:val="1"/>
      <w:marLeft w:val="0"/>
      <w:marRight w:val="0"/>
      <w:marTop w:val="0"/>
      <w:marBottom w:val="0"/>
      <w:divBdr>
        <w:top w:val="none" w:sz="0" w:space="0" w:color="auto"/>
        <w:left w:val="none" w:sz="0" w:space="0" w:color="auto"/>
        <w:bottom w:val="none" w:sz="0" w:space="0" w:color="auto"/>
        <w:right w:val="none" w:sz="0" w:space="0" w:color="auto"/>
      </w:divBdr>
    </w:div>
    <w:div w:id="684598958">
      <w:bodyDiv w:val="1"/>
      <w:marLeft w:val="0"/>
      <w:marRight w:val="0"/>
      <w:marTop w:val="0"/>
      <w:marBottom w:val="0"/>
      <w:divBdr>
        <w:top w:val="none" w:sz="0" w:space="0" w:color="auto"/>
        <w:left w:val="none" w:sz="0" w:space="0" w:color="auto"/>
        <w:bottom w:val="none" w:sz="0" w:space="0" w:color="auto"/>
        <w:right w:val="none" w:sz="0" w:space="0" w:color="auto"/>
      </w:divBdr>
    </w:div>
    <w:div w:id="714743425">
      <w:bodyDiv w:val="1"/>
      <w:marLeft w:val="0"/>
      <w:marRight w:val="0"/>
      <w:marTop w:val="0"/>
      <w:marBottom w:val="0"/>
      <w:divBdr>
        <w:top w:val="none" w:sz="0" w:space="0" w:color="auto"/>
        <w:left w:val="none" w:sz="0" w:space="0" w:color="auto"/>
        <w:bottom w:val="none" w:sz="0" w:space="0" w:color="auto"/>
        <w:right w:val="none" w:sz="0" w:space="0" w:color="auto"/>
      </w:divBdr>
    </w:div>
    <w:div w:id="772894377">
      <w:bodyDiv w:val="1"/>
      <w:marLeft w:val="0"/>
      <w:marRight w:val="0"/>
      <w:marTop w:val="0"/>
      <w:marBottom w:val="0"/>
      <w:divBdr>
        <w:top w:val="none" w:sz="0" w:space="0" w:color="auto"/>
        <w:left w:val="none" w:sz="0" w:space="0" w:color="auto"/>
        <w:bottom w:val="none" w:sz="0" w:space="0" w:color="auto"/>
        <w:right w:val="none" w:sz="0" w:space="0" w:color="auto"/>
      </w:divBdr>
      <w:divsChild>
        <w:div w:id="147720217">
          <w:marLeft w:val="0"/>
          <w:marRight w:val="0"/>
          <w:marTop w:val="0"/>
          <w:marBottom w:val="0"/>
          <w:divBdr>
            <w:top w:val="none" w:sz="0" w:space="0" w:color="auto"/>
            <w:left w:val="none" w:sz="0" w:space="0" w:color="auto"/>
            <w:bottom w:val="none" w:sz="0" w:space="0" w:color="auto"/>
            <w:right w:val="none" w:sz="0" w:space="0" w:color="auto"/>
          </w:divBdr>
          <w:divsChild>
            <w:div w:id="2013021456">
              <w:marLeft w:val="0"/>
              <w:marRight w:val="0"/>
              <w:marTop w:val="0"/>
              <w:marBottom w:val="0"/>
              <w:divBdr>
                <w:top w:val="none" w:sz="0" w:space="0" w:color="auto"/>
                <w:left w:val="none" w:sz="0" w:space="0" w:color="auto"/>
                <w:bottom w:val="none" w:sz="0" w:space="0" w:color="auto"/>
                <w:right w:val="none" w:sz="0" w:space="0" w:color="auto"/>
              </w:divBdr>
              <w:divsChild>
                <w:div w:id="4503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38488">
      <w:bodyDiv w:val="1"/>
      <w:marLeft w:val="0"/>
      <w:marRight w:val="0"/>
      <w:marTop w:val="0"/>
      <w:marBottom w:val="0"/>
      <w:divBdr>
        <w:top w:val="none" w:sz="0" w:space="0" w:color="auto"/>
        <w:left w:val="none" w:sz="0" w:space="0" w:color="auto"/>
        <w:bottom w:val="none" w:sz="0" w:space="0" w:color="auto"/>
        <w:right w:val="none" w:sz="0" w:space="0" w:color="auto"/>
      </w:divBdr>
    </w:div>
    <w:div w:id="876234360">
      <w:bodyDiv w:val="1"/>
      <w:marLeft w:val="0"/>
      <w:marRight w:val="0"/>
      <w:marTop w:val="0"/>
      <w:marBottom w:val="0"/>
      <w:divBdr>
        <w:top w:val="none" w:sz="0" w:space="0" w:color="auto"/>
        <w:left w:val="none" w:sz="0" w:space="0" w:color="auto"/>
        <w:bottom w:val="none" w:sz="0" w:space="0" w:color="auto"/>
        <w:right w:val="none" w:sz="0" w:space="0" w:color="auto"/>
      </w:divBdr>
    </w:div>
    <w:div w:id="943003812">
      <w:bodyDiv w:val="1"/>
      <w:marLeft w:val="0"/>
      <w:marRight w:val="0"/>
      <w:marTop w:val="0"/>
      <w:marBottom w:val="0"/>
      <w:divBdr>
        <w:top w:val="none" w:sz="0" w:space="0" w:color="auto"/>
        <w:left w:val="none" w:sz="0" w:space="0" w:color="auto"/>
        <w:bottom w:val="none" w:sz="0" w:space="0" w:color="auto"/>
        <w:right w:val="none" w:sz="0" w:space="0" w:color="auto"/>
      </w:divBdr>
    </w:div>
    <w:div w:id="1049450865">
      <w:bodyDiv w:val="1"/>
      <w:marLeft w:val="0"/>
      <w:marRight w:val="0"/>
      <w:marTop w:val="0"/>
      <w:marBottom w:val="0"/>
      <w:divBdr>
        <w:top w:val="none" w:sz="0" w:space="0" w:color="auto"/>
        <w:left w:val="none" w:sz="0" w:space="0" w:color="auto"/>
        <w:bottom w:val="none" w:sz="0" w:space="0" w:color="auto"/>
        <w:right w:val="none" w:sz="0" w:space="0" w:color="auto"/>
      </w:divBdr>
    </w:div>
    <w:div w:id="1172143864">
      <w:bodyDiv w:val="1"/>
      <w:marLeft w:val="0"/>
      <w:marRight w:val="0"/>
      <w:marTop w:val="0"/>
      <w:marBottom w:val="0"/>
      <w:divBdr>
        <w:top w:val="none" w:sz="0" w:space="0" w:color="auto"/>
        <w:left w:val="none" w:sz="0" w:space="0" w:color="auto"/>
        <w:bottom w:val="none" w:sz="0" w:space="0" w:color="auto"/>
        <w:right w:val="none" w:sz="0" w:space="0" w:color="auto"/>
      </w:divBdr>
    </w:div>
    <w:div w:id="1201362475">
      <w:bodyDiv w:val="1"/>
      <w:marLeft w:val="0"/>
      <w:marRight w:val="0"/>
      <w:marTop w:val="0"/>
      <w:marBottom w:val="0"/>
      <w:divBdr>
        <w:top w:val="none" w:sz="0" w:space="0" w:color="auto"/>
        <w:left w:val="none" w:sz="0" w:space="0" w:color="auto"/>
        <w:bottom w:val="none" w:sz="0" w:space="0" w:color="auto"/>
        <w:right w:val="none" w:sz="0" w:space="0" w:color="auto"/>
      </w:divBdr>
    </w:div>
    <w:div w:id="12653080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40">
          <w:marLeft w:val="0"/>
          <w:marRight w:val="0"/>
          <w:marTop w:val="0"/>
          <w:marBottom w:val="0"/>
          <w:divBdr>
            <w:top w:val="none" w:sz="0" w:space="0" w:color="auto"/>
            <w:left w:val="none" w:sz="0" w:space="0" w:color="auto"/>
            <w:bottom w:val="none" w:sz="0" w:space="0" w:color="auto"/>
            <w:right w:val="none" w:sz="0" w:space="0" w:color="auto"/>
          </w:divBdr>
          <w:divsChild>
            <w:div w:id="861279984">
              <w:marLeft w:val="0"/>
              <w:marRight w:val="0"/>
              <w:marTop w:val="0"/>
              <w:marBottom w:val="0"/>
              <w:divBdr>
                <w:top w:val="none" w:sz="0" w:space="0" w:color="auto"/>
                <w:left w:val="none" w:sz="0" w:space="0" w:color="auto"/>
                <w:bottom w:val="none" w:sz="0" w:space="0" w:color="auto"/>
                <w:right w:val="none" w:sz="0" w:space="0" w:color="auto"/>
              </w:divBdr>
              <w:divsChild>
                <w:div w:id="20687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1693">
      <w:bodyDiv w:val="1"/>
      <w:marLeft w:val="0"/>
      <w:marRight w:val="0"/>
      <w:marTop w:val="0"/>
      <w:marBottom w:val="0"/>
      <w:divBdr>
        <w:top w:val="none" w:sz="0" w:space="0" w:color="auto"/>
        <w:left w:val="none" w:sz="0" w:space="0" w:color="auto"/>
        <w:bottom w:val="none" w:sz="0" w:space="0" w:color="auto"/>
        <w:right w:val="none" w:sz="0" w:space="0" w:color="auto"/>
      </w:divBdr>
    </w:div>
    <w:div w:id="1303075998">
      <w:bodyDiv w:val="1"/>
      <w:marLeft w:val="0"/>
      <w:marRight w:val="0"/>
      <w:marTop w:val="0"/>
      <w:marBottom w:val="0"/>
      <w:divBdr>
        <w:top w:val="none" w:sz="0" w:space="0" w:color="auto"/>
        <w:left w:val="none" w:sz="0" w:space="0" w:color="auto"/>
        <w:bottom w:val="none" w:sz="0" w:space="0" w:color="auto"/>
        <w:right w:val="none" w:sz="0" w:space="0" w:color="auto"/>
      </w:divBdr>
    </w:div>
    <w:div w:id="1499154726">
      <w:bodyDiv w:val="1"/>
      <w:marLeft w:val="0"/>
      <w:marRight w:val="0"/>
      <w:marTop w:val="0"/>
      <w:marBottom w:val="0"/>
      <w:divBdr>
        <w:top w:val="none" w:sz="0" w:space="0" w:color="auto"/>
        <w:left w:val="none" w:sz="0" w:space="0" w:color="auto"/>
        <w:bottom w:val="none" w:sz="0" w:space="0" w:color="auto"/>
        <w:right w:val="none" w:sz="0" w:space="0" w:color="auto"/>
      </w:divBdr>
    </w:div>
    <w:div w:id="1577788204">
      <w:bodyDiv w:val="1"/>
      <w:marLeft w:val="0"/>
      <w:marRight w:val="0"/>
      <w:marTop w:val="0"/>
      <w:marBottom w:val="0"/>
      <w:divBdr>
        <w:top w:val="none" w:sz="0" w:space="0" w:color="auto"/>
        <w:left w:val="none" w:sz="0" w:space="0" w:color="auto"/>
        <w:bottom w:val="none" w:sz="0" w:space="0" w:color="auto"/>
        <w:right w:val="none" w:sz="0" w:space="0" w:color="auto"/>
      </w:divBdr>
    </w:div>
    <w:div w:id="1795980025">
      <w:bodyDiv w:val="1"/>
      <w:marLeft w:val="0"/>
      <w:marRight w:val="0"/>
      <w:marTop w:val="0"/>
      <w:marBottom w:val="0"/>
      <w:divBdr>
        <w:top w:val="none" w:sz="0" w:space="0" w:color="auto"/>
        <w:left w:val="none" w:sz="0" w:space="0" w:color="auto"/>
        <w:bottom w:val="none" w:sz="0" w:space="0" w:color="auto"/>
        <w:right w:val="none" w:sz="0" w:space="0" w:color="auto"/>
      </w:divBdr>
      <w:divsChild>
        <w:div w:id="494953765">
          <w:marLeft w:val="0"/>
          <w:marRight w:val="0"/>
          <w:marTop w:val="0"/>
          <w:marBottom w:val="0"/>
          <w:divBdr>
            <w:top w:val="none" w:sz="0" w:space="0" w:color="auto"/>
            <w:left w:val="none" w:sz="0" w:space="0" w:color="auto"/>
            <w:bottom w:val="none" w:sz="0" w:space="0" w:color="auto"/>
            <w:right w:val="none" w:sz="0" w:space="0" w:color="auto"/>
          </w:divBdr>
          <w:divsChild>
            <w:div w:id="90053224">
              <w:marLeft w:val="0"/>
              <w:marRight w:val="0"/>
              <w:marTop w:val="0"/>
              <w:marBottom w:val="0"/>
              <w:divBdr>
                <w:top w:val="none" w:sz="0" w:space="0" w:color="auto"/>
                <w:left w:val="none" w:sz="0" w:space="0" w:color="auto"/>
                <w:bottom w:val="none" w:sz="0" w:space="0" w:color="auto"/>
                <w:right w:val="none" w:sz="0" w:space="0" w:color="auto"/>
              </w:divBdr>
              <w:divsChild>
                <w:div w:id="1982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1292">
      <w:bodyDiv w:val="1"/>
      <w:marLeft w:val="0"/>
      <w:marRight w:val="0"/>
      <w:marTop w:val="0"/>
      <w:marBottom w:val="0"/>
      <w:divBdr>
        <w:top w:val="none" w:sz="0" w:space="0" w:color="auto"/>
        <w:left w:val="none" w:sz="0" w:space="0" w:color="auto"/>
        <w:bottom w:val="none" w:sz="0" w:space="0" w:color="auto"/>
        <w:right w:val="none" w:sz="0" w:space="0" w:color="auto"/>
      </w:divBdr>
    </w:div>
    <w:div w:id="1935085973">
      <w:bodyDiv w:val="1"/>
      <w:marLeft w:val="0"/>
      <w:marRight w:val="0"/>
      <w:marTop w:val="0"/>
      <w:marBottom w:val="0"/>
      <w:divBdr>
        <w:top w:val="none" w:sz="0" w:space="0" w:color="auto"/>
        <w:left w:val="none" w:sz="0" w:space="0" w:color="auto"/>
        <w:bottom w:val="none" w:sz="0" w:space="0" w:color="auto"/>
        <w:right w:val="none" w:sz="0" w:space="0" w:color="auto"/>
      </w:divBdr>
      <w:divsChild>
        <w:div w:id="431055758">
          <w:marLeft w:val="0"/>
          <w:marRight w:val="0"/>
          <w:marTop w:val="0"/>
          <w:marBottom w:val="0"/>
          <w:divBdr>
            <w:top w:val="none" w:sz="0" w:space="0" w:color="auto"/>
            <w:left w:val="none" w:sz="0" w:space="0" w:color="auto"/>
            <w:bottom w:val="none" w:sz="0" w:space="0" w:color="auto"/>
            <w:right w:val="none" w:sz="0" w:space="0" w:color="auto"/>
          </w:divBdr>
          <w:divsChild>
            <w:div w:id="1908763759">
              <w:marLeft w:val="0"/>
              <w:marRight w:val="0"/>
              <w:marTop w:val="0"/>
              <w:marBottom w:val="0"/>
              <w:divBdr>
                <w:top w:val="none" w:sz="0" w:space="0" w:color="auto"/>
                <w:left w:val="none" w:sz="0" w:space="0" w:color="auto"/>
                <w:bottom w:val="none" w:sz="0" w:space="0" w:color="auto"/>
                <w:right w:val="none" w:sz="0" w:space="0" w:color="auto"/>
              </w:divBdr>
              <w:divsChild>
                <w:div w:id="2988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37825">
      <w:bodyDiv w:val="1"/>
      <w:marLeft w:val="0"/>
      <w:marRight w:val="0"/>
      <w:marTop w:val="0"/>
      <w:marBottom w:val="0"/>
      <w:divBdr>
        <w:top w:val="none" w:sz="0" w:space="0" w:color="auto"/>
        <w:left w:val="none" w:sz="0" w:space="0" w:color="auto"/>
        <w:bottom w:val="none" w:sz="0" w:space="0" w:color="auto"/>
        <w:right w:val="none" w:sz="0" w:space="0" w:color="auto"/>
      </w:divBdr>
    </w:div>
    <w:div w:id="2080708609">
      <w:bodyDiv w:val="1"/>
      <w:marLeft w:val="0"/>
      <w:marRight w:val="0"/>
      <w:marTop w:val="0"/>
      <w:marBottom w:val="0"/>
      <w:divBdr>
        <w:top w:val="none" w:sz="0" w:space="0" w:color="auto"/>
        <w:left w:val="none" w:sz="0" w:space="0" w:color="auto"/>
        <w:bottom w:val="none" w:sz="0" w:space="0" w:color="auto"/>
        <w:right w:val="none" w:sz="0" w:space="0" w:color="auto"/>
      </w:divBdr>
    </w:div>
    <w:div w:id="2086683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tiff"/><Relationship Id="rId18" Type="http://schemas.openxmlformats.org/officeDocument/2006/relationships/diagramColors" Target="diagrams/colors1.xml"/><Relationship Id="rId26" Type="http://schemas.openxmlformats.org/officeDocument/2006/relationships/diagramLayout" Target="diagrams/layout10.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hyperlink" Target="https://www.top500.org/statistics/lis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Colors" Target="diagrams/colors20.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10.xml"/><Relationship Id="rId36" Type="http://schemas.openxmlformats.org/officeDocument/2006/relationships/theme" Target="theme/theme1.xml"/><Relationship Id="rId10" Type="http://schemas.microsoft.com/office/2016/09/relationships/commentsIds" Target="commentsIds.xml"/><Relationship Id="rId19" Type="http://schemas.microsoft.com/office/2007/relationships/diagramDrawing" Target="diagrams/drawing1.xml"/><Relationship Id="rId31" Type="http://schemas.openxmlformats.org/officeDocument/2006/relationships/diagramQuickStyle" Target="diagrams/quickStyle20.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diagramQuickStyle" Target="diagrams/quickStyle2.xml"/><Relationship Id="rId27" Type="http://schemas.openxmlformats.org/officeDocument/2006/relationships/diagramQuickStyle" Target="diagrams/quickStyle10.xml"/><Relationship Id="rId30" Type="http://schemas.openxmlformats.org/officeDocument/2006/relationships/diagramLayout" Target="diagrams/layout20.xml"/><Relationship Id="rId35" Type="http://schemas.openxmlformats.org/officeDocument/2006/relationships/fontTable" Target="fontTable.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a3a260c5396006f/Documents/SWE%20Benchmarking/Comparis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1" u="sng" strike="noStrike" kern="1200" spc="0" baseline="0">
                <a:solidFill>
                  <a:schemeClr val="tx1">
                    <a:lumMod val="65000"/>
                    <a:lumOff val="35000"/>
                  </a:schemeClr>
                </a:solidFill>
                <a:latin typeface="Times" charset="0"/>
                <a:ea typeface="Times" charset="0"/>
                <a:cs typeface="Times" charset="0"/>
              </a:defRPr>
            </a:pPr>
            <a:r>
              <a:rPr lang="en-US" sz="1000" i="1" u="sng"/>
              <a:t>Figure 4.3:</a:t>
            </a:r>
            <a:r>
              <a:rPr lang="en-US" sz="1000" i="1" u="sng" baseline="0"/>
              <a:t> </a:t>
            </a:r>
            <a:r>
              <a:rPr lang="en-US" sz="1000" i="1" u="sng"/>
              <a:t>Workload Scaling Performance</a:t>
            </a:r>
          </a:p>
        </c:rich>
      </c:tx>
      <c:layout>
        <c:manualLayout>
          <c:xMode val="edge"/>
          <c:yMode val="edge"/>
          <c:x val="2.8211577719451735E-3"/>
          <c:y val="0"/>
        </c:manualLayout>
      </c:layout>
      <c:overlay val="0"/>
      <c:spPr>
        <a:noFill/>
        <a:ln>
          <a:noFill/>
        </a:ln>
        <a:effectLst/>
      </c:spPr>
      <c:txPr>
        <a:bodyPr rot="0" spcFirstLastPara="1" vertOverflow="ellipsis" vert="horz" wrap="square" anchor="ctr" anchorCtr="1"/>
        <a:lstStyle/>
        <a:p>
          <a:pPr>
            <a:defRPr sz="1000" b="0" i="1" u="sng" strike="noStrike" kern="1200" spc="0" baseline="0">
              <a:solidFill>
                <a:schemeClr val="tx1">
                  <a:lumMod val="65000"/>
                  <a:lumOff val="35000"/>
                </a:schemeClr>
              </a:solidFill>
              <a:latin typeface="Times" charset="0"/>
              <a:ea typeface="Times" charset="0"/>
              <a:cs typeface="Times" charset="0"/>
            </a:defRPr>
          </a:pPr>
          <a:endParaRPr lang="en-US"/>
        </a:p>
      </c:txPr>
    </c:title>
    <c:autoTitleDeleted val="0"/>
    <c:plotArea>
      <c:layout>
        <c:manualLayout>
          <c:layoutTarget val="inner"/>
          <c:xMode val="edge"/>
          <c:yMode val="edge"/>
          <c:x val="0.222494830582327"/>
          <c:y val="0.18677348515346401"/>
          <c:w val="0.72074900264186004"/>
          <c:h val="0.466590858357389"/>
        </c:manualLayout>
      </c:layout>
      <c:barChart>
        <c:barDir val="col"/>
        <c:grouping val="clustered"/>
        <c:varyColors val="0"/>
        <c:ser>
          <c:idx val="1"/>
          <c:order val="0"/>
          <c:tx>
            <c:v>Broadwell</c:v>
          </c:tx>
          <c:spPr>
            <a:solidFill>
              <a:schemeClr val="accent2"/>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[Comparisons.xlsx]RCM!$C$14:$H$14</c:f>
              <c:numCache>
                <c:formatCode>General</c:formatCode>
                <c:ptCount val="6"/>
                <c:pt idx="0">
                  <c:v>90.453421487603293</c:v>
                </c:pt>
                <c:pt idx="1">
                  <c:v>140.23661538461539</c:v>
                </c:pt>
                <c:pt idx="2">
                  <c:v>146.43486527196649</c:v>
                </c:pt>
                <c:pt idx="3">
                  <c:v>91.566329670329665</c:v>
                </c:pt>
                <c:pt idx="4">
                  <c:v>86.224406036341236</c:v>
                </c:pt>
                <c:pt idx="5">
                  <c:v>86.945181587385406</c:v>
                </c:pt>
              </c:numCache>
            </c:numRef>
          </c:val>
          <c:extLst>
            <c:ext xmlns:c16="http://schemas.microsoft.com/office/drawing/2014/chart" uri="{C3380CC4-5D6E-409C-BE32-E72D297353CC}">
              <c16:uniqueId val="{00000000-29EC-3B4D-A3E4-A4FEDB52CB8C}"/>
            </c:ext>
          </c:extLst>
        </c:ser>
        <c:ser>
          <c:idx val="0"/>
          <c:order val="1"/>
          <c:tx>
            <c:v>KNL</c:v>
          </c:tx>
          <c:spPr>
            <a:solidFill>
              <a:schemeClr val="accent1"/>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[Comparisons.xlsx]RCM!$C$8:$H$8</c:f>
              <c:numCache>
                <c:formatCode>General</c:formatCode>
                <c:ptCount val="6"/>
                <c:pt idx="0">
                  <c:v>102.2884485981308</c:v>
                </c:pt>
                <c:pt idx="1">
                  <c:v>205.417014084507</c:v>
                </c:pt>
                <c:pt idx="2">
                  <c:v>187.75715021459229</c:v>
                </c:pt>
                <c:pt idx="3">
                  <c:v>196.94232526730451</c:v>
                </c:pt>
                <c:pt idx="4">
                  <c:v>190.3138103459996</c:v>
                </c:pt>
                <c:pt idx="5">
                  <c:v>175.95450183829311</c:v>
                </c:pt>
              </c:numCache>
            </c:numRef>
          </c:val>
          <c:extLst>
            <c:ext xmlns:c16="http://schemas.microsoft.com/office/drawing/2014/chart" uri="{C3380CC4-5D6E-409C-BE32-E72D297353CC}">
              <c16:uniqueId val="{00000001-29EC-3B4D-A3E4-A4FEDB52CB8C}"/>
            </c:ext>
          </c:extLst>
        </c:ser>
        <c:ser>
          <c:idx val="2"/>
          <c:order val="2"/>
          <c:tx>
            <c:v>P100</c:v>
          </c:tx>
          <c:spPr>
            <a:solidFill>
              <a:schemeClr val="accent3"/>
            </a:solidFill>
            <a:ln>
              <a:noFill/>
            </a:ln>
            <a:effectLst/>
          </c:spPr>
          <c:invertIfNegative val="0"/>
          <c:cat>
            <c:strRef>
              <c:f>[Comparisons.xlsx]RCM!$C$6:$H$6</c:f>
              <c:strCache>
                <c:ptCount val="6"/>
                <c:pt idx="0">
                  <c:v>2K nodes</c:v>
                </c:pt>
                <c:pt idx="1">
                  <c:v>10K nodes</c:v>
                </c:pt>
                <c:pt idx="2">
                  <c:v>40K nodes</c:v>
                </c:pt>
                <c:pt idx="3">
                  <c:v>163K nodes</c:v>
                </c:pt>
                <c:pt idx="4">
                  <c:v>655K nodes</c:v>
                </c:pt>
                <c:pt idx="5">
                  <c:v>2.6M nodes</c:v>
                </c:pt>
              </c:strCache>
            </c:strRef>
          </c:cat>
          <c:val>
            <c:numRef>
              <c:f>[Comparisons.xlsx]RCM!$C$20:$H$20</c:f>
              <c:numCache>
                <c:formatCode>General</c:formatCode>
                <c:ptCount val="6"/>
                <c:pt idx="0">
                  <c:v>66.736975609756101</c:v>
                </c:pt>
                <c:pt idx="1">
                  <c:v>153.52218947368419</c:v>
                </c:pt>
                <c:pt idx="2">
                  <c:v>265.13585454545449</c:v>
                </c:pt>
                <c:pt idx="3">
                  <c:v>304.18645110821382</c:v>
                </c:pt>
                <c:pt idx="4">
                  <c:v>322.39825702441271</c:v>
                </c:pt>
                <c:pt idx="5">
                  <c:v>333.05972591006417</c:v>
                </c:pt>
              </c:numCache>
            </c:numRef>
          </c:val>
          <c:extLst>
            <c:ext xmlns:c16="http://schemas.microsoft.com/office/drawing/2014/chart" uri="{C3380CC4-5D6E-409C-BE32-E72D297353CC}">
              <c16:uniqueId val="{00000002-29EC-3B4D-A3E4-A4FEDB52CB8C}"/>
            </c:ext>
          </c:extLst>
        </c:ser>
        <c:dLbls>
          <c:showLegendKey val="0"/>
          <c:showVal val="0"/>
          <c:showCatName val="0"/>
          <c:showSerName val="0"/>
          <c:showPercent val="0"/>
          <c:showBubbleSize val="0"/>
        </c:dLbls>
        <c:gapWidth val="219"/>
        <c:overlap val="-27"/>
        <c:axId val="1072628880"/>
        <c:axId val="1072060272"/>
      </c:barChart>
      <c:catAx>
        <c:axId val="107262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crossAx val="1072060272"/>
        <c:crosses val="autoZero"/>
        <c:auto val="1"/>
        <c:lblAlgn val="ctr"/>
        <c:lblOffset val="100"/>
        <c:noMultiLvlLbl val="0"/>
      </c:catAx>
      <c:valAx>
        <c:axId val="1072060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r>
                  <a:rPr lang="en-US"/>
                  <a:t>Performance (GFLOPS)</a:t>
                </a:r>
              </a:p>
            </c:rich>
          </c:tx>
          <c:layout>
            <c:manualLayout>
              <c:xMode val="edge"/>
              <c:yMode val="edge"/>
              <c:x val="1.8327500729075501E-2"/>
              <c:y val="0.1756273741769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crossAx val="1072628880"/>
        <c:crosses val="autoZero"/>
        <c:crossBetween val="between"/>
      </c:valAx>
      <c:spPr>
        <a:noFill/>
        <a:ln>
          <a:noFill/>
        </a:ln>
        <a:effectLst/>
      </c:spPr>
    </c:plotArea>
    <c:legend>
      <c:legendPos val="b"/>
      <c:layout>
        <c:manualLayout>
          <c:xMode val="edge"/>
          <c:yMode val="edge"/>
          <c:x val="0.25316756819935798"/>
          <c:y val="0.90293964647361502"/>
          <c:w val="0.53732310966040797"/>
          <c:h val="9.7060353526384896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charset="0"/>
              <a:ea typeface="Times" charset="0"/>
              <a:cs typeface="Times"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charset="0"/>
          <a:ea typeface="Times" charset="0"/>
          <a:cs typeface="Times"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7CB5BE-513D-D542-96E3-841FBDD2E8F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4978118A-11D9-1A47-BFF4-0BCEAE5E1977}">
      <dgm:prSet phldrT="[Text]" custT="1"/>
      <dgm:spPr>
        <a:solidFill>
          <a:schemeClr val="accent3"/>
        </a:solidFill>
      </dgm:spPr>
      <dgm:t>
        <a:bodyPr/>
        <a:lstStyle/>
        <a:p>
          <a:pPr algn="ctr"/>
          <a:r>
            <a:rPr lang="en-US" sz="900"/>
            <a:t>Calculate/Read Initial Conditions</a:t>
          </a:r>
        </a:p>
      </dgm:t>
    </dgm:pt>
    <dgm:pt modelId="{5C57BF2C-CD28-D744-B832-055717C2E9FE}" type="parTrans" cxnId="{0C67F8DF-7DAF-3546-B931-7F216CC230EE}">
      <dgm:prSet/>
      <dgm:spPr/>
      <dgm:t>
        <a:bodyPr/>
        <a:lstStyle/>
        <a:p>
          <a:pPr algn="ctr"/>
          <a:endParaRPr lang="en-US" sz="900"/>
        </a:p>
      </dgm:t>
    </dgm:pt>
    <dgm:pt modelId="{094B0B53-A2A2-C44A-9CDA-BC0AC47DD0C4}" type="sibTrans" cxnId="{0C67F8DF-7DAF-3546-B931-7F216CC230EE}">
      <dgm:prSet/>
      <dgm:spPr/>
      <dgm:t>
        <a:bodyPr/>
        <a:lstStyle/>
        <a:p>
          <a:pPr algn="ctr"/>
          <a:endParaRPr lang="en-US" sz="900"/>
        </a:p>
      </dgm:t>
    </dgm:pt>
    <dgm:pt modelId="{7A9BA4AE-F926-9946-A83B-EAA98A5070F1}">
      <dgm:prSet custT="1"/>
      <dgm:spPr>
        <a:solidFill>
          <a:schemeClr val="accent3"/>
        </a:solidFill>
      </dgm:spPr>
      <dgm:t>
        <a:bodyPr/>
        <a:lstStyle/>
        <a:p>
          <a:pPr algn="ctr"/>
          <a:r>
            <a:rPr lang="en-US" sz="900"/>
            <a:t>Calculate RBF-FD Differentiation Matrices</a:t>
          </a:r>
        </a:p>
      </dgm:t>
    </dgm:pt>
    <dgm:pt modelId="{D4A83224-80FF-9642-A4F8-EC0DADF04219}" type="parTrans" cxnId="{604AE2E4-3712-1E45-8A29-4623903F5612}">
      <dgm:prSet/>
      <dgm:spPr/>
      <dgm:t>
        <a:bodyPr/>
        <a:lstStyle/>
        <a:p>
          <a:pPr algn="ctr"/>
          <a:endParaRPr lang="en-US" sz="900"/>
        </a:p>
      </dgm:t>
    </dgm:pt>
    <dgm:pt modelId="{8EFF7B70-04DE-7E4C-8114-5B399B664040}" type="sibTrans" cxnId="{604AE2E4-3712-1E45-8A29-4623903F5612}">
      <dgm:prSet/>
      <dgm:spPr/>
      <dgm:t>
        <a:bodyPr/>
        <a:lstStyle/>
        <a:p>
          <a:pPr algn="ctr"/>
          <a:endParaRPr lang="en-US" sz="900"/>
        </a:p>
      </dgm:t>
    </dgm:pt>
    <dgm:pt modelId="{53950E7E-71E3-E84B-974F-09A018806D0C}">
      <dgm:prSet custT="1"/>
      <dgm:spPr>
        <a:solidFill>
          <a:schemeClr val="accent3"/>
        </a:solidFill>
      </dgm:spPr>
      <dgm:t>
        <a:bodyPr/>
        <a:lstStyle/>
        <a:p>
          <a:pPr algn="ctr"/>
          <a:r>
            <a:rPr lang="en-US" sz="900"/>
            <a:t>Reorder Nodes Using RCM</a:t>
          </a:r>
        </a:p>
      </dgm:t>
    </dgm:pt>
    <dgm:pt modelId="{016C9D7F-6E74-2B4C-ACC6-D21A0B3EBCF9}" type="parTrans" cxnId="{998F8476-30A0-9F45-A94A-4FCEAFD88542}">
      <dgm:prSet/>
      <dgm:spPr/>
      <dgm:t>
        <a:bodyPr/>
        <a:lstStyle/>
        <a:p>
          <a:pPr algn="ctr"/>
          <a:endParaRPr lang="en-US" sz="900"/>
        </a:p>
      </dgm:t>
    </dgm:pt>
    <dgm:pt modelId="{8EEFE656-1311-8F4C-9BBC-41B5497DE31A}" type="sibTrans" cxnId="{998F8476-30A0-9F45-A94A-4FCEAFD88542}">
      <dgm:prSet/>
      <dgm:spPr/>
      <dgm:t>
        <a:bodyPr/>
        <a:lstStyle/>
        <a:p>
          <a:pPr algn="ctr"/>
          <a:endParaRPr lang="en-US" sz="900"/>
        </a:p>
      </dgm:t>
    </dgm:pt>
    <dgm:pt modelId="{DCF43063-37B4-6844-BCE3-E64CA0A270AB}">
      <dgm:prSet custT="1"/>
      <dgm:spPr>
        <a:solidFill>
          <a:schemeClr val="accent3"/>
        </a:solidFill>
      </dgm:spPr>
      <dgm:t>
        <a:bodyPr/>
        <a:lstStyle/>
        <a:p>
          <a:pPr algn="ctr"/>
          <a:r>
            <a:rPr lang="en-US" sz="900"/>
            <a:t>Initialize Partial Transposed Data Layout</a:t>
          </a:r>
        </a:p>
      </dgm:t>
    </dgm:pt>
    <dgm:pt modelId="{23787C6E-5942-294E-8FAE-E1800FEB5FAC}" type="parTrans" cxnId="{5324E0B5-39A5-9445-A09B-9271F0AE6792}">
      <dgm:prSet/>
      <dgm:spPr/>
      <dgm:t>
        <a:bodyPr/>
        <a:lstStyle/>
        <a:p>
          <a:pPr algn="ctr"/>
          <a:endParaRPr lang="en-US" sz="900"/>
        </a:p>
      </dgm:t>
    </dgm:pt>
    <dgm:pt modelId="{3EBA317F-A495-764B-AC24-3C88F7855091}" type="sibTrans" cxnId="{5324E0B5-39A5-9445-A09B-9271F0AE6792}">
      <dgm:prSet/>
      <dgm:spPr/>
      <dgm:t>
        <a:bodyPr/>
        <a:lstStyle/>
        <a:p>
          <a:pPr algn="ctr"/>
          <a:endParaRPr lang="en-US" sz="900"/>
        </a:p>
      </dgm:t>
    </dgm:pt>
    <dgm:pt modelId="{BF511191-1469-5646-BC84-F8D52EE41689}">
      <dgm:prSet custT="1"/>
      <dgm:spPr>
        <a:solidFill>
          <a:schemeClr val="accent3"/>
        </a:solidFill>
      </dgm:spPr>
      <dgm:t>
        <a:bodyPr/>
        <a:lstStyle/>
        <a:p>
          <a:pPr algn="ctr"/>
          <a:r>
            <a:rPr lang="en-US" sz="900"/>
            <a:t>Initialize MPI Patch Domains</a:t>
          </a:r>
        </a:p>
      </dgm:t>
    </dgm:pt>
    <dgm:pt modelId="{47A6273E-2945-4C43-B018-7A16BC9A7416}" type="parTrans" cxnId="{F5B51725-F021-424B-B994-71F332C881D1}">
      <dgm:prSet/>
      <dgm:spPr/>
      <dgm:t>
        <a:bodyPr/>
        <a:lstStyle/>
        <a:p>
          <a:pPr algn="ctr"/>
          <a:endParaRPr lang="en-US" sz="900"/>
        </a:p>
      </dgm:t>
    </dgm:pt>
    <dgm:pt modelId="{CAC8C932-B124-C641-843B-2FE50884B24E}" type="sibTrans" cxnId="{F5B51725-F021-424B-B994-71F332C881D1}">
      <dgm:prSet/>
      <dgm:spPr/>
      <dgm:t>
        <a:bodyPr/>
        <a:lstStyle/>
        <a:p>
          <a:pPr algn="ctr"/>
          <a:endParaRPr lang="en-US" sz="900"/>
        </a:p>
      </dgm:t>
    </dgm:pt>
    <dgm:pt modelId="{A2BC0877-2F2E-E547-A6BF-43F2D01C5AF5}">
      <dgm:prSet custT="1"/>
      <dgm:spPr>
        <a:solidFill>
          <a:schemeClr val="accent3"/>
        </a:solidFill>
      </dgm:spPr>
      <dgm:t>
        <a:bodyPr/>
        <a:lstStyle/>
        <a:p>
          <a:pPr algn="ctr"/>
          <a:r>
            <a:rPr lang="en-US" sz="900"/>
            <a:t>Verification</a:t>
          </a:r>
        </a:p>
      </dgm:t>
    </dgm:pt>
    <dgm:pt modelId="{1069FDFA-2B38-8B42-9668-7C2AEAF162CE}" type="parTrans" cxnId="{F5DDACA6-4D3A-6748-86A8-C4279DDD8312}">
      <dgm:prSet/>
      <dgm:spPr/>
      <dgm:t>
        <a:bodyPr/>
        <a:lstStyle/>
        <a:p>
          <a:pPr algn="ctr"/>
          <a:endParaRPr lang="en-US" sz="900"/>
        </a:p>
      </dgm:t>
    </dgm:pt>
    <dgm:pt modelId="{D878D5E1-6264-4140-8F4A-4DF29A7AC008}" type="sibTrans" cxnId="{F5DDACA6-4D3A-6748-86A8-C4279DDD8312}">
      <dgm:prSet/>
      <dgm:spPr/>
      <dgm:t>
        <a:bodyPr/>
        <a:lstStyle/>
        <a:p>
          <a:pPr algn="ctr"/>
          <a:endParaRPr lang="en-US" sz="900"/>
        </a:p>
      </dgm:t>
    </dgm:pt>
    <dgm:pt modelId="{0C5CF3C2-D356-774B-8EA8-24E525F808E4}">
      <dgm:prSet custT="1"/>
      <dgm:spPr/>
      <dgm:t>
        <a:bodyPr/>
        <a:lstStyle/>
        <a:p>
          <a:r>
            <a:rPr lang="en-US" sz="900"/>
            <a:t>Main Time Stepping Loop</a:t>
          </a:r>
        </a:p>
      </dgm:t>
    </dgm:pt>
    <dgm:pt modelId="{C91E1CE8-8C5E-1045-9F70-B31CEF5190AD}" type="parTrans" cxnId="{563AD089-FDBB-0142-AC66-B9620C18D06C}">
      <dgm:prSet/>
      <dgm:spPr/>
      <dgm:t>
        <a:bodyPr/>
        <a:lstStyle/>
        <a:p>
          <a:endParaRPr lang="en-US" sz="900"/>
        </a:p>
      </dgm:t>
    </dgm:pt>
    <dgm:pt modelId="{53712C58-9DA0-9D4D-A1EA-C2609D45F94D}" type="sibTrans" cxnId="{563AD089-FDBB-0142-AC66-B9620C18D06C}">
      <dgm:prSet/>
      <dgm:spPr/>
      <dgm:t>
        <a:bodyPr/>
        <a:lstStyle/>
        <a:p>
          <a:endParaRPr lang="en-US" sz="900"/>
        </a:p>
      </dgm:t>
    </dgm:pt>
    <dgm:pt modelId="{A2FBB37B-7E7A-3D4D-BF0E-127C6E3D4EEB}">
      <dgm:prSet phldrT="[Text]" custT="1"/>
      <dgm:spPr>
        <a:solidFill>
          <a:schemeClr val="accent3"/>
        </a:solidFill>
      </dgm:spPr>
      <dgm:t>
        <a:bodyPr/>
        <a:lstStyle/>
        <a:p>
          <a:r>
            <a:rPr lang="en-US" sz="900"/>
            <a:t>Create </a:t>
          </a:r>
          <a:r>
            <a:rPr lang="en-US" sz="900" i="0"/>
            <a:t>n-point Nearest</a:t>
          </a:r>
          <a:r>
            <a:rPr lang="en-US" sz="900"/>
            <a:t> Neighbor Dependency Matrix</a:t>
          </a:r>
        </a:p>
      </dgm:t>
    </dgm:pt>
    <dgm:pt modelId="{2C6FB748-0108-1E47-B8C3-E63E20BD358F}" type="parTrans" cxnId="{7E033DFD-038E-ED48-BE13-464D79658914}">
      <dgm:prSet/>
      <dgm:spPr/>
      <dgm:t>
        <a:bodyPr/>
        <a:lstStyle/>
        <a:p>
          <a:endParaRPr lang="en-US" sz="900"/>
        </a:p>
      </dgm:t>
    </dgm:pt>
    <dgm:pt modelId="{5CB84515-D16F-6E46-B0D2-C61522004A73}" type="sibTrans" cxnId="{7E033DFD-038E-ED48-BE13-464D79658914}">
      <dgm:prSet/>
      <dgm:spPr/>
      <dgm:t>
        <a:bodyPr/>
        <a:lstStyle/>
        <a:p>
          <a:endParaRPr lang="en-US" sz="900"/>
        </a:p>
      </dgm:t>
    </dgm:pt>
    <dgm:pt modelId="{D209AA85-2608-0D42-AF8E-3D0FE037D5B5}">
      <dgm:prSet phldrT="[Text]" custT="1"/>
      <dgm:spPr>
        <a:solidFill>
          <a:schemeClr val="accent3"/>
        </a:solidFill>
      </dgm:spPr>
      <dgm:t>
        <a:bodyPr/>
        <a:lstStyle/>
        <a:p>
          <a:r>
            <a:rPr lang="en-US" sz="900"/>
            <a:t>Calculate Icosahedral Node Set</a:t>
          </a:r>
        </a:p>
      </dgm:t>
    </dgm:pt>
    <dgm:pt modelId="{CAF5FED5-4ED9-3743-A461-24699FCC0D85}" type="parTrans" cxnId="{AFB289D4-562D-2146-94A1-E77E27824D45}">
      <dgm:prSet/>
      <dgm:spPr/>
      <dgm:t>
        <a:bodyPr/>
        <a:lstStyle/>
        <a:p>
          <a:endParaRPr lang="en-US" sz="900"/>
        </a:p>
      </dgm:t>
    </dgm:pt>
    <dgm:pt modelId="{A605F292-BAA1-2547-B30D-BAFA98BA8FC1}" type="sibTrans" cxnId="{AFB289D4-562D-2146-94A1-E77E27824D45}">
      <dgm:prSet/>
      <dgm:spPr/>
      <dgm:t>
        <a:bodyPr/>
        <a:lstStyle/>
        <a:p>
          <a:endParaRPr lang="en-US" sz="900"/>
        </a:p>
      </dgm:t>
    </dgm:pt>
    <dgm:pt modelId="{9F7D58A3-DE91-F749-BD0D-A646CCCFD348}" type="pres">
      <dgm:prSet presAssocID="{A67CB5BE-513D-D542-96E3-841FBDD2E8FF}" presName="Name0" presStyleCnt="0">
        <dgm:presLayoutVars>
          <dgm:dir/>
          <dgm:animLvl val="lvl"/>
          <dgm:resizeHandles val="exact"/>
        </dgm:presLayoutVars>
      </dgm:prSet>
      <dgm:spPr/>
    </dgm:pt>
    <dgm:pt modelId="{68D02B6E-D926-8040-9388-BEC32759E715}" type="pres">
      <dgm:prSet presAssocID="{A2BC0877-2F2E-E547-A6BF-43F2D01C5AF5}" presName="boxAndChildren" presStyleCnt="0"/>
      <dgm:spPr/>
    </dgm:pt>
    <dgm:pt modelId="{520EEBB5-B1EB-354B-A891-CBC8651A0817}" type="pres">
      <dgm:prSet presAssocID="{A2BC0877-2F2E-E547-A6BF-43F2D01C5AF5}" presName="parentTextBox" presStyleLbl="node1" presStyleIdx="0" presStyleCnt="9"/>
      <dgm:spPr/>
    </dgm:pt>
    <dgm:pt modelId="{00026EED-E152-B54F-ABBE-9DAFE299F7C0}" type="pres">
      <dgm:prSet presAssocID="{53712C58-9DA0-9D4D-A1EA-C2609D45F94D}" presName="sp" presStyleCnt="0"/>
      <dgm:spPr/>
    </dgm:pt>
    <dgm:pt modelId="{B30546A0-89A7-0548-9D6B-411359D517B4}" type="pres">
      <dgm:prSet presAssocID="{0C5CF3C2-D356-774B-8EA8-24E525F808E4}" presName="arrowAndChildren" presStyleCnt="0"/>
      <dgm:spPr/>
    </dgm:pt>
    <dgm:pt modelId="{AF097782-CE10-D247-8854-63F361D2FCD0}" type="pres">
      <dgm:prSet presAssocID="{0C5CF3C2-D356-774B-8EA8-24E525F808E4}" presName="parentTextArrow" presStyleLbl="node1" presStyleIdx="1" presStyleCnt="9"/>
      <dgm:spPr/>
    </dgm:pt>
    <dgm:pt modelId="{FC78DF94-0CC9-654B-BF8F-41C441FD131F}" type="pres">
      <dgm:prSet presAssocID="{CAC8C932-B124-C641-843B-2FE50884B24E}" presName="sp" presStyleCnt="0"/>
      <dgm:spPr/>
    </dgm:pt>
    <dgm:pt modelId="{6AC745D8-6FC9-BC42-AFBE-CA06213EAF51}" type="pres">
      <dgm:prSet presAssocID="{BF511191-1469-5646-BC84-F8D52EE41689}" presName="arrowAndChildren" presStyleCnt="0"/>
      <dgm:spPr/>
    </dgm:pt>
    <dgm:pt modelId="{023B0FF9-0FF2-6341-B823-4B8308F705BB}" type="pres">
      <dgm:prSet presAssocID="{BF511191-1469-5646-BC84-F8D52EE41689}" presName="parentTextArrow" presStyleLbl="node1" presStyleIdx="2" presStyleCnt="9"/>
      <dgm:spPr/>
    </dgm:pt>
    <dgm:pt modelId="{D73E89AE-4F05-8D4D-B4BD-9C5B1B8108CA}" type="pres">
      <dgm:prSet presAssocID="{3EBA317F-A495-764B-AC24-3C88F7855091}" presName="sp" presStyleCnt="0"/>
      <dgm:spPr/>
    </dgm:pt>
    <dgm:pt modelId="{5266B1DA-4FBD-C74C-9AE7-DF3ED98F792B}" type="pres">
      <dgm:prSet presAssocID="{DCF43063-37B4-6844-BCE3-E64CA0A270AB}" presName="arrowAndChildren" presStyleCnt="0"/>
      <dgm:spPr/>
    </dgm:pt>
    <dgm:pt modelId="{1343A603-D0E2-7742-8299-6DC04CD58C4E}" type="pres">
      <dgm:prSet presAssocID="{DCF43063-37B4-6844-BCE3-E64CA0A270AB}" presName="parentTextArrow" presStyleLbl="node1" presStyleIdx="3" presStyleCnt="9"/>
      <dgm:spPr/>
    </dgm:pt>
    <dgm:pt modelId="{99F9BE6C-87F2-F542-83BB-2B18C5CC6E9F}" type="pres">
      <dgm:prSet presAssocID="{8EEFE656-1311-8F4C-9BBC-41B5497DE31A}" presName="sp" presStyleCnt="0"/>
      <dgm:spPr/>
    </dgm:pt>
    <dgm:pt modelId="{E8B6CC7B-1AAA-3347-BA4E-728AA257A254}" type="pres">
      <dgm:prSet presAssocID="{53950E7E-71E3-E84B-974F-09A018806D0C}" presName="arrowAndChildren" presStyleCnt="0"/>
      <dgm:spPr/>
    </dgm:pt>
    <dgm:pt modelId="{6B511CE0-E313-2049-A5B8-F5B5AF86AF01}" type="pres">
      <dgm:prSet presAssocID="{53950E7E-71E3-E84B-974F-09A018806D0C}" presName="parentTextArrow" presStyleLbl="node1" presStyleIdx="4" presStyleCnt="9"/>
      <dgm:spPr/>
    </dgm:pt>
    <dgm:pt modelId="{EE5E64F1-6DA9-F848-A1B9-3CE038D878D8}" type="pres">
      <dgm:prSet presAssocID="{094B0B53-A2A2-C44A-9CDA-BC0AC47DD0C4}" presName="sp" presStyleCnt="0"/>
      <dgm:spPr/>
    </dgm:pt>
    <dgm:pt modelId="{8F0AA03A-2A82-A049-985C-15A63F9A6E5B}" type="pres">
      <dgm:prSet presAssocID="{4978118A-11D9-1A47-BFF4-0BCEAE5E1977}" presName="arrowAndChildren" presStyleCnt="0"/>
      <dgm:spPr/>
    </dgm:pt>
    <dgm:pt modelId="{49AD5BC3-6BB5-CD49-8DD5-23EE9BBF13F9}" type="pres">
      <dgm:prSet presAssocID="{4978118A-11D9-1A47-BFF4-0BCEAE5E1977}" presName="parentTextArrow" presStyleLbl="node1" presStyleIdx="5" presStyleCnt="9"/>
      <dgm:spPr/>
    </dgm:pt>
    <dgm:pt modelId="{191DEF99-9FD6-9640-B89F-D6C7847A452B}" type="pres">
      <dgm:prSet presAssocID="{8EFF7B70-04DE-7E4C-8114-5B399B664040}" presName="sp" presStyleCnt="0"/>
      <dgm:spPr/>
    </dgm:pt>
    <dgm:pt modelId="{8ADC95FB-4100-3E43-8232-E14197B99410}" type="pres">
      <dgm:prSet presAssocID="{7A9BA4AE-F926-9946-A83B-EAA98A5070F1}" presName="arrowAndChildren" presStyleCnt="0"/>
      <dgm:spPr/>
    </dgm:pt>
    <dgm:pt modelId="{B3726D38-3523-DA47-ADEE-42F50FDF7379}" type="pres">
      <dgm:prSet presAssocID="{7A9BA4AE-F926-9946-A83B-EAA98A5070F1}" presName="parentTextArrow" presStyleLbl="node1" presStyleIdx="6" presStyleCnt="9"/>
      <dgm:spPr/>
    </dgm:pt>
    <dgm:pt modelId="{7577FC7B-0914-CE49-BA68-DAD172C89764}" type="pres">
      <dgm:prSet presAssocID="{5CB84515-D16F-6E46-B0D2-C61522004A73}" presName="sp" presStyleCnt="0"/>
      <dgm:spPr/>
    </dgm:pt>
    <dgm:pt modelId="{42882B75-28F9-8F47-87E0-867B23D59AA2}" type="pres">
      <dgm:prSet presAssocID="{A2FBB37B-7E7A-3D4D-BF0E-127C6E3D4EEB}" presName="arrowAndChildren" presStyleCnt="0"/>
      <dgm:spPr/>
    </dgm:pt>
    <dgm:pt modelId="{37AEBE2E-4DA0-0645-B8D3-A77F35EFBEC6}" type="pres">
      <dgm:prSet presAssocID="{A2FBB37B-7E7A-3D4D-BF0E-127C6E3D4EEB}" presName="parentTextArrow" presStyleLbl="node1" presStyleIdx="7" presStyleCnt="9"/>
      <dgm:spPr/>
    </dgm:pt>
    <dgm:pt modelId="{BEEA8A4B-A271-1244-AB7C-7DCEF5298623}" type="pres">
      <dgm:prSet presAssocID="{A605F292-BAA1-2547-B30D-BAFA98BA8FC1}" presName="sp" presStyleCnt="0"/>
      <dgm:spPr/>
    </dgm:pt>
    <dgm:pt modelId="{FD8D244D-9159-DE4C-AD9A-90EB30780839}" type="pres">
      <dgm:prSet presAssocID="{D209AA85-2608-0D42-AF8E-3D0FE037D5B5}" presName="arrowAndChildren" presStyleCnt="0"/>
      <dgm:spPr/>
    </dgm:pt>
    <dgm:pt modelId="{BA96127A-66A0-1B4C-8288-408067D18DB4}" type="pres">
      <dgm:prSet presAssocID="{D209AA85-2608-0D42-AF8E-3D0FE037D5B5}" presName="parentTextArrow" presStyleLbl="node1" presStyleIdx="8" presStyleCnt="9"/>
      <dgm:spPr/>
    </dgm:pt>
  </dgm:ptLst>
  <dgm:cxnLst>
    <dgm:cxn modelId="{71FF5521-317C-594A-9AAD-D3FE0F41E579}" type="presOf" srcId="{7A9BA4AE-F926-9946-A83B-EAA98A5070F1}" destId="{B3726D38-3523-DA47-ADEE-42F50FDF7379}" srcOrd="0" destOrd="0" presId="urn:microsoft.com/office/officeart/2005/8/layout/process4"/>
    <dgm:cxn modelId="{92150522-96F2-C547-B389-0A46C7C363B6}" type="presOf" srcId="{53950E7E-71E3-E84B-974F-09A018806D0C}" destId="{6B511CE0-E313-2049-A5B8-F5B5AF86AF01}" srcOrd="0" destOrd="0" presId="urn:microsoft.com/office/officeart/2005/8/layout/process4"/>
    <dgm:cxn modelId="{F5B51725-F021-424B-B994-71F332C881D1}" srcId="{A67CB5BE-513D-D542-96E3-841FBDD2E8FF}" destId="{BF511191-1469-5646-BC84-F8D52EE41689}" srcOrd="6" destOrd="0" parTransId="{47A6273E-2945-4C43-B018-7A16BC9A7416}" sibTransId="{CAC8C932-B124-C641-843B-2FE50884B24E}"/>
    <dgm:cxn modelId="{EF5D522E-12CC-6D47-94EA-4DA419D1AFBA}" type="presOf" srcId="{A2BC0877-2F2E-E547-A6BF-43F2D01C5AF5}" destId="{520EEBB5-B1EB-354B-A891-CBC8651A0817}" srcOrd="0" destOrd="0" presId="urn:microsoft.com/office/officeart/2005/8/layout/process4"/>
    <dgm:cxn modelId="{FE63BB3D-3FC7-254D-81EF-75E9C7582B0F}" type="presOf" srcId="{A67CB5BE-513D-D542-96E3-841FBDD2E8FF}" destId="{9F7D58A3-DE91-F749-BD0D-A646CCCFD348}" srcOrd="0" destOrd="0" presId="urn:microsoft.com/office/officeart/2005/8/layout/process4"/>
    <dgm:cxn modelId="{6BF1F170-60EE-6D4D-9AF6-D00649265E6E}" type="presOf" srcId="{4978118A-11D9-1A47-BFF4-0BCEAE5E1977}" destId="{49AD5BC3-6BB5-CD49-8DD5-23EE9BBF13F9}" srcOrd="0" destOrd="0" presId="urn:microsoft.com/office/officeart/2005/8/layout/process4"/>
    <dgm:cxn modelId="{998F8476-30A0-9F45-A94A-4FCEAFD88542}" srcId="{A67CB5BE-513D-D542-96E3-841FBDD2E8FF}" destId="{53950E7E-71E3-E84B-974F-09A018806D0C}" srcOrd="4" destOrd="0" parTransId="{016C9D7F-6E74-2B4C-ACC6-D21A0B3EBCF9}" sibTransId="{8EEFE656-1311-8F4C-9BBC-41B5497DE31A}"/>
    <dgm:cxn modelId="{563AD089-FDBB-0142-AC66-B9620C18D06C}" srcId="{A67CB5BE-513D-D542-96E3-841FBDD2E8FF}" destId="{0C5CF3C2-D356-774B-8EA8-24E525F808E4}" srcOrd="7" destOrd="0" parTransId="{C91E1CE8-8C5E-1045-9F70-B31CEF5190AD}" sibTransId="{53712C58-9DA0-9D4D-A1EA-C2609D45F94D}"/>
    <dgm:cxn modelId="{9420D6A5-6E87-094C-93D6-676DB8818B57}" type="presOf" srcId="{D209AA85-2608-0D42-AF8E-3D0FE037D5B5}" destId="{BA96127A-66A0-1B4C-8288-408067D18DB4}" srcOrd="0" destOrd="0" presId="urn:microsoft.com/office/officeart/2005/8/layout/process4"/>
    <dgm:cxn modelId="{F5DDACA6-4D3A-6748-86A8-C4279DDD8312}" srcId="{A67CB5BE-513D-D542-96E3-841FBDD2E8FF}" destId="{A2BC0877-2F2E-E547-A6BF-43F2D01C5AF5}" srcOrd="8" destOrd="0" parTransId="{1069FDFA-2B38-8B42-9668-7C2AEAF162CE}" sibTransId="{D878D5E1-6264-4140-8F4A-4DF29A7AC008}"/>
    <dgm:cxn modelId="{75115BB3-B065-3044-9E9D-2F7D905C9B75}" type="presOf" srcId="{A2FBB37B-7E7A-3D4D-BF0E-127C6E3D4EEB}" destId="{37AEBE2E-4DA0-0645-B8D3-A77F35EFBEC6}" srcOrd="0" destOrd="0" presId="urn:microsoft.com/office/officeart/2005/8/layout/process4"/>
    <dgm:cxn modelId="{5324E0B5-39A5-9445-A09B-9271F0AE6792}" srcId="{A67CB5BE-513D-D542-96E3-841FBDD2E8FF}" destId="{DCF43063-37B4-6844-BCE3-E64CA0A270AB}" srcOrd="5" destOrd="0" parTransId="{23787C6E-5942-294E-8FAE-E1800FEB5FAC}" sibTransId="{3EBA317F-A495-764B-AC24-3C88F7855091}"/>
    <dgm:cxn modelId="{0E86DCCB-A5A8-A24A-BE4D-CB68154659AF}" type="presOf" srcId="{BF511191-1469-5646-BC84-F8D52EE41689}" destId="{023B0FF9-0FF2-6341-B823-4B8308F705BB}" srcOrd="0" destOrd="0" presId="urn:microsoft.com/office/officeart/2005/8/layout/process4"/>
    <dgm:cxn modelId="{AFB289D4-562D-2146-94A1-E77E27824D45}" srcId="{A67CB5BE-513D-D542-96E3-841FBDD2E8FF}" destId="{D209AA85-2608-0D42-AF8E-3D0FE037D5B5}" srcOrd="0" destOrd="0" parTransId="{CAF5FED5-4ED9-3743-A461-24699FCC0D85}" sibTransId="{A605F292-BAA1-2547-B30D-BAFA98BA8FC1}"/>
    <dgm:cxn modelId="{0C67F8DF-7DAF-3546-B931-7F216CC230EE}" srcId="{A67CB5BE-513D-D542-96E3-841FBDD2E8FF}" destId="{4978118A-11D9-1A47-BFF4-0BCEAE5E1977}" srcOrd="3" destOrd="0" parTransId="{5C57BF2C-CD28-D744-B832-055717C2E9FE}" sibTransId="{094B0B53-A2A2-C44A-9CDA-BC0AC47DD0C4}"/>
    <dgm:cxn modelId="{604AE2E4-3712-1E45-8A29-4623903F5612}" srcId="{A67CB5BE-513D-D542-96E3-841FBDD2E8FF}" destId="{7A9BA4AE-F926-9946-A83B-EAA98A5070F1}" srcOrd="2" destOrd="0" parTransId="{D4A83224-80FF-9642-A4F8-EC0DADF04219}" sibTransId="{8EFF7B70-04DE-7E4C-8114-5B399B664040}"/>
    <dgm:cxn modelId="{5E3771EA-1894-EA4D-B3A5-A47A9263EDC0}" type="presOf" srcId="{DCF43063-37B4-6844-BCE3-E64CA0A270AB}" destId="{1343A603-D0E2-7742-8299-6DC04CD58C4E}" srcOrd="0" destOrd="0" presId="urn:microsoft.com/office/officeart/2005/8/layout/process4"/>
    <dgm:cxn modelId="{D922AAEA-029F-704F-8610-EFDD496886B6}" type="presOf" srcId="{0C5CF3C2-D356-774B-8EA8-24E525F808E4}" destId="{AF097782-CE10-D247-8854-63F361D2FCD0}" srcOrd="0" destOrd="0" presId="urn:microsoft.com/office/officeart/2005/8/layout/process4"/>
    <dgm:cxn modelId="{7E033DFD-038E-ED48-BE13-464D79658914}" srcId="{A67CB5BE-513D-D542-96E3-841FBDD2E8FF}" destId="{A2FBB37B-7E7A-3D4D-BF0E-127C6E3D4EEB}" srcOrd="1" destOrd="0" parTransId="{2C6FB748-0108-1E47-B8C3-E63E20BD358F}" sibTransId="{5CB84515-D16F-6E46-B0D2-C61522004A73}"/>
    <dgm:cxn modelId="{C3CA319B-AAB2-024E-A47B-650614525282}" type="presParOf" srcId="{9F7D58A3-DE91-F749-BD0D-A646CCCFD348}" destId="{68D02B6E-D926-8040-9388-BEC32759E715}" srcOrd="0" destOrd="0" presId="urn:microsoft.com/office/officeart/2005/8/layout/process4"/>
    <dgm:cxn modelId="{7427C8B7-ABE3-AE4E-85E0-AB9EA38F87A2}" type="presParOf" srcId="{68D02B6E-D926-8040-9388-BEC32759E715}" destId="{520EEBB5-B1EB-354B-A891-CBC8651A0817}" srcOrd="0" destOrd="0" presId="urn:microsoft.com/office/officeart/2005/8/layout/process4"/>
    <dgm:cxn modelId="{E5567D05-DE98-7E48-9CBE-428355C2AAB3}" type="presParOf" srcId="{9F7D58A3-DE91-F749-BD0D-A646CCCFD348}" destId="{00026EED-E152-B54F-ABBE-9DAFE299F7C0}" srcOrd="1" destOrd="0" presId="urn:microsoft.com/office/officeart/2005/8/layout/process4"/>
    <dgm:cxn modelId="{1FD72F0B-C0A3-0547-AED9-B6857654B23B}" type="presParOf" srcId="{9F7D58A3-DE91-F749-BD0D-A646CCCFD348}" destId="{B30546A0-89A7-0548-9D6B-411359D517B4}" srcOrd="2" destOrd="0" presId="urn:microsoft.com/office/officeart/2005/8/layout/process4"/>
    <dgm:cxn modelId="{6908E1A6-70ED-4A47-B53D-577FF2C0F7FC}" type="presParOf" srcId="{B30546A0-89A7-0548-9D6B-411359D517B4}" destId="{AF097782-CE10-D247-8854-63F361D2FCD0}" srcOrd="0" destOrd="0" presId="urn:microsoft.com/office/officeart/2005/8/layout/process4"/>
    <dgm:cxn modelId="{7EB71E9A-A5D1-104B-8BDD-B9B86D78D243}" type="presParOf" srcId="{9F7D58A3-DE91-F749-BD0D-A646CCCFD348}" destId="{FC78DF94-0CC9-654B-BF8F-41C441FD131F}" srcOrd="3" destOrd="0" presId="urn:microsoft.com/office/officeart/2005/8/layout/process4"/>
    <dgm:cxn modelId="{CD1088D7-5702-0F41-A5DF-5BED8715BC81}" type="presParOf" srcId="{9F7D58A3-DE91-F749-BD0D-A646CCCFD348}" destId="{6AC745D8-6FC9-BC42-AFBE-CA06213EAF51}" srcOrd="4" destOrd="0" presId="urn:microsoft.com/office/officeart/2005/8/layout/process4"/>
    <dgm:cxn modelId="{E25B4ADC-C85C-F143-9EC5-DDB14267CA0B}" type="presParOf" srcId="{6AC745D8-6FC9-BC42-AFBE-CA06213EAF51}" destId="{023B0FF9-0FF2-6341-B823-4B8308F705BB}" srcOrd="0" destOrd="0" presId="urn:microsoft.com/office/officeart/2005/8/layout/process4"/>
    <dgm:cxn modelId="{BB9FD5B8-B427-2848-9523-88DDEEA83C06}" type="presParOf" srcId="{9F7D58A3-DE91-F749-BD0D-A646CCCFD348}" destId="{D73E89AE-4F05-8D4D-B4BD-9C5B1B8108CA}" srcOrd="5" destOrd="0" presId="urn:microsoft.com/office/officeart/2005/8/layout/process4"/>
    <dgm:cxn modelId="{459E301B-84F5-0E41-8721-F647BE25427F}" type="presParOf" srcId="{9F7D58A3-DE91-F749-BD0D-A646CCCFD348}" destId="{5266B1DA-4FBD-C74C-9AE7-DF3ED98F792B}" srcOrd="6" destOrd="0" presId="urn:microsoft.com/office/officeart/2005/8/layout/process4"/>
    <dgm:cxn modelId="{06FE2671-EFF4-5744-8FA8-4B4980CF48CA}" type="presParOf" srcId="{5266B1DA-4FBD-C74C-9AE7-DF3ED98F792B}" destId="{1343A603-D0E2-7742-8299-6DC04CD58C4E}" srcOrd="0" destOrd="0" presId="urn:microsoft.com/office/officeart/2005/8/layout/process4"/>
    <dgm:cxn modelId="{BFD47368-9A13-3B4C-BB3E-16578071F379}" type="presParOf" srcId="{9F7D58A3-DE91-F749-BD0D-A646CCCFD348}" destId="{99F9BE6C-87F2-F542-83BB-2B18C5CC6E9F}" srcOrd="7" destOrd="0" presId="urn:microsoft.com/office/officeart/2005/8/layout/process4"/>
    <dgm:cxn modelId="{90247E1B-2C74-8F48-BE36-B2CE105A1DFE}" type="presParOf" srcId="{9F7D58A3-DE91-F749-BD0D-A646CCCFD348}" destId="{E8B6CC7B-1AAA-3347-BA4E-728AA257A254}" srcOrd="8" destOrd="0" presId="urn:microsoft.com/office/officeart/2005/8/layout/process4"/>
    <dgm:cxn modelId="{641F1D5D-80E7-2647-9599-9C2D0EDC00FF}" type="presParOf" srcId="{E8B6CC7B-1AAA-3347-BA4E-728AA257A254}" destId="{6B511CE0-E313-2049-A5B8-F5B5AF86AF01}" srcOrd="0" destOrd="0" presId="urn:microsoft.com/office/officeart/2005/8/layout/process4"/>
    <dgm:cxn modelId="{62C744C1-A60D-6E4A-B261-BBDFB3D88484}" type="presParOf" srcId="{9F7D58A3-DE91-F749-BD0D-A646CCCFD348}" destId="{EE5E64F1-6DA9-F848-A1B9-3CE038D878D8}" srcOrd="9" destOrd="0" presId="urn:microsoft.com/office/officeart/2005/8/layout/process4"/>
    <dgm:cxn modelId="{40B48862-98D1-2142-A81A-95A040AF90B1}" type="presParOf" srcId="{9F7D58A3-DE91-F749-BD0D-A646CCCFD348}" destId="{8F0AA03A-2A82-A049-985C-15A63F9A6E5B}" srcOrd="10" destOrd="0" presId="urn:microsoft.com/office/officeart/2005/8/layout/process4"/>
    <dgm:cxn modelId="{E61B87D6-C0F4-AE46-9DD3-A4CE9E45B89E}" type="presParOf" srcId="{8F0AA03A-2A82-A049-985C-15A63F9A6E5B}" destId="{49AD5BC3-6BB5-CD49-8DD5-23EE9BBF13F9}" srcOrd="0" destOrd="0" presId="urn:microsoft.com/office/officeart/2005/8/layout/process4"/>
    <dgm:cxn modelId="{558EF016-46BC-4B43-A018-E06C5CB1E6C5}" type="presParOf" srcId="{9F7D58A3-DE91-F749-BD0D-A646CCCFD348}" destId="{191DEF99-9FD6-9640-B89F-D6C7847A452B}" srcOrd="11" destOrd="0" presId="urn:microsoft.com/office/officeart/2005/8/layout/process4"/>
    <dgm:cxn modelId="{A4507EB3-76D7-E24A-919C-D16DA79A5704}" type="presParOf" srcId="{9F7D58A3-DE91-F749-BD0D-A646CCCFD348}" destId="{8ADC95FB-4100-3E43-8232-E14197B99410}" srcOrd="12" destOrd="0" presId="urn:microsoft.com/office/officeart/2005/8/layout/process4"/>
    <dgm:cxn modelId="{6E65A6E0-1363-5B44-AB7B-6564918438C4}" type="presParOf" srcId="{8ADC95FB-4100-3E43-8232-E14197B99410}" destId="{B3726D38-3523-DA47-ADEE-42F50FDF7379}" srcOrd="0" destOrd="0" presId="urn:microsoft.com/office/officeart/2005/8/layout/process4"/>
    <dgm:cxn modelId="{5293A4B4-22B6-1A43-9A81-E11C55DB0878}" type="presParOf" srcId="{9F7D58A3-DE91-F749-BD0D-A646CCCFD348}" destId="{7577FC7B-0914-CE49-BA68-DAD172C89764}" srcOrd="13" destOrd="0" presId="urn:microsoft.com/office/officeart/2005/8/layout/process4"/>
    <dgm:cxn modelId="{725344EA-4EE1-E944-9A18-B08A02041AE5}" type="presParOf" srcId="{9F7D58A3-DE91-F749-BD0D-A646CCCFD348}" destId="{42882B75-28F9-8F47-87E0-867B23D59AA2}" srcOrd="14" destOrd="0" presId="urn:microsoft.com/office/officeart/2005/8/layout/process4"/>
    <dgm:cxn modelId="{2683CA9C-53A5-524C-8B5B-52CA6AACB813}" type="presParOf" srcId="{42882B75-28F9-8F47-87E0-867B23D59AA2}" destId="{37AEBE2E-4DA0-0645-B8D3-A77F35EFBEC6}" srcOrd="0" destOrd="0" presId="urn:microsoft.com/office/officeart/2005/8/layout/process4"/>
    <dgm:cxn modelId="{0933AE1A-7E42-0A40-AE70-F457C439BFFA}" type="presParOf" srcId="{9F7D58A3-DE91-F749-BD0D-A646CCCFD348}" destId="{BEEA8A4B-A271-1244-AB7C-7DCEF5298623}" srcOrd="15" destOrd="0" presId="urn:microsoft.com/office/officeart/2005/8/layout/process4"/>
    <dgm:cxn modelId="{1A65CF63-FE9A-4140-9442-F01B850E0094}" type="presParOf" srcId="{9F7D58A3-DE91-F749-BD0D-A646CCCFD348}" destId="{FD8D244D-9159-DE4C-AD9A-90EB30780839}" srcOrd="16" destOrd="0" presId="urn:microsoft.com/office/officeart/2005/8/layout/process4"/>
    <dgm:cxn modelId="{906E9698-CDA1-474B-BE08-6ACDE0CE435F}" type="presParOf" srcId="{FD8D244D-9159-DE4C-AD9A-90EB30780839}" destId="{BA96127A-66A0-1B4C-8288-408067D18DB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D5D9B1-4B11-D548-B8F1-861ADC92E7C7}"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mc:AlternateContent xmlns:mc="http://schemas.openxmlformats.org/markup-compatibility/2006" xmlns:a14="http://schemas.microsoft.com/office/drawing/2010/main">
      <mc:Choice Requires="a14">
        <dgm:pt modelId="{C2F66165-D5B5-B44F-83C1-85DDCFF62B1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0</m:t>
                      </m:r>
                    </m:sub>
                  </m:sSub>
                </m:oMath>
              </a14:m>
              <a:endParaRPr lang="en-US" sz="900"/>
            </a:p>
          </dgm:t>
        </dgm:pt>
      </mc:Choice>
      <mc:Fallback xmlns="">
        <dgm:pt modelId="{C2F66165-D5B5-B44F-83C1-85DDCFF62B1F}">
          <dgm:prSet phldrT="[Text]" custT="1"/>
          <dgm:spPr/>
          <dgm:t>
            <a:bodyPr/>
            <a:lstStyle/>
            <a:p>
              <a:r>
                <a:rPr lang="en-US" sz="900"/>
                <a:t>Calculate </a:t>
              </a:r>
              <a:r>
                <a:rPr lang="en-US" sz="900" b="0" i="0">
                  <a:latin typeface="Cambria Math" charset="0"/>
                </a:rPr>
                <a:t>𝐾_0</a:t>
              </a:r>
              <a:endParaRPr lang="en-US" sz="900"/>
            </a:p>
          </dgm:t>
        </dgm:pt>
      </mc:Fallback>
    </mc:AlternateContent>
    <dgm:pt modelId="{062FC772-35BC-9340-B4E3-5E5F2BD8DF92}" type="parTrans" cxnId="{F7EBDC36-B2A1-6A4A-93E6-2208732BE73F}">
      <dgm:prSet/>
      <dgm:spPr/>
      <dgm:t>
        <a:bodyPr/>
        <a:lstStyle/>
        <a:p>
          <a:endParaRPr lang="en-US"/>
        </a:p>
      </dgm:t>
    </dgm:pt>
    <dgm:pt modelId="{CA4144B8-2556-6048-98C4-057B0756FEB7}" type="sibTrans" cxnId="{F7EBDC36-B2A1-6A4A-93E6-2208732BE73F}">
      <dgm:prSet/>
      <dgm:spPr/>
      <dgm:t>
        <a:bodyPr/>
        <a:lstStyle/>
        <a:p>
          <a:endParaRPr lang="en-US"/>
        </a:p>
      </dgm:t>
    </dgm:pt>
    <mc:AlternateContent xmlns:mc="http://schemas.openxmlformats.org/markup-compatibility/2006" xmlns:a14="http://schemas.microsoft.com/office/drawing/2010/main">
      <mc:Choice Requires="a14">
        <dgm:pt modelId="{B50346B4-01C7-5547-BC36-0D6EDFF0CBA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1</m:t>
                      </m:r>
                    </m:sub>
                  </m:sSub>
                </m:oMath>
              </a14:m>
              <a:endParaRPr lang="en-US" sz="900"/>
            </a:p>
          </dgm:t>
        </dgm:pt>
      </mc:Choice>
      <mc:Fallback xmlns="">
        <dgm:pt modelId="{B50346B4-01C7-5547-BC36-0D6EDFF0CBAF}">
          <dgm:prSet phldrT="[Text]" custT="1"/>
          <dgm:spPr/>
          <dgm:t>
            <a:bodyPr/>
            <a:lstStyle/>
            <a:p>
              <a:r>
                <a:rPr lang="en-US" sz="900"/>
                <a:t>Calculate </a:t>
              </a:r>
              <a:r>
                <a:rPr lang="en-US" sz="900" b="0" i="0">
                  <a:latin typeface="Cambria Math" charset="0"/>
                </a:rPr>
                <a:t>𝐾_1</a:t>
              </a:r>
              <a:endParaRPr lang="en-US" sz="900"/>
            </a:p>
          </dgm:t>
        </dgm:pt>
      </mc:Fallback>
    </mc:AlternateContent>
    <dgm:pt modelId="{24129BBD-C444-204F-9899-F84FB7D815DE}" type="parTrans" cxnId="{1F1F14D2-B37A-4D46-A79B-1E9955EB241F}">
      <dgm:prSet/>
      <dgm:spPr/>
      <dgm:t>
        <a:bodyPr/>
        <a:lstStyle/>
        <a:p>
          <a:endParaRPr lang="en-US"/>
        </a:p>
      </dgm:t>
    </dgm:pt>
    <dgm:pt modelId="{F7F8AF0B-B177-A74E-8E95-C7CE3A73DDB8}" type="sibTrans" cxnId="{1F1F14D2-B37A-4D46-A79B-1E9955EB241F}">
      <dgm:prSet/>
      <dgm:spPr/>
      <dgm:t>
        <a:bodyPr/>
        <a:lstStyle/>
        <a:p>
          <a:endParaRPr lang="en-US"/>
        </a:p>
      </dgm:t>
    </dgm:pt>
    <mc:AlternateContent xmlns:mc="http://schemas.openxmlformats.org/markup-compatibility/2006" xmlns:a14="http://schemas.microsoft.com/office/drawing/2010/main">
      <mc:Choice Requires="a14">
        <dgm:pt modelId="{6AA2B53E-E145-B64D-AC3A-3042FBFADC64}">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2</m:t>
                      </m:r>
                    </m:sub>
                  </m:sSub>
                </m:oMath>
              </a14:m>
              <a:endParaRPr lang="en-US" sz="900"/>
            </a:p>
          </dgm:t>
        </dgm:pt>
      </mc:Choice>
      <mc:Fallback xmlns="">
        <dgm:pt modelId="{6AA2B53E-E145-B64D-AC3A-3042FBFADC64}">
          <dgm:prSet phldrT="[Text]" custT="1"/>
          <dgm:spPr/>
          <dgm:t>
            <a:bodyPr/>
            <a:lstStyle/>
            <a:p>
              <a:r>
                <a:rPr lang="en-US" sz="900"/>
                <a:t>Calculate </a:t>
              </a:r>
              <a:r>
                <a:rPr lang="en-US" sz="900" b="0" i="0">
                  <a:latin typeface="Cambria Math" charset="0"/>
                </a:rPr>
                <a:t>𝐾_2</a:t>
              </a:r>
              <a:endParaRPr lang="en-US" sz="900"/>
            </a:p>
          </dgm:t>
        </dgm:pt>
      </mc:Fallback>
    </mc:AlternateContent>
    <dgm:pt modelId="{10874C97-BDD6-DC4F-BAF4-734970C2184B}" type="parTrans" cxnId="{09203A08-FE63-6548-B923-4B1577FD2577}">
      <dgm:prSet/>
      <dgm:spPr/>
      <dgm:t>
        <a:bodyPr/>
        <a:lstStyle/>
        <a:p>
          <a:endParaRPr lang="en-US"/>
        </a:p>
      </dgm:t>
    </dgm:pt>
    <dgm:pt modelId="{6CEE17D6-7A26-BF49-9D62-90362010DFC4}" type="sibTrans" cxnId="{09203A08-FE63-6548-B923-4B1577FD2577}">
      <dgm:prSet/>
      <dgm:spPr/>
      <dgm:t>
        <a:bodyPr/>
        <a:lstStyle/>
        <a:p>
          <a:endParaRPr lang="en-US"/>
        </a:p>
      </dgm:t>
    </dgm:pt>
    <mc:AlternateContent xmlns:mc="http://schemas.openxmlformats.org/markup-compatibility/2006" xmlns:a14="http://schemas.microsoft.com/office/drawing/2010/main">
      <mc:Choice Requires="a14">
        <dgm:pt modelId="{3DABE19B-63BA-DF4F-890B-E8667C614CD5}">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3</m:t>
                      </m:r>
                    </m:sub>
                  </m:sSub>
                </m:oMath>
              </a14:m>
              <a:endParaRPr lang="en-US" sz="900"/>
            </a:p>
          </dgm:t>
        </dgm:pt>
      </mc:Choice>
      <mc:Fallback xmlns="">
        <dgm:pt modelId="{3DABE19B-63BA-DF4F-890B-E8667C614CD5}">
          <dgm:prSet phldrT="[Text]" custT="1"/>
          <dgm:spPr/>
          <dgm:t>
            <a:bodyPr/>
            <a:lstStyle/>
            <a:p>
              <a:r>
                <a:rPr lang="en-US" sz="900"/>
                <a:t>Calculate </a:t>
              </a:r>
              <a:r>
                <a:rPr lang="en-US" sz="900" b="0" i="0">
                  <a:latin typeface="Cambria Math" charset="0"/>
                </a:rPr>
                <a:t>𝐾_3</a:t>
              </a:r>
              <a:endParaRPr lang="en-US" sz="900"/>
            </a:p>
          </dgm:t>
        </dgm:pt>
      </mc:Fallback>
    </mc:AlternateContent>
    <dgm:pt modelId="{DBDA08D6-ABF3-C44D-B9A2-BD7D41E5F37D}" type="parTrans" cxnId="{8D304F67-A327-D44C-A2A3-2B19C0E4EAFE}">
      <dgm:prSet/>
      <dgm:spPr/>
      <dgm:t>
        <a:bodyPr/>
        <a:lstStyle/>
        <a:p>
          <a:endParaRPr lang="en-US"/>
        </a:p>
      </dgm:t>
    </dgm:pt>
    <dgm:pt modelId="{385C3EEE-FA71-F44A-8BE3-3A66A3C6512F}" type="sibTrans" cxnId="{8D304F67-A327-D44C-A2A3-2B19C0E4EAFE}">
      <dgm:prSet/>
      <dgm:spPr/>
      <dgm:t>
        <a:bodyPr/>
        <a:lstStyle/>
        <a:p>
          <a:endParaRPr lang="en-US"/>
        </a:p>
      </dgm:t>
    </dgm:pt>
    <mc:AlternateContent xmlns:mc="http://schemas.openxmlformats.org/markup-compatibility/2006" xmlns:a14="http://schemas.microsoft.com/office/drawing/2010/main">
      <mc:Choice Requires="a14">
        <dgm:pt modelId="{9612987A-1128-F244-BA1D-374E258E050F}">
          <dgm:prSet phldrT="[Text]" custT="1"/>
          <dgm:spPr/>
          <dgm:t>
            <a:bodyPr/>
            <a:lstStyle/>
            <a:p>
              <a:r>
                <a:rPr lang="en-US" sz="900"/>
                <a:t>Evaluate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𝐻</m:t>
                      </m:r>
                    </m:e>
                    <m:sub>
                      <m:r>
                        <a:rPr lang="en-US" sz="900" b="0" i="1">
                          <a:latin typeface="Cambria Math" charset="0"/>
                        </a:rPr>
                        <m:t>𝑡</m:t>
                      </m:r>
                      <m:r>
                        <a:rPr lang="en-US" sz="900" b="0" i="1">
                          <a:latin typeface="Cambria Math" charset="0"/>
                        </a:rPr>
                        <m:t>+1</m:t>
                      </m:r>
                    </m:sub>
                  </m:sSub>
                </m:oMath>
              </a14:m>
              <a:endParaRPr lang="en-US" sz="900"/>
            </a:p>
          </dgm:t>
        </dgm:pt>
      </mc:Choice>
      <mc:Fallback xmlns="">
        <dgm:pt modelId="{9612987A-1128-F244-BA1D-374E258E050F}">
          <dgm:prSet phldrT="[Text]" custT="1"/>
          <dgm:spPr/>
          <dgm:t>
            <a:bodyPr/>
            <a:lstStyle/>
            <a:p>
              <a:r>
                <a:rPr lang="en-US" sz="900"/>
                <a:t>Evaluate </a:t>
              </a:r>
              <a:r>
                <a:rPr lang="en-US" sz="900" b="0" i="0">
                  <a:latin typeface="Cambria Math" charset="0"/>
                </a:rPr>
                <a:t>𝐻_(𝑡+1)</a:t>
              </a:r>
              <a:endParaRPr lang="en-US" sz="900"/>
            </a:p>
          </dgm:t>
        </dgm:pt>
      </mc:Fallback>
    </mc:AlternateContent>
    <dgm:pt modelId="{139C0A87-8947-2547-A4B5-752228BB7E61}" type="parTrans" cxnId="{80D6E326-1EEE-DC4B-AD75-E4E8212CCBF1}">
      <dgm:prSet/>
      <dgm:spPr/>
      <dgm:t>
        <a:bodyPr/>
        <a:lstStyle/>
        <a:p>
          <a:endParaRPr lang="en-US"/>
        </a:p>
      </dgm:t>
    </dgm:pt>
    <dgm:pt modelId="{465710AD-62A2-4D46-B2A8-B3A696481705}" type="sibTrans" cxnId="{80D6E326-1EEE-DC4B-AD75-E4E8212CCBF1}">
      <dgm:prSet/>
      <dgm:spPr/>
      <dgm:t>
        <a:bodyPr/>
        <a:lstStyle/>
        <a:p>
          <a:endParaRPr lang="en-US"/>
        </a:p>
      </dgm:t>
    </dgm:pt>
    <dgm:pt modelId="{116A23ED-5C82-B942-8BA3-3D44A704D67D}">
      <dgm:prSet custT="1"/>
      <dgm:spPr/>
      <dgm:t>
        <a:bodyPr/>
        <a:lstStyle/>
        <a:p>
          <a:r>
            <a:rPr lang="en-US" sz="900"/>
            <a:t>End Condition</a:t>
          </a:r>
        </a:p>
      </dgm:t>
    </dgm:pt>
    <dgm:pt modelId="{EFFA80B3-2D07-3144-BC4F-B222AA8F1BE4}" type="parTrans" cxnId="{AEEC733B-AB30-BE44-B7B2-6BF59A322F9F}">
      <dgm:prSet/>
      <dgm:spPr/>
      <dgm:t>
        <a:bodyPr/>
        <a:lstStyle/>
        <a:p>
          <a:endParaRPr lang="en-US"/>
        </a:p>
      </dgm:t>
    </dgm:pt>
    <dgm:pt modelId="{4EEB2E0A-CC91-0F4D-91EE-E5E57FF37BF3}" type="sibTrans" cxnId="{AEEC733B-AB30-BE44-B7B2-6BF59A322F9F}">
      <dgm:prSet/>
      <dgm:spPr/>
      <dgm:t>
        <a:bodyPr/>
        <a:lstStyle/>
        <a:p>
          <a:endParaRPr lang="en-US"/>
        </a:p>
      </dgm:t>
    </dgm:pt>
    <mc:AlternateContent xmlns:mc="http://schemas.openxmlformats.org/markup-compatibility/2006" xmlns:a14="http://schemas.microsoft.com/office/drawing/2010/main">
      <mc:Choice Requires="a14">
        <dgm:pt modelId="{6E9F776F-ED9A-574E-9501-8CF46BE6E862}">
          <dgm:prSet phldrT="[Text]" custT="1"/>
          <dgm:spPr/>
          <dgm:t>
            <a:bodyPr/>
            <a:lstStyle/>
            <a:p>
              <a:r>
                <a:rPr lang="en-US" sz="900"/>
                <a:t>For each timestep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0</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1</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2</m:t>
                      </m:r>
                    </m:sub>
                  </m:sSub>
                </m:oMath>
              </a14:m>
              <a:r>
                <a:rPr lang="en-US" sz="900"/>
                <a:t>, ...</a:t>
              </a:r>
            </a:p>
          </dgm:t>
        </dgm:pt>
      </mc:Choice>
      <mc:Fallback xmlns="">
        <dgm:pt modelId="{6E9F776F-ED9A-574E-9501-8CF46BE6E862}">
          <dgm:prSet phldrT="[Text]" custT="1"/>
          <dgm:spPr/>
          <dgm:t>
            <a:bodyPr/>
            <a:lstStyle/>
            <a:p>
              <a:r>
                <a:rPr lang="en-US" sz="900"/>
                <a:t>For each timestep </a:t>
              </a:r>
              <a:r>
                <a:rPr lang="en-US" sz="900" b="0" i="0">
                  <a:latin typeface="Cambria Math" charset="0"/>
                </a:rPr>
                <a:t>𝑡_0</a:t>
              </a:r>
              <a:r>
                <a:rPr lang="en-US" sz="900"/>
                <a:t>, </a:t>
              </a:r>
              <a:r>
                <a:rPr lang="en-US" sz="900" b="0" i="0">
                  <a:latin typeface="Cambria Math" charset="0"/>
                </a:rPr>
                <a:t>𝑡_1</a:t>
              </a:r>
              <a:r>
                <a:rPr lang="en-US" sz="900"/>
                <a:t>, </a:t>
              </a:r>
              <a:r>
                <a:rPr lang="en-US" sz="900" b="0" i="0">
                  <a:latin typeface="Cambria Math" charset="0"/>
                </a:rPr>
                <a:t>𝑡_2</a:t>
              </a:r>
              <a:r>
                <a:rPr lang="en-US" sz="900"/>
                <a:t>, ...</a:t>
              </a:r>
            </a:p>
          </dgm:t>
        </dgm:pt>
      </mc:Fallback>
    </mc:AlternateContent>
    <dgm:pt modelId="{871C4907-86BE-654F-94F2-72E5A8488628}" type="parTrans" cxnId="{1DB55570-3B46-E64B-865E-BCBD1E339423}">
      <dgm:prSet/>
      <dgm:spPr/>
      <dgm:t>
        <a:bodyPr/>
        <a:lstStyle/>
        <a:p>
          <a:endParaRPr lang="en-US"/>
        </a:p>
      </dgm:t>
    </dgm:pt>
    <dgm:pt modelId="{2AC2ED60-32CD-DE4D-B25C-B81A38D2B98F}" type="sibTrans" cxnId="{1DB55570-3B46-E64B-865E-BCBD1E339423}">
      <dgm:prSet/>
      <dgm:spPr/>
      <dgm:t>
        <a:bodyPr/>
        <a:lstStyle/>
        <a:p>
          <a:endParaRPr lang="en-US"/>
        </a:p>
      </dgm:t>
    </dgm:pt>
    <dgm:pt modelId="{16372551-D37A-FB42-A954-689C33AA5494}" type="pres">
      <dgm:prSet presAssocID="{5BD5D9B1-4B11-D548-B8F1-861ADC92E7C7}" presName="Name0" presStyleCnt="0">
        <dgm:presLayoutVars>
          <dgm:dir/>
          <dgm:animLvl val="lvl"/>
          <dgm:resizeHandles val="exact"/>
        </dgm:presLayoutVars>
      </dgm:prSet>
      <dgm:spPr/>
    </dgm:pt>
    <dgm:pt modelId="{C9DC12BA-C3B8-2F4D-B52E-6A450C1A834B}" type="pres">
      <dgm:prSet presAssocID="{116A23ED-5C82-B942-8BA3-3D44A704D67D}" presName="boxAndChildren" presStyleCnt="0"/>
      <dgm:spPr/>
    </dgm:pt>
    <dgm:pt modelId="{99279047-F384-0B41-AF8B-A1D3D20E1C32}" type="pres">
      <dgm:prSet presAssocID="{116A23ED-5C82-B942-8BA3-3D44A704D67D}" presName="parentTextBox" presStyleLbl="node1" presStyleIdx="0" presStyleCnt="7"/>
      <dgm:spPr/>
    </dgm:pt>
    <dgm:pt modelId="{2649C837-C48F-3145-A904-F060A84C3115}" type="pres">
      <dgm:prSet presAssocID="{465710AD-62A2-4D46-B2A8-B3A696481705}" presName="sp" presStyleCnt="0"/>
      <dgm:spPr/>
    </dgm:pt>
    <dgm:pt modelId="{A2C742EA-29E8-BC4A-A948-76EC2A1E59A9}" type="pres">
      <dgm:prSet presAssocID="{9612987A-1128-F244-BA1D-374E258E050F}" presName="arrowAndChildren" presStyleCnt="0"/>
      <dgm:spPr/>
    </dgm:pt>
    <dgm:pt modelId="{213A0305-C0D9-7E43-9775-9DC0FC839744}" type="pres">
      <dgm:prSet presAssocID="{9612987A-1128-F244-BA1D-374E258E050F}" presName="parentTextArrow" presStyleLbl="node1" presStyleIdx="1" presStyleCnt="7"/>
      <dgm:spPr/>
    </dgm:pt>
    <dgm:pt modelId="{40030404-7B6E-5E4E-81FF-E8333BBECFFC}" type="pres">
      <dgm:prSet presAssocID="{385C3EEE-FA71-F44A-8BE3-3A66A3C6512F}" presName="sp" presStyleCnt="0"/>
      <dgm:spPr/>
    </dgm:pt>
    <dgm:pt modelId="{DCE59BE5-5A4B-2C44-BD6A-F4510D0CEC36}" type="pres">
      <dgm:prSet presAssocID="{3DABE19B-63BA-DF4F-890B-E8667C614CD5}" presName="arrowAndChildren" presStyleCnt="0"/>
      <dgm:spPr/>
    </dgm:pt>
    <dgm:pt modelId="{1C6C404C-1200-1340-951A-4EA8AC339C96}" type="pres">
      <dgm:prSet presAssocID="{3DABE19B-63BA-DF4F-890B-E8667C614CD5}" presName="parentTextArrow" presStyleLbl="node1" presStyleIdx="2" presStyleCnt="7"/>
      <dgm:spPr/>
    </dgm:pt>
    <dgm:pt modelId="{0175C48D-318B-F243-B1B3-56A863C18F5A}" type="pres">
      <dgm:prSet presAssocID="{6CEE17D6-7A26-BF49-9D62-90362010DFC4}" presName="sp" presStyleCnt="0"/>
      <dgm:spPr/>
    </dgm:pt>
    <dgm:pt modelId="{A009996C-ED42-8647-9374-968101DA775F}" type="pres">
      <dgm:prSet presAssocID="{6AA2B53E-E145-B64D-AC3A-3042FBFADC64}" presName="arrowAndChildren" presStyleCnt="0"/>
      <dgm:spPr/>
    </dgm:pt>
    <dgm:pt modelId="{1A92ADE6-7D3C-EE44-99CB-860D7B9E3860}" type="pres">
      <dgm:prSet presAssocID="{6AA2B53E-E145-B64D-AC3A-3042FBFADC64}" presName="parentTextArrow" presStyleLbl="node1" presStyleIdx="3" presStyleCnt="7"/>
      <dgm:spPr/>
    </dgm:pt>
    <dgm:pt modelId="{190822B2-1AFE-B449-AD16-15588D04D750}" type="pres">
      <dgm:prSet presAssocID="{F7F8AF0B-B177-A74E-8E95-C7CE3A73DDB8}" presName="sp" presStyleCnt="0"/>
      <dgm:spPr/>
    </dgm:pt>
    <dgm:pt modelId="{493FDD1C-D90E-2743-A76C-0A67F619C4E2}" type="pres">
      <dgm:prSet presAssocID="{B50346B4-01C7-5547-BC36-0D6EDFF0CBAF}" presName="arrowAndChildren" presStyleCnt="0"/>
      <dgm:spPr/>
    </dgm:pt>
    <dgm:pt modelId="{82DEFF67-CEC1-4248-952C-AC76C74BC19E}" type="pres">
      <dgm:prSet presAssocID="{B50346B4-01C7-5547-BC36-0D6EDFF0CBAF}" presName="parentTextArrow" presStyleLbl="node1" presStyleIdx="4" presStyleCnt="7"/>
      <dgm:spPr/>
    </dgm:pt>
    <dgm:pt modelId="{557A1F66-639E-3C4C-AA87-369C3CE16574}" type="pres">
      <dgm:prSet presAssocID="{CA4144B8-2556-6048-98C4-057B0756FEB7}" presName="sp" presStyleCnt="0"/>
      <dgm:spPr/>
    </dgm:pt>
    <dgm:pt modelId="{7D0263AC-FB97-A648-AD57-474845F2EAA4}" type="pres">
      <dgm:prSet presAssocID="{C2F66165-D5B5-B44F-83C1-85DDCFF62B1F}" presName="arrowAndChildren" presStyleCnt="0"/>
      <dgm:spPr/>
    </dgm:pt>
    <dgm:pt modelId="{8325A4A5-781D-8D42-8607-C25115EA2EB4}" type="pres">
      <dgm:prSet presAssocID="{C2F66165-D5B5-B44F-83C1-85DDCFF62B1F}" presName="parentTextArrow" presStyleLbl="node1" presStyleIdx="5" presStyleCnt="7"/>
      <dgm:spPr/>
    </dgm:pt>
    <dgm:pt modelId="{9208819A-8CED-F840-A88F-66996CCFD0FB}" type="pres">
      <dgm:prSet presAssocID="{2AC2ED60-32CD-DE4D-B25C-B81A38D2B98F}" presName="sp" presStyleCnt="0"/>
      <dgm:spPr/>
    </dgm:pt>
    <dgm:pt modelId="{C88985A4-209A-9D40-98FB-D40BE58F5C3E}" type="pres">
      <dgm:prSet presAssocID="{6E9F776F-ED9A-574E-9501-8CF46BE6E862}" presName="arrowAndChildren" presStyleCnt="0"/>
      <dgm:spPr/>
    </dgm:pt>
    <dgm:pt modelId="{7451EC46-3A78-1945-AAC0-126D3250C6B1}" type="pres">
      <dgm:prSet presAssocID="{6E9F776F-ED9A-574E-9501-8CF46BE6E862}" presName="parentTextArrow" presStyleLbl="node1" presStyleIdx="6" presStyleCnt="7"/>
      <dgm:spPr/>
    </dgm:pt>
  </dgm:ptLst>
  <dgm:cxnLst>
    <dgm:cxn modelId="{B9206502-16B1-284B-9C81-A51FB2BF19EB}" type="presOf" srcId="{3DABE19B-63BA-DF4F-890B-E8667C614CD5}" destId="{1C6C404C-1200-1340-951A-4EA8AC339C96}" srcOrd="0" destOrd="0" presId="urn:microsoft.com/office/officeart/2005/8/layout/process4"/>
    <dgm:cxn modelId="{09203A08-FE63-6548-B923-4B1577FD2577}" srcId="{5BD5D9B1-4B11-D548-B8F1-861ADC92E7C7}" destId="{6AA2B53E-E145-B64D-AC3A-3042FBFADC64}" srcOrd="3" destOrd="0" parTransId="{10874C97-BDD6-DC4F-BAF4-734970C2184B}" sibTransId="{6CEE17D6-7A26-BF49-9D62-90362010DFC4}"/>
    <dgm:cxn modelId="{6A747615-2ED3-6B47-85CA-DC70F2E0B4DA}" type="presOf" srcId="{116A23ED-5C82-B942-8BA3-3D44A704D67D}" destId="{99279047-F384-0B41-AF8B-A1D3D20E1C32}" srcOrd="0" destOrd="0" presId="urn:microsoft.com/office/officeart/2005/8/layout/process4"/>
    <dgm:cxn modelId="{DD9AB525-95A9-8A44-8363-29F0818FA97D}" type="presOf" srcId="{B50346B4-01C7-5547-BC36-0D6EDFF0CBAF}" destId="{82DEFF67-CEC1-4248-952C-AC76C74BC19E}" srcOrd="0" destOrd="0" presId="urn:microsoft.com/office/officeart/2005/8/layout/process4"/>
    <dgm:cxn modelId="{856E2E26-A149-5340-B474-9D3768800485}" type="presOf" srcId="{C2F66165-D5B5-B44F-83C1-85DDCFF62B1F}" destId="{8325A4A5-781D-8D42-8607-C25115EA2EB4}" srcOrd="0" destOrd="0" presId="urn:microsoft.com/office/officeart/2005/8/layout/process4"/>
    <dgm:cxn modelId="{80D6E326-1EEE-DC4B-AD75-E4E8212CCBF1}" srcId="{5BD5D9B1-4B11-D548-B8F1-861ADC92E7C7}" destId="{9612987A-1128-F244-BA1D-374E258E050F}" srcOrd="5" destOrd="0" parTransId="{139C0A87-8947-2547-A4B5-752228BB7E61}" sibTransId="{465710AD-62A2-4D46-B2A8-B3A696481705}"/>
    <dgm:cxn modelId="{45A38828-D85B-0E4A-9822-C318E934C84E}" type="presOf" srcId="{6AA2B53E-E145-B64D-AC3A-3042FBFADC64}" destId="{1A92ADE6-7D3C-EE44-99CB-860D7B9E3860}" srcOrd="0" destOrd="0" presId="urn:microsoft.com/office/officeart/2005/8/layout/process4"/>
    <dgm:cxn modelId="{F7EBDC36-B2A1-6A4A-93E6-2208732BE73F}" srcId="{5BD5D9B1-4B11-D548-B8F1-861ADC92E7C7}" destId="{C2F66165-D5B5-B44F-83C1-85DDCFF62B1F}" srcOrd="1" destOrd="0" parTransId="{062FC772-35BC-9340-B4E3-5E5F2BD8DF92}" sibTransId="{CA4144B8-2556-6048-98C4-057B0756FEB7}"/>
    <dgm:cxn modelId="{AEEC733B-AB30-BE44-B7B2-6BF59A322F9F}" srcId="{5BD5D9B1-4B11-D548-B8F1-861ADC92E7C7}" destId="{116A23ED-5C82-B942-8BA3-3D44A704D67D}" srcOrd="6" destOrd="0" parTransId="{EFFA80B3-2D07-3144-BC4F-B222AA8F1BE4}" sibTransId="{4EEB2E0A-CC91-0F4D-91EE-E5E57FF37BF3}"/>
    <dgm:cxn modelId="{8D304F67-A327-D44C-A2A3-2B19C0E4EAFE}" srcId="{5BD5D9B1-4B11-D548-B8F1-861ADC92E7C7}" destId="{3DABE19B-63BA-DF4F-890B-E8667C614CD5}" srcOrd="4" destOrd="0" parTransId="{DBDA08D6-ABF3-C44D-B9A2-BD7D41E5F37D}" sibTransId="{385C3EEE-FA71-F44A-8BE3-3A66A3C6512F}"/>
    <dgm:cxn modelId="{1DB55570-3B46-E64B-865E-BCBD1E339423}" srcId="{5BD5D9B1-4B11-D548-B8F1-861ADC92E7C7}" destId="{6E9F776F-ED9A-574E-9501-8CF46BE6E862}" srcOrd="0" destOrd="0" parTransId="{871C4907-86BE-654F-94F2-72E5A8488628}" sibTransId="{2AC2ED60-32CD-DE4D-B25C-B81A38D2B98F}"/>
    <dgm:cxn modelId="{93AF139F-D2C0-9545-ACC6-847D5E8C2C44}" type="presOf" srcId="{9612987A-1128-F244-BA1D-374E258E050F}" destId="{213A0305-C0D9-7E43-9775-9DC0FC839744}" srcOrd="0" destOrd="0" presId="urn:microsoft.com/office/officeart/2005/8/layout/process4"/>
    <dgm:cxn modelId="{1F1F14D2-B37A-4D46-A79B-1E9955EB241F}" srcId="{5BD5D9B1-4B11-D548-B8F1-861ADC92E7C7}" destId="{B50346B4-01C7-5547-BC36-0D6EDFF0CBAF}" srcOrd="2" destOrd="0" parTransId="{24129BBD-C444-204F-9899-F84FB7D815DE}" sibTransId="{F7F8AF0B-B177-A74E-8E95-C7CE3A73DDB8}"/>
    <dgm:cxn modelId="{267207D8-D646-DE41-8251-9C8769AEE8C9}" type="presOf" srcId="{6E9F776F-ED9A-574E-9501-8CF46BE6E862}" destId="{7451EC46-3A78-1945-AAC0-126D3250C6B1}" srcOrd="0" destOrd="0" presId="urn:microsoft.com/office/officeart/2005/8/layout/process4"/>
    <dgm:cxn modelId="{F5D032E2-74CD-FF48-B506-B9AB9C22259C}" type="presOf" srcId="{5BD5D9B1-4B11-D548-B8F1-861ADC92E7C7}" destId="{16372551-D37A-FB42-A954-689C33AA5494}" srcOrd="0" destOrd="0" presId="urn:microsoft.com/office/officeart/2005/8/layout/process4"/>
    <dgm:cxn modelId="{588C23AC-A7AB-2B46-AFAC-1369CFCEBCC4}" type="presParOf" srcId="{16372551-D37A-FB42-A954-689C33AA5494}" destId="{C9DC12BA-C3B8-2F4D-B52E-6A450C1A834B}" srcOrd="0" destOrd="0" presId="urn:microsoft.com/office/officeart/2005/8/layout/process4"/>
    <dgm:cxn modelId="{1B09233A-2E9F-644E-8BAA-48A8B986DBB3}" type="presParOf" srcId="{C9DC12BA-C3B8-2F4D-B52E-6A450C1A834B}" destId="{99279047-F384-0B41-AF8B-A1D3D20E1C32}" srcOrd="0" destOrd="0" presId="urn:microsoft.com/office/officeart/2005/8/layout/process4"/>
    <dgm:cxn modelId="{66042CB1-DD41-AC46-8615-DFCF644F821E}" type="presParOf" srcId="{16372551-D37A-FB42-A954-689C33AA5494}" destId="{2649C837-C48F-3145-A904-F060A84C3115}" srcOrd="1" destOrd="0" presId="urn:microsoft.com/office/officeart/2005/8/layout/process4"/>
    <dgm:cxn modelId="{EF801EF0-C025-334C-8BA6-0B5969636B3F}" type="presParOf" srcId="{16372551-D37A-FB42-A954-689C33AA5494}" destId="{A2C742EA-29E8-BC4A-A948-76EC2A1E59A9}" srcOrd="2" destOrd="0" presId="urn:microsoft.com/office/officeart/2005/8/layout/process4"/>
    <dgm:cxn modelId="{3222EF38-CF89-524B-B25A-ACBF4F1F3C09}" type="presParOf" srcId="{A2C742EA-29E8-BC4A-A948-76EC2A1E59A9}" destId="{213A0305-C0D9-7E43-9775-9DC0FC839744}" srcOrd="0" destOrd="0" presId="urn:microsoft.com/office/officeart/2005/8/layout/process4"/>
    <dgm:cxn modelId="{288994A1-623E-274D-A5EE-D7514FE11ED5}" type="presParOf" srcId="{16372551-D37A-FB42-A954-689C33AA5494}" destId="{40030404-7B6E-5E4E-81FF-E8333BBECFFC}" srcOrd="3" destOrd="0" presId="urn:microsoft.com/office/officeart/2005/8/layout/process4"/>
    <dgm:cxn modelId="{B3B29885-F4C6-D743-B708-390B6268C197}" type="presParOf" srcId="{16372551-D37A-FB42-A954-689C33AA5494}" destId="{DCE59BE5-5A4B-2C44-BD6A-F4510D0CEC36}" srcOrd="4" destOrd="0" presId="urn:microsoft.com/office/officeart/2005/8/layout/process4"/>
    <dgm:cxn modelId="{ABB16CC1-EA0B-8047-9EE3-071806550D55}" type="presParOf" srcId="{DCE59BE5-5A4B-2C44-BD6A-F4510D0CEC36}" destId="{1C6C404C-1200-1340-951A-4EA8AC339C96}" srcOrd="0" destOrd="0" presId="urn:microsoft.com/office/officeart/2005/8/layout/process4"/>
    <dgm:cxn modelId="{6A89E3BD-C659-1740-996F-A56D67D30D8F}" type="presParOf" srcId="{16372551-D37A-FB42-A954-689C33AA5494}" destId="{0175C48D-318B-F243-B1B3-56A863C18F5A}" srcOrd="5" destOrd="0" presId="urn:microsoft.com/office/officeart/2005/8/layout/process4"/>
    <dgm:cxn modelId="{0E088897-E8FF-5748-8C68-7323DE63AB7C}" type="presParOf" srcId="{16372551-D37A-FB42-A954-689C33AA5494}" destId="{A009996C-ED42-8647-9374-968101DA775F}" srcOrd="6" destOrd="0" presId="urn:microsoft.com/office/officeart/2005/8/layout/process4"/>
    <dgm:cxn modelId="{97D9CCF6-1F56-8C4E-A20F-BB71AA81D59A}" type="presParOf" srcId="{A009996C-ED42-8647-9374-968101DA775F}" destId="{1A92ADE6-7D3C-EE44-99CB-860D7B9E3860}" srcOrd="0" destOrd="0" presId="urn:microsoft.com/office/officeart/2005/8/layout/process4"/>
    <dgm:cxn modelId="{78BAF60E-5139-0440-AC90-2B3B8F0E5AF8}" type="presParOf" srcId="{16372551-D37A-FB42-A954-689C33AA5494}" destId="{190822B2-1AFE-B449-AD16-15588D04D750}" srcOrd="7" destOrd="0" presId="urn:microsoft.com/office/officeart/2005/8/layout/process4"/>
    <dgm:cxn modelId="{8ED55F79-ED1C-8B40-B0BD-E9EB4A0A8FD7}" type="presParOf" srcId="{16372551-D37A-FB42-A954-689C33AA5494}" destId="{493FDD1C-D90E-2743-A76C-0A67F619C4E2}" srcOrd="8" destOrd="0" presId="urn:microsoft.com/office/officeart/2005/8/layout/process4"/>
    <dgm:cxn modelId="{C6652563-FFDA-C145-86F7-7642097A7371}" type="presParOf" srcId="{493FDD1C-D90E-2743-A76C-0A67F619C4E2}" destId="{82DEFF67-CEC1-4248-952C-AC76C74BC19E}" srcOrd="0" destOrd="0" presId="urn:microsoft.com/office/officeart/2005/8/layout/process4"/>
    <dgm:cxn modelId="{172D3C56-87DD-3142-B90A-E81BAAAE910F}" type="presParOf" srcId="{16372551-D37A-FB42-A954-689C33AA5494}" destId="{557A1F66-639E-3C4C-AA87-369C3CE16574}" srcOrd="9" destOrd="0" presId="urn:microsoft.com/office/officeart/2005/8/layout/process4"/>
    <dgm:cxn modelId="{78461252-8A4E-F448-99AA-708FA837E4A3}" type="presParOf" srcId="{16372551-D37A-FB42-A954-689C33AA5494}" destId="{7D0263AC-FB97-A648-AD57-474845F2EAA4}" srcOrd="10" destOrd="0" presId="urn:microsoft.com/office/officeart/2005/8/layout/process4"/>
    <dgm:cxn modelId="{EED2AA0F-0506-BE4A-80A0-D2F426757935}" type="presParOf" srcId="{7D0263AC-FB97-A648-AD57-474845F2EAA4}" destId="{8325A4A5-781D-8D42-8607-C25115EA2EB4}" srcOrd="0" destOrd="0" presId="urn:microsoft.com/office/officeart/2005/8/layout/process4"/>
    <dgm:cxn modelId="{7D692639-A64D-0D41-B0BD-B451C32626D0}" type="presParOf" srcId="{16372551-D37A-FB42-A954-689C33AA5494}" destId="{9208819A-8CED-F840-A88F-66996CCFD0FB}" srcOrd="11" destOrd="0" presId="urn:microsoft.com/office/officeart/2005/8/layout/process4"/>
    <dgm:cxn modelId="{AF5D8416-8A94-AD45-B54D-FFCAFF379B68}" type="presParOf" srcId="{16372551-D37A-FB42-A954-689C33AA5494}" destId="{C88985A4-209A-9D40-98FB-D40BE58F5C3E}" srcOrd="12" destOrd="0" presId="urn:microsoft.com/office/officeart/2005/8/layout/process4"/>
    <dgm:cxn modelId="{B57397DC-F555-CE46-BEDE-588245544323}" type="presParOf" srcId="{C88985A4-209A-9D40-98FB-D40BE58F5C3E}" destId="{7451EC46-3A78-1945-AAC0-126D3250C6B1}"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67CB5BE-513D-D542-96E3-841FBDD2E8F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4978118A-11D9-1A47-BFF4-0BCEAE5E1977}">
      <dgm:prSet phldrT="[Text]" custT="1"/>
      <dgm:spPr>
        <a:solidFill>
          <a:schemeClr val="accent3"/>
        </a:solidFill>
      </dgm:spPr>
      <dgm:t>
        <a:bodyPr/>
        <a:lstStyle/>
        <a:p>
          <a:pPr algn="ctr"/>
          <a:r>
            <a:rPr lang="en-US" sz="900"/>
            <a:t>Calculate/Read Initial Conditions</a:t>
          </a:r>
        </a:p>
      </dgm:t>
    </dgm:pt>
    <dgm:pt modelId="{5C57BF2C-CD28-D744-B832-055717C2E9FE}" type="parTrans" cxnId="{0C67F8DF-7DAF-3546-B931-7F216CC230EE}">
      <dgm:prSet/>
      <dgm:spPr/>
      <dgm:t>
        <a:bodyPr/>
        <a:lstStyle/>
        <a:p>
          <a:pPr algn="ctr"/>
          <a:endParaRPr lang="en-US" sz="900"/>
        </a:p>
      </dgm:t>
    </dgm:pt>
    <dgm:pt modelId="{094B0B53-A2A2-C44A-9CDA-BC0AC47DD0C4}" type="sibTrans" cxnId="{0C67F8DF-7DAF-3546-B931-7F216CC230EE}">
      <dgm:prSet/>
      <dgm:spPr/>
      <dgm:t>
        <a:bodyPr/>
        <a:lstStyle/>
        <a:p>
          <a:pPr algn="ctr"/>
          <a:endParaRPr lang="en-US" sz="900"/>
        </a:p>
      </dgm:t>
    </dgm:pt>
    <dgm:pt modelId="{7A9BA4AE-F926-9946-A83B-EAA98A5070F1}">
      <dgm:prSet custT="1"/>
      <dgm:spPr>
        <a:solidFill>
          <a:schemeClr val="accent3"/>
        </a:solidFill>
      </dgm:spPr>
      <dgm:t>
        <a:bodyPr/>
        <a:lstStyle/>
        <a:p>
          <a:pPr algn="ctr"/>
          <a:r>
            <a:rPr lang="en-US" sz="900"/>
            <a:t>Calculate RBF-FD Differentiation Matrices</a:t>
          </a:r>
        </a:p>
      </dgm:t>
    </dgm:pt>
    <dgm:pt modelId="{D4A83224-80FF-9642-A4F8-EC0DADF04219}" type="parTrans" cxnId="{604AE2E4-3712-1E45-8A29-4623903F5612}">
      <dgm:prSet/>
      <dgm:spPr/>
      <dgm:t>
        <a:bodyPr/>
        <a:lstStyle/>
        <a:p>
          <a:pPr algn="ctr"/>
          <a:endParaRPr lang="en-US" sz="900"/>
        </a:p>
      </dgm:t>
    </dgm:pt>
    <dgm:pt modelId="{8EFF7B70-04DE-7E4C-8114-5B399B664040}" type="sibTrans" cxnId="{604AE2E4-3712-1E45-8A29-4623903F5612}">
      <dgm:prSet/>
      <dgm:spPr/>
      <dgm:t>
        <a:bodyPr/>
        <a:lstStyle/>
        <a:p>
          <a:pPr algn="ctr"/>
          <a:endParaRPr lang="en-US" sz="900"/>
        </a:p>
      </dgm:t>
    </dgm:pt>
    <dgm:pt modelId="{53950E7E-71E3-E84B-974F-09A018806D0C}">
      <dgm:prSet custT="1"/>
      <dgm:spPr>
        <a:solidFill>
          <a:schemeClr val="accent3"/>
        </a:solidFill>
      </dgm:spPr>
      <dgm:t>
        <a:bodyPr/>
        <a:lstStyle/>
        <a:p>
          <a:pPr algn="ctr"/>
          <a:r>
            <a:rPr lang="en-US" sz="900"/>
            <a:t>Reorder Nodes Using RCM</a:t>
          </a:r>
        </a:p>
      </dgm:t>
    </dgm:pt>
    <dgm:pt modelId="{016C9D7F-6E74-2B4C-ACC6-D21A0B3EBCF9}" type="parTrans" cxnId="{998F8476-30A0-9F45-A94A-4FCEAFD88542}">
      <dgm:prSet/>
      <dgm:spPr/>
      <dgm:t>
        <a:bodyPr/>
        <a:lstStyle/>
        <a:p>
          <a:pPr algn="ctr"/>
          <a:endParaRPr lang="en-US" sz="900"/>
        </a:p>
      </dgm:t>
    </dgm:pt>
    <dgm:pt modelId="{8EEFE656-1311-8F4C-9BBC-41B5497DE31A}" type="sibTrans" cxnId="{998F8476-30A0-9F45-A94A-4FCEAFD88542}">
      <dgm:prSet/>
      <dgm:spPr/>
      <dgm:t>
        <a:bodyPr/>
        <a:lstStyle/>
        <a:p>
          <a:pPr algn="ctr"/>
          <a:endParaRPr lang="en-US" sz="900"/>
        </a:p>
      </dgm:t>
    </dgm:pt>
    <dgm:pt modelId="{DCF43063-37B4-6844-BCE3-E64CA0A270AB}">
      <dgm:prSet custT="1"/>
      <dgm:spPr>
        <a:solidFill>
          <a:schemeClr val="accent3"/>
        </a:solidFill>
      </dgm:spPr>
      <dgm:t>
        <a:bodyPr/>
        <a:lstStyle/>
        <a:p>
          <a:pPr algn="ctr"/>
          <a:r>
            <a:rPr lang="en-US" sz="900"/>
            <a:t>Initialize Partial Transposed Data Layout</a:t>
          </a:r>
        </a:p>
      </dgm:t>
    </dgm:pt>
    <dgm:pt modelId="{23787C6E-5942-294E-8FAE-E1800FEB5FAC}" type="parTrans" cxnId="{5324E0B5-39A5-9445-A09B-9271F0AE6792}">
      <dgm:prSet/>
      <dgm:spPr/>
      <dgm:t>
        <a:bodyPr/>
        <a:lstStyle/>
        <a:p>
          <a:pPr algn="ctr"/>
          <a:endParaRPr lang="en-US" sz="900"/>
        </a:p>
      </dgm:t>
    </dgm:pt>
    <dgm:pt modelId="{3EBA317F-A495-764B-AC24-3C88F7855091}" type="sibTrans" cxnId="{5324E0B5-39A5-9445-A09B-9271F0AE6792}">
      <dgm:prSet/>
      <dgm:spPr/>
      <dgm:t>
        <a:bodyPr/>
        <a:lstStyle/>
        <a:p>
          <a:pPr algn="ctr"/>
          <a:endParaRPr lang="en-US" sz="900"/>
        </a:p>
      </dgm:t>
    </dgm:pt>
    <dgm:pt modelId="{BF511191-1469-5646-BC84-F8D52EE41689}">
      <dgm:prSet custT="1"/>
      <dgm:spPr>
        <a:solidFill>
          <a:schemeClr val="accent3"/>
        </a:solidFill>
      </dgm:spPr>
      <dgm:t>
        <a:bodyPr/>
        <a:lstStyle/>
        <a:p>
          <a:pPr algn="ctr"/>
          <a:r>
            <a:rPr lang="en-US" sz="900"/>
            <a:t>Initialize MPI Patch Domains</a:t>
          </a:r>
        </a:p>
      </dgm:t>
    </dgm:pt>
    <dgm:pt modelId="{47A6273E-2945-4C43-B018-7A16BC9A7416}" type="parTrans" cxnId="{F5B51725-F021-424B-B994-71F332C881D1}">
      <dgm:prSet/>
      <dgm:spPr/>
      <dgm:t>
        <a:bodyPr/>
        <a:lstStyle/>
        <a:p>
          <a:pPr algn="ctr"/>
          <a:endParaRPr lang="en-US" sz="900"/>
        </a:p>
      </dgm:t>
    </dgm:pt>
    <dgm:pt modelId="{CAC8C932-B124-C641-843B-2FE50884B24E}" type="sibTrans" cxnId="{F5B51725-F021-424B-B994-71F332C881D1}">
      <dgm:prSet/>
      <dgm:spPr/>
      <dgm:t>
        <a:bodyPr/>
        <a:lstStyle/>
        <a:p>
          <a:pPr algn="ctr"/>
          <a:endParaRPr lang="en-US" sz="900"/>
        </a:p>
      </dgm:t>
    </dgm:pt>
    <dgm:pt modelId="{A2BC0877-2F2E-E547-A6BF-43F2D01C5AF5}">
      <dgm:prSet custT="1"/>
      <dgm:spPr>
        <a:solidFill>
          <a:schemeClr val="accent3"/>
        </a:solidFill>
      </dgm:spPr>
      <dgm:t>
        <a:bodyPr/>
        <a:lstStyle/>
        <a:p>
          <a:pPr algn="ctr"/>
          <a:r>
            <a:rPr lang="en-US" sz="900"/>
            <a:t>Verification</a:t>
          </a:r>
        </a:p>
      </dgm:t>
    </dgm:pt>
    <dgm:pt modelId="{1069FDFA-2B38-8B42-9668-7C2AEAF162CE}" type="parTrans" cxnId="{F5DDACA6-4D3A-6748-86A8-C4279DDD8312}">
      <dgm:prSet/>
      <dgm:spPr/>
      <dgm:t>
        <a:bodyPr/>
        <a:lstStyle/>
        <a:p>
          <a:pPr algn="ctr"/>
          <a:endParaRPr lang="en-US" sz="900"/>
        </a:p>
      </dgm:t>
    </dgm:pt>
    <dgm:pt modelId="{D878D5E1-6264-4140-8F4A-4DF29A7AC008}" type="sibTrans" cxnId="{F5DDACA6-4D3A-6748-86A8-C4279DDD8312}">
      <dgm:prSet/>
      <dgm:spPr/>
      <dgm:t>
        <a:bodyPr/>
        <a:lstStyle/>
        <a:p>
          <a:pPr algn="ctr"/>
          <a:endParaRPr lang="en-US" sz="900"/>
        </a:p>
      </dgm:t>
    </dgm:pt>
    <dgm:pt modelId="{0C5CF3C2-D356-774B-8EA8-24E525F808E4}">
      <dgm:prSet custT="1"/>
      <dgm:spPr/>
      <dgm:t>
        <a:bodyPr/>
        <a:lstStyle/>
        <a:p>
          <a:r>
            <a:rPr lang="en-US" sz="900"/>
            <a:t>Main Time Stepping Loop</a:t>
          </a:r>
        </a:p>
      </dgm:t>
    </dgm:pt>
    <dgm:pt modelId="{C91E1CE8-8C5E-1045-9F70-B31CEF5190AD}" type="parTrans" cxnId="{563AD089-FDBB-0142-AC66-B9620C18D06C}">
      <dgm:prSet/>
      <dgm:spPr/>
      <dgm:t>
        <a:bodyPr/>
        <a:lstStyle/>
        <a:p>
          <a:endParaRPr lang="en-US" sz="900"/>
        </a:p>
      </dgm:t>
    </dgm:pt>
    <dgm:pt modelId="{53712C58-9DA0-9D4D-A1EA-C2609D45F94D}" type="sibTrans" cxnId="{563AD089-FDBB-0142-AC66-B9620C18D06C}">
      <dgm:prSet/>
      <dgm:spPr/>
      <dgm:t>
        <a:bodyPr/>
        <a:lstStyle/>
        <a:p>
          <a:endParaRPr lang="en-US" sz="900"/>
        </a:p>
      </dgm:t>
    </dgm:pt>
    <dgm:pt modelId="{A2FBB37B-7E7A-3D4D-BF0E-127C6E3D4EEB}">
      <dgm:prSet phldrT="[Text]" custT="1"/>
      <dgm:spPr>
        <a:solidFill>
          <a:schemeClr val="accent3"/>
        </a:solidFill>
      </dgm:spPr>
      <dgm:t>
        <a:bodyPr/>
        <a:lstStyle/>
        <a:p>
          <a:r>
            <a:rPr lang="en-US" sz="900"/>
            <a:t>Create </a:t>
          </a:r>
          <a:r>
            <a:rPr lang="en-US" sz="900" i="0"/>
            <a:t>n-point Nearest</a:t>
          </a:r>
          <a:r>
            <a:rPr lang="en-US" sz="900"/>
            <a:t> Neighbor Dependency Matrix</a:t>
          </a:r>
        </a:p>
      </dgm:t>
    </dgm:pt>
    <dgm:pt modelId="{2C6FB748-0108-1E47-B8C3-E63E20BD358F}" type="parTrans" cxnId="{7E033DFD-038E-ED48-BE13-464D79658914}">
      <dgm:prSet/>
      <dgm:spPr/>
      <dgm:t>
        <a:bodyPr/>
        <a:lstStyle/>
        <a:p>
          <a:endParaRPr lang="en-US" sz="900"/>
        </a:p>
      </dgm:t>
    </dgm:pt>
    <dgm:pt modelId="{5CB84515-D16F-6E46-B0D2-C61522004A73}" type="sibTrans" cxnId="{7E033DFD-038E-ED48-BE13-464D79658914}">
      <dgm:prSet/>
      <dgm:spPr/>
      <dgm:t>
        <a:bodyPr/>
        <a:lstStyle/>
        <a:p>
          <a:endParaRPr lang="en-US" sz="900"/>
        </a:p>
      </dgm:t>
    </dgm:pt>
    <dgm:pt modelId="{D209AA85-2608-0D42-AF8E-3D0FE037D5B5}">
      <dgm:prSet phldrT="[Text]" custT="1"/>
      <dgm:spPr>
        <a:solidFill>
          <a:schemeClr val="accent3"/>
        </a:solidFill>
      </dgm:spPr>
      <dgm:t>
        <a:bodyPr/>
        <a:lstStyle/>
        <a:p>
          <a:r>
            <a:rPr lang="en-US" sz="900"/>
            <a:t>Calculate Icosahedral Node Set</a:t>
          </a:r>
        </a:p>
      </dgm:t>
    </dgm:pt>
    <dgm:pt modelId="{CAF5FED5-4ED9-3743-A461-24699FCC0D85}" type="parTrans" cxnId="{AFB289D4-562D-2146-94A1-E77E27824D45}">
      <dgm:prSet/>
      <dgm:spPr/>
      <dgm:t>
        <a:bodyPr/>
        <a:lstStyle/>
        <a:p>
          <a:endParaRPr lang="en-US" sz="900"/>
        </a:p>
      </dgm:t>
    </dgm:pt>
    <dgm:pt modelId="{A605F292-BAA1-2547-B30D-BAFA98BA8FC1}" type="sibTrans" cxnId="{AFB289D4-562D-2146-94A1-E77E27824D45}">
      <dgm:prSet/>
      <dgm:spPr/>
      <dgm:t>
        <a:bodyPr/>
        <a:lstStyle/>
        <a:p>
          <a:endParaRPr lang="en-US" sz="900"/>
        </a:p>
      </dgm:t>
    </dgm:pt>
    <dgm:pt modelId="{9F7D58A3-DE91-F749-BD0D-A646CCCFD348}" type="pres">
      <dgm:prSet presAssocID="{A67CB5BE-513D-D542-96E3-841FBDD2E8FF}" presName="Name0" presStyleCnt="0">
        <dgm:presLayoutVars>
          <dgm:dir/>
          <dgm:animLvl val="lvl"/>
          <dgm:resizeHandles val="exact"/>
        </dgm:presLayoutVars>
      </dgm:prSet>
      <dgm:spPr/>
    </dgm:pt>
    <dgm:pt modelId="{68D02B6E-D926-8040-9388-BEC32759E715}" type="pres">
      <dgm:prSet presAssocID="{A2BC0877-2F2E-E547-A6BF-43F2D01C5AF5}" presName="boxAndChildren" presStyleCnt="0"/>
      <dgm:spPr/>
    </dgm:pt>
    <dgm:pt modelId="{520EEBB5-B1EB-354B-A891-CBC8651A0817}" type="pres">
      <dgm:prSet presAssocID="{A2BC0877-2F2E-E547-A6BF-43F2D01C5AF5}" presName="parentTextBox" presStyleLbl="node1" presStyleIdx="0" presStyleCnt="9"/>
      <dgm:spPr/>
    </dgm:pt>
    <dgm:pt modelId="{00026EED-E152-B54F-ABBE-9DAFE299F7C0}" type="pres">
      <dgm:prSet presAssocID="{53712C58-9DA0-9D4D-A1EA-C2609D45F94D}" presName="sp" presStyleCnt="0"/>
      <dgm:spPr/>
    </dgm:pt>
    <dgm:pt modelId="{B30546A0-89A7-0548-9D6B-411359D517B4}" type="pres">
      <dgm:prSet presAssocID="{0C5CF3C2-D356-774B-8EA8-24E525F808E4}" presName="arrowAndChildren" presStyleCnt="0"/>
      <dgm:spPr/>
    </dgm:pt>
    <dgm:pt modelId="{AF097782-CE10-D247-8854-63F361D2FCD0}" type="pres">
      <dgm:prSet presAssocID="{0C5CF3C2-D356-774B-8EA8-24E525F808E4}" presName="parentTextArrow" presStyleLbl="node1" presStyleIdx="1" presStyleCnt="9"/>
      <dgm:spPr/>
    </dgm:pt>
    <dgm:pt modelId="{FC78DF94-0CC9-654B-BF8F-41C441FD131F}" type="pres">
      <dgm:prSet presAssocID="{CAC8C932-B124-C641-843B-2FE50884B24E}" presName="sp" presStyleCnt="0"/>
      <dgm:spPr/>
    </dgm:pt>
    <dgm:pt modelId="{6AC745D8-6FC9-BC42-AFBE-CA06213EAF51}" type="pres">
      <dgm:prSet presAssocID="{BF511191-1469-5646-BC84-F8D52EE41689}" presName="arrowAndChildren" presStyleCnt="0"/>
      <dgm:spPr/>
    </dgm:pt>
    <dgm:pt modelId="{023B0FF9-0FF2-6341-B823-4B8308F705BB}" type="pres">
      <dgm:prSet presAssocID="{BF511191-1469-5646-BC84-F8D52EE41689}" presName="parentTextArrow" presStyleLbl="node1" presStyleIdx="2" presStyleCnt="9"/>
      <dgm:spPr/>
    </dgm:pt>
    <dgm:pt modelId="{D73E89AE-4F05-8D4D-B4BD-9C5B1B8108CA}" type="pres">
      <dgm:prSet presAssocID="{3EBA317F-A495-764B-AC24-3C88F7855091}" presName="sp" presStyleCnt="0"/>
      <dgm:spPr/>
    </dgm:pt>
    <dgm:pt modelId="{5266B1DA-4FBD-C74C-9AE7-DF3ED98F792B}" type="pres">
      <dgm:prSet presAssocID="{DCF43063-37B4-6844-BCE3-E64CA0A270AB}" presName="arrowAndChildren" presStyleCnt="0"/>
      <dgm:spPr/>
    </dgm:pt>
    <dgm:pt modelId="{1343A603-D0E2-7742-8299-6DC04CD58C4E}" type="pres">
      <dgm:prSet presAssocID="{DCF43063-37B4-6844-BCE3-E64CA0A270AB}" presName="parentTextArrow" presStyleLbl="node1" presStyleIdx="3" presStyleCnt="9"/>
      <dgm:spPr/>
    </dgm:pt>
    <dgm:pt modelId="{99F9BE6C-87F2-F542-83BB-2B18C5CC6E9F}" type="pres">
      <dgm:prSet presAssocID="{8EEFE656-1311-8F4C-9BBC-41B5497DE31A}" presName="sp" presStyleCnt="0"/>
      <dgm:spPr/>
    </dgm:pt>
    <dgm:pt modelId="{E8B6CC7B-1AAA-3347-BA4E-728AA257A254}" type="pres">
      <dgm:prSet presAssocID="{53950E7E-71E3-E84B-974F-09A018806D0C}" presName="arrowAndChildren" presStyleCnt="0"/>
      <dgm:spPr/>
    </dgm:pt>
    <dgm:pt modelId="{6B511CE0-E313-2049-A5B8-F5B5AF86AF01}" type="pres">
      <dgm:prSet presAssocID="{53950E7E-71E3-E84B-974F-09A018806D0C}" presName="parentTextArrow" presStyleLbl="node1" presStyleIdx="4" presStyleCnt="9"/>
      <dgm:spPr/>
    </dgm:pt>
    <dgm:pt modelId="{EE5E64F1-6DA9-F848-A1B9-3CE038D878D8}" type="pres">
      <dgm:prSet presAssocID="{094B0B53-A2A2-C44A-9CDA-BC0AC47DD0C4}" presName="sp" presStyleCnt="0"/>
      <dgm:spPr/>
    </dgm:pt>
    <dgm:pt modelId="{8F0AA03A-2A82-A049-985C-15A63F9A6E5B}" type="pres">
      <dgm:prSet presAssocID="{4978118A-11D9-1A47-BFF4-0BCEAE5E1977}" presName="arrowAndChildren" presStyleCnt="0"/>
      <dgm:spPr/>
    </dgm:pt>
    <dgm:pt modelId="{49AD5BC3-6BB5-CD49-8DD5-23EE9BBF13F9}" type="pres">
      <dgm:prSet presAssocID="{4978118A-11D9-1A47-BFF4-0BCEAE5E1977}" presName="parentTextArrow" presStyleLbl="node1" presStyleIdx="5" presStyleCnt="9"/>
      <dgm:spPr/>
    </dgm:pt>
    <dgm:pt modelId="{191DEF99-9FD6-9640-B89F-D6C7847A452B}" type="pres">
      <dgm:prSet presAssocID="{8EFF7B70-04DE-7E4C-8114-5B399B664040}" presName="sp" presStyleCnt="0"/>
      <dgm:spPr/>
    </dgm:pt>
    <dgm:pt modelId="{8ADC95FB-4100-3E43-8232-E14197B99410}" type="pres">
      <dgm:prSet presAssocID="{7A9BA4AE-F926-9946-A83B-EAA98A5070F1}" presName="arrowAndChildren" presStyleCnt="0"/>
      <dgm:spPr/>
    </dgm:pt>
    <dgm:pt modelId="{B3726D38-3523-DA47-ADEE-42F50FDF7379}" type="pres">
      <dgm:prSet presAssocID="{7A9BA4AE-F926-9946-A83B-EAA98A5070F1}" presName="parentTextArrow" presStyleLbl="node1" presStyleIdx="6" presStyleCnt="9"/>
      <dgm:spPr/>
    </dgm:pt>
    <dgm:pt modelId="{7577FC7B-0914-CE49-BA68-DAD172C89764}" type="pres">
      <dgm:prSet presAssocID="{5CB84515-D16F-6E46-B0D2-C61522004A73}" presName="sp" presStyleCnt="0"/>
      <dgm:spPr/>
    </dgm:pt>
    <dgm:pt modelId="{42882B75-28F9-8F47-87E0-867B23D59AA2}" type="pres">
      <dgm:prSet presAssocID="{A2FBB37B-7E7A-3D4D-BF0E-127C6E3D4EEB}" presName="arrowAndChildren" presStyleCnt="0"/>
      <dgm:spPr/>
    </dgm:pt>
    <dgm:pt modelId="{37AEBE2E-4DA0-0645-B8D3-A77F35EFBEC6}" type="pres">
      <dgm:prSet presAssocID="{A2FBB37B-7E7A-3D4D-BF0E-127C6E3D4EEB}" presName="parentTextArrow" presStyleLbl="node1" presStyleIdx="7" presStyleCnt="9"/>
      <dgm:spPr/>
    </dgm:pt>
    <dgm:pt modelId="{BEEA8A4B-A271-1244-AB7C-7DCEF5298623}" type="pres">
      <dgm:prSet presAssocID="{A605F292-BAA1-2547-B30D-BAFA98BA8FC1}" presName="sp" presStyleCnt="0"/>
      <dgm:spPr/>
    </dgm:pt>
    <dgm:pt modelId="{FD8D244D-9159-DE4C-AD9A-90EB30780839}" type="pres">
      <dgm:prSet presAssocID="{D209AA85-2608-0D42-AF8E-3D0FE037D5B5}" presName="arrowAndChildren" presStyleCnt="0"/>
      <dgm:spPr/>
    </dgm:pt>
    <dgm:pt modelId="{BA96127A-66A0-1B4C-8288-408067D18DB4}" type="pres">
      <dgm:prSet presAssocID="{D209AA85-2608-0D42-AF8E-3D0FE037D5B5}" presName="parentTextArrow" presStyleLbl="node1" presStyleIdx="8" presStyleCnt="9"/>
      <dgm:spPr/>
    </dgm:pt>
  </dgm:ptLst>
  <dgm:cxnLst>
    <dgm:cxn modelId="{71FF5521-317C-594A-9AAD-D3FE0F41E579}" type="presOf" srcId="{7A9BA4AE-F926-9946-A83B-EAA98A5070F1}" destId="{B3726D38-3523-DA47-ADEE-42F50FDF7379}" srcOrd="0" destOrd="0" presId="urn:microsoft.com/office/officeart/2005/8/layout/process4"/>
    <dgm:cxn modelId="{92150522-96F2-C547-B389-0A46C7C363B6}" type="presOf" srcId="{53950E7E-71E3-E84B-974F-09A018806D0C}" destId="{6B511CE0-E313-2049-A5B8-F5B5AF86AF01}" srcOrd="0" destOrd="0" presId="urn:microsoft.com/office/officeart/2005/8/layout/process4"/>
    <dgm:cxn modelId="{F5B51725-F021-424B-B994-71F332C881D1}" srcId="{A67CB5BE-513D-D542-96E3-841FBDD2E8FF}" destId="{BF511191-1469-5646-BC84-F8D52EE41689}" srcOrd="6" destOrd="0" parTransId="{47A6273E-2945-4C43-B018-7A16BC9A7416}" sibTransId="{CAC8C932-B124-C641-843B-2FE50884B24E}"/>
    <dgm:cxn modelId="{EF5D522E-12CC-6D47-94EA-4DA419D1AFBA}" type="presOf" srcId="{A2BC0877-2F2E-E547-A6BF-43F2D01C5AF5}" destId="{520EEBB5-B1EB-354B-A891-CBC8651A0817}" srcOrd="0" destOrd="0" presId="urn:microsoft.com/office/officeart/2005/8/layout/process4"/>
    <dgm:cxn modelId="{FE63BB3D-3FC7-254D-81EF-75E9C7582B0F}" type="presOf" srcId="{A67CB5BE-513D-D542-96E3-841FBDD2E8FF}" destId="{9F7D58A3-DE91-F749-BD0D-A646CCCFD348}" srcOrd="0" destOrd="0" presId="urn:microsoft.com/office/officeart/2005/8/layout/process4"/>
    <dgm:cxn modelId="{6BF1F170-60EE-6D4D-9AF6-D00649265E6E}" type="presOf" srcId="{4978118A-11D9-1A47-BFF4-0BCEAE5E1977}" destId="{49AD5BC3-6BB5-CD49-8DD5-23EE9BBF13F9}" srcOrd="0" destOrd="0" presId="urn:microsoft.com/office/officeart/2005/8/layout/process4"/>
    <dgm:cxn modelId="{998F8476-30A0-9F45-A94A-4FCEAFD88542}" srcId="{A67CB5BE-513D-D542-96E3-841FBDD2E8FF}" destId="{53950E7E-71E3-E84B-974F-09A018806D0C}" srcOrd="4" destOrd="0" parTransId="{016C9D7F-6E74-2B4C-ACC6-D21A0B3EBCF9}" sibTransId="{8EEFE656-1311-8F4C-9BBC-41B5497DE31A}"/>
    <dgm:cxn modelId="{563AD089-FDBB-0142-AC66-B9620C18D06C}" srcId="{A67CB5BE-513D-D542-96E3-841FBDD2E8FF}" destId="{0C5CF3C2-D356-774B-8EA8-24E525F808E4}" srcOrd="7" destOrd="0" parTransId="{C91E1CE8-8C5E-1045-9F70-B31CEF5190AD}" sibTransId="{53712C58-9DA0-9D4D-A1EA-C2609D45F94D}"/>
    <dgm:cxn modelId="{9420D6A5-6E87-094C-93D6-676DB8818B57}" type="presOf" srcId="{D209AA85-2608-0D42-AF8E-3D0FE037D5B5}" destId="{BA96127A-66A0-1B4C-8288-408067D18DB4}" srcOrd="0" destOrd="0" presId="urn:microsoft.com/office/officeart/2005/8/layout/process4"/>
    <dgm:cxn modelId="{F5DDACA6-4D3A-6748-86A8-C4279DDD8312}" srcId="{A67CB5BE-513D-D542-96E3-841FBDD2E8FF}" destId="{A2BC0877-2F2E-E547-A6BF-43F2D01C5AF5}" srcOrd="8" destOrd="0" parTransId="{1069FDFA-2B38-8B42-9668-7C2AEAF162CE}" sibTransId="{D878D5E1-6264-4140-8F4A-4DF29A7AC008}"/>
    <dgm:cxn modelId="{75115BB3-B065-3044-9E9D-2F7D905C9B75}" type="presOf" srcId="{A2FBB37B-7E7A-3D4D-BF0E-127C6E3D4EEB}" destId="{37AEBE2E-4DA0-0645-B8D3-A77F35EFBEC6}" srcOrd="0" destOrd="0" presId="urn:microsoft.com/office/officeart/2005/8/layout/process4"/>
    <dgm:cxn modelId="{5324E0B5-39A5-9445-A09B-9271F0AE6792}" srcId="{A67CB5BE-513D-D542-96E3-841FBDD2E8FF}" destId="{DCF43063-37B4-6844-BCE3-E64CA0A270AB}" srcOrd="5" destOrd="0" parTransId="{23787C6E-5942-294E-8FAE-E1800FEB5FAC}" sibTransId="{3EBA317F-A495-764B-AC24-3C88F7855091}"/>
    <dgm:cxn modelId="{0E86DCCB-A5A8-A24A-BE4D-CB68154659AF}" type="presOf" srcId="{BF511191-1469-5646-BC84-F8D52EE41689}" destId="{023B0FF9-0FF2-6341-B823-4B8308F705BB}" srcOrd="0" destOrd="0" presId="urn:microsoft.com/office/officeart/2005/8/layout/process4"/>
    <dgm:cxn modelId="{AFB289D4-562D-2146-94A1-E77E27824D45}" srcId="{A67CB5BE-513D-D542-96E3-841FBDD2E8FF}" destId="{D209AA85-2608-0D42-AF8E-3D0FE037D5B5}" srcOrd="0" destOrd="0" parTransId="{CAF5FED5-4ED9-3743-A461-24699FCC0D85}" sibTransId="{A605F292-BAA1-2547-B30D-BAFA98BA8FC1}"/>
    <dgm:cxn modelId="{0C67F8DF-7DAF-3546-B931-7F216CC230EE}" srcId="{A67CB5BE-513D-D542-96E3-841FBDD2E8FF}" destId="{4978118A-11D9-1A47-BFF4-0BCEAE5E1977}" srcOrd="3" destOrd="0" parTransId="{5C57BF2C-CD28-D744-B832-055717C2E9FE}" sibTransId="{094B0B53-A2A2-C44A-9CDA-BC0AC47DD0C4}"/>
    <dgm:cxn modelId="{604AE2E4-3712-1E45-8A29-4623903F5612}" srcId="{A67CB5BE-513D-D542-96E3-841FBDD2E8FF}" destId="{7A9BA4AE-F926-9946-A83B-EAA98A5070F1}" srcOrd="2" destOrd="0" parTransId="{D4A83224-80FF-9642-A4F8-EC0DADF04219}" sibTransId="{8EFF7B70-04DE-7E4C-8114-5B399B664040}"/>
    <dgm:cxn modelId="{5E3771EA-1894-EA4D-B3A5-A47A9263EDC0}" type="presOf" srcId="{DCF43063-37B4-6844-BCE3-E64CA0A270AB}" destId="{1343A603-D0E2-7742-8299-6DC04CD58C4E}" srcOrd="0" destOrd="0" presId="urn:microsoft.com/office/officeart/2005/8/layout/process4"/>
    <dgm:cxn modelId="{D922AAEA-029F-704F-8610-EFDD496886B6}" type="presOf" srcId="{0C5CF3C2-D356-774B-8EA8-24E525F808E4}" destId="{AF097782-CE10-D247-8854-63F361D2FCD0}" srcOrd="0" destOrd="0" presId="urn:microsoft.com/office/officeart/2005/8/layout/process4"/>
    <dgm:cxn modelId="{7E033DFD-038E-ED48-BE13-464D79658914}" srcId="{A67CB5BE-513D-D542-96E3-841FBDD2E8FF}" destId="{A2FBB37B-7E7A-3D4D-BF0E-127C6E3D4EEB}" srcOrd="1" destOrd="0" parTransId="{2C6FB748-0108-1E47-B8C3-E63E20BD358F}" sibTransId="{5CB84515-D16F-6E46-B0D2-C61522004A73}"/>
    <dgm:cxn modelId="{C3CA319B-AAB2-024E-A47B-650614525282}" type="presParOf" srcId="{9F7D58A3-DE91-F749-BD0D-A646CCCFD348}" destId="{68D02B6E-D926-8040-9388-BEC32759E715}" srcOrd="0" destOrd="0" presId="urn:microsoft.com/office/officeart/2005/8/layout/process4"/>
    <dgm:cxn modelId="{7427C8B7-ABE3-AE4E-85E0-AB9EA38F87A2}" type="presParOf" srcId="{68D02B6E-D926-8040-9388-BEC32759E715}" destId="{520EEBB5-B1EB-354B-A891-CBC8651A0817}" srcOrd="0" destOrd="0" presId="urn:microsoft.com/office/officeart/2005/8/layout/process4"/>
    <dgm:cxn modelId="{E5567D05-DE98-7E48-9CBE-428355C2AAB3}" type="presParOf" srcId="{9F7D58A3-DE91-F749-BD0D-A646CCCFD348}" destId="{00026EED-E152-B54F-ABBE-9DAFE299F7C0}" srcOrd="1" destOrd="0" presId="urn:microsoft.com/office/officeart/2005/8/layout/process4"/>
    <dgm:cxn modelId="{1FD72F0B-C0A3-0547-AED9-B6857654B23B}" type="presParOf" srcId="{9F7D58A3-DE91-F749-BD0D-A646CCCFD348}" destId="{B30546A0-89A7-0548-9D6B-411359D517B4}" srcOrd="2" destOrd="0" presId="urn:microsoft.com/office/officeart/2005/8/layout/process4"/>
    <dgm:cxn modelId="{6908E1A6-70ED-4A47-B53D-577FF2C0F7FC}" type="presParOf" srcId="{B30546A0-89A7-0548-9D6B-411359D517B4}" destId="{AF097782-CE10-D247-8854-63F361D2FCD0}" srcOrd="0" destOrd="0" presId="urn:microsoft.com/office/officeart/2005/8/layout/process4"/>
    <dgm:cxn modelId="{7EB71E9A-A5D1-104B-8BDD-B9B86D78D243}" type="presParOf" srcId="{9F7D58A3-DE91-F749-BD0D-A646CCCFD348}" destId="{FC78DF94-0CC9-654B-BF8F-41C441FD131F}" srcOrd="3" destOrd="0" presId="urn:microsoft.com/office/officeart/2005/8/layout/process4"/>
    <dgm:cxn modelId="{CD1088D7-5702-0F41-A5DF-5BED8715BC81}" type="presParOf" srcId="{9F7D58A3-DE91-F749-BD0D-A646CCCFD348}" destId="{6AC745D8-6FC9-BC42-AFBE-CA06213EAF51}" srcOrd="4" destOrd="0" presId="urn:microsoft.com/office/officeart/2005/8/layout/process4"/>
    <dgm:cxn modelId="{E25B4ADC-C85C-F143-9EC5-DDB14267CA0B}" type="presParOf" srcId="{6AC745D8-6FC9-BC42-AFBE-CA06213EAF51}" destId="{023B0FF9-0FF2-6341-B823-4B8308F705BB}" srcOrd="0" destOrd="0" presId="urn:microsoft.com/office/officeart/2005/8/layout/process4"/>
    <dgm:cxn modelId="{BB9FD5B8-B427-2848-9523-88DDEEA83C06}" type="presParOf" srcId="{9F7D58A3-DE91-F749-BD0D-A646CCCFD348}" destId="{D73E89AE-4F05-8D4D-B4BD-9C5B1B8108CA}" srcOrd="5" destOrd="0" presId="urn:microsoft.com/office/officeart/2005/8/layout/process4"/>
    <dgm:cxn modelId="{459E301B-84F5-0E41-8721-F647BE25427F}" type="presParOf" srcId="{9F7D58A3-DE91-F749-BD0D-A646CCCFD348}" destId="{5266B1DA-4FBD-C74C-9AE7-DF3ED98F792B}" srcOrd="6" destOrd="0" presId="urn:microsoft.com/office/officeart/2005/8/layout/process4"/>
    <dgm:cxn modelId="{06FE2671-EFF4-5744-8FA8-4B4980CF48CA}" type="presParOf" srcId="{5266B1DA-4FBD-C74C-9AE7-DF3ED98F792B}" destId="{1343A603-D0E2-7742-8299-6DC04CD58C4E}" srcOrd="0" destOrd="0" presId="urn:microsoft.com/office/officeart/2005/8/layout/process4"/>
    <dgm:cxn modelId="{BFD47368-9A13-3B4C-BB3E-16578071F379}" type="presParOf" srcId="{9F7D58A3-DE91-F749-BD0D-A646CCCFD348}" destId="{99F9BE6C-87F2-F542-83BB-2B18C5CC6E9F}" srcOrd="7" destOrd="0" presId="urn:microsoft.com/office/officeart/2005/8/layout/process4"/>
    <dgm:cxn modelId="{90247E1B-2C74-8F48-BE36-B2CE105A1DFE}" type="presParOf" srcId="{9F7D58A3-DE91-F749-BD0D-A646CCCFD348}" destId="{E8B6CC7B-1AAA-3347-BA4E-728AA257A254}" srcOrd="8" destOrd="0" presId="urn:microsoft.com/office/officeart/2005/8/layout/process4"/>
    <dgm:cxn modelId="{641F1D5D-80E7-2647-9599-9C2D0EDC00FF}" type="presParOf" srcId="{E8B6CC7B-1AAA-3347-BA4E-728AA257A254}" destId="{6B511CE0-E313-2049-A5B8-F5B5AF86AF01}" srcOrd="0" destOrd="0" presId="urn:microsoft.com/office/officeart/2005/8/layout/process4"/>
    <dgm:cxn modelId="{62C744C1-A60D-6E4A-B261-BBDFB3D88484}" type="presParOf" srcId="{9F7D58A3-DE91-F749-BD0D-A646CCCFD348}" destId="{EE5E64F1-6DA9-F848-A1B9-3CE038D878D8}" srcOrd="9" destOrd="0" presId="urn:microsoft.com/office/officeart/2005/8/layout/process4"/>
    <dgm:cxn modelId="{40B48862-98D1-2142-A81A-95A040AF90B1}" type="presParOf" srcId="{9F7D58A3-DE91-F749-BD0D-A646CCCFD348}" destId="{8F0AA03A-2A82-A049-985C-15A63F9A6E5B}" srcOrd="10" destOrd="0" presId="urn:microsoft.com/office/officeart/2005/8/layout/process4"/>
    <dgm:cxn modelId="{E61B87D6-C0F4-AE46-9DD3-A4CE9E45B89E}" type="presParOf" srcId="{8F0AA03A-2A82-A049-985C-15A63F9A6E5B}" destId="{49AD5BC3-6BB5-CD49-8DD5-23EE9BBF13F9}" srcOrd="0" destOrd="0" presId="urn:microsoft.com/office/officeart/2005/8/layout/process4"/>
    <dgm:cxn modelId="{558EF016-46BC-4B43-A018-E06C5CB1E6C5}" type="presParOf" srcId="{9F7D58A3-DE91-F749-BD0D-A646CCCFD348}" destId="{191DEF99-9FD6-9640-B89F-D6C7847A452B}" srcOrd="11" destOrd="0" presId="urn:microsoft.com/office/officeart/2005/8/layout/process4"/>
    <dgm:cxn modelId="{A4507EB3-76D7-E24A-919C-D16DA79A5704}" type="presParOf" srcId="{9F7D58A3-DE91-F749-BD0D-A646CCCFD348}" destId="{8ADC95FB-4100-3E43-8232-E14197B99410}" srcOrd="12" destOrd="0" presId="urn:microsoft.com/office/officeart/2005/8/layout/process4"/>
    <dgm:cxn modelId="{6E65A6E0-1363-5B44-AB7B-6564918438C4}" type="presParOf" srcId="{8ADC95FB-4100-3E43-8232-E14197B99410}" destId="{B3726D38-3523-DA47-ADEE-42F50FDF7379}" srcOrd="0" destOrd="0" presId="urn:microsoft.com/office/officeart/2005/8/layout/process4"/>
    <dgm:cxn modelId="{5293A4B4-22B6-1A43-9A81-E11C55DB0878}" type="presParOf" srcId="{9F7D58A3-DE91-F749-BD0D-A646CCCFD348}" destId="{7577FC7B-0914-CE49-BA68-DAD172C89764}" srcOrd="13" destOrd="0" presId="urn:microsoft.com/office/officeart/2005/8/layout/process4"/>
    <dgm:cxn modelId="{725344EA-4EE1-E944-9A18-B08A02041AE5}" type="presParOf" srcId="{9F7D58A3-DE91-F749-BD0D-A646CCCFD348}" destId="{42882B75-28F9-8F47-87E0-867B23D59AA2}" srcOrd="14" destOrd="0" presId="urn:microsoft.com/office/officeart/2005/8/layout/process4"/>
    <dgm:cxn modelId="{2683CA9C-53A5-524C-8B5B-52CA6AACB813}" type="presParOf" srcId="{42882B75-28F9-8F47-87E0-867B23D59AA2}" destId="{37AEBE2E-4DA0-0645-B8D3-A77F35EFBEC6}" srcOrd="0" destOrd="0" presId="urn:microsoft.com/office/officeart/2005/8/layout/process4"/>
    <dgm:cxn modelId="{0933AE1A-7E42-0A40-AE70-F457C439BFFA}" type="presParOf" srcId="{9F7D58A3-DE91-F749-BD0D-A646CCCFD348}" destId="{BEEA8A4B-A271-1244-AB7C-7DCEF5298623}" srcOrd="15" destOrd="0" presId="urn:microsoft.com/office/officeart/2005/8/layout/process4"/>
    <dgm:cxn modelId="{1A65CF63-FE9A-4140-9442-F01B850E0094}" type="presParOf" srcId="{9F7D58A3-DE91-F749-BD0D-A646CCCFD348}" destId="{FD8D244D-9159-DE4C-AD9A-90EB30780839}" srcOrd="16" destOrd="0" presId="urn:microsoft.com/office/officeart/2005/8/layout/process4"/>
    <dgm:cxn modelId="{906E9698-CDA1-474B-BE08-6ACDE0CE435F}" type="presParOf" srcId="{FD8D244D-9159-DE4C-AD9A-90EB30780839}" destId="{BA96127A-66A0-1B4C-8288-408067D18DB4}"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D5D9B1-4B11-D548-B8F1-861ADC92E7C7}"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mc:AlternateContent xmlns:mc="http://schemas.openxmlformats.org/markup-compatibility/2006">
      <mc:Choice xmlns:a14="http://schemas.microsoft.com/office/drawing/2010/main" Requires="a14">
        <dgm:pt modelId="{C2F66165-D5B5-B44F-83C1-85DDCFF62B1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0</m:t>
                      </m:r>
                    </m:sub>
                  </m:sSub>
                </m:oMath>
              </a14:m>
              <a:endParaRPr lang="en-US" sz="900"/>
            </a:p>
          </dgm:t>
        </dgm:pt>
      </mc:Choice>
      <mc:Fallback>
        <dgm:pt modelId="{C2F66165-D5B5-B44F-83C1-85DDCFF62B1F}">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0</a:t>
              </a:r>
              <a:endParaRPr lang="en-US" sz="900"/>
            </a:p>
          </dgm:t>
        </dgm:pt>
      </mc:Fallback>
    </mc:AlternateContent>
    <dgm:pt modelId="{062FC772-35BC-9340-B4E3-5E5F2BD8DF92}" type="parTrans" cxnId="{F7EBDC36-B2A1-6A4A-93E6-2208732BE73F}">
      <dgm:prSet/>
      <dgm:spPr/>
      <dgm:t>
        <a:bodyPr/>
        <a:lstStyle/>
        <a:p>
          <a:endParaRPr lang="en-US"/>
        </a:p>
      </dgm:t>
    </dgm:pt>
    <dgm:pt modelId="{CA4144B8-2556-6048-98C4-057B0756FEB7}" type="sibTrans" cxnId="{F7EBDC36-B2A1-6A4A-93E6-2208732BE73F}">
      <dgm:prSet/>
      <dgm:spPr/>
      <dgm:t>
        <a:bodyPr/>
        <a:lstStyle/>
        <a:p>
          <a:endParaRPr lang="en-US"/>
        </a:p>
      </dgm:t>
    </dgm:pt>
    <mc:AlternateContent xmlns:mc="http://schemas.openxmlformats.org/markup-compatibility/2006">
      <mc:Choice xmlns:a14="http://schemas.microsoft.com/office/drawing/2010/main" Requires="a14">
        <dgm:pt modelId="{B50346B4-01C7-5547-BC36-0D6EDFF0CBAF}">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1</m:t>
                      </m:r>
                    </m:sub>
                  </m:sSub>
                </m:oMath>
              </a14:m>
              <a:endParaRPr lang="en-US" sz="900"/>
            </a:p>
          </dgm:t>
        </dgm:pt>
      </mc:Choice>
      <mc:Fallback>
        <dgm:pt modelId="{B50346B4-01C7-5547-BC36-0D6EDFF0CBAF}">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1</a:t>
              </a:r>
              <a:endParaRPr lang="en-US" sz="900"/>
            </a:p>
          </dgm:t>
        </dgm:pt>
      </mc:Fallback>
    </mc:AlternateContent>
    <dgm:pt modelId="{24129BBD-C444-204F-9899-F84FB7D815DE}" type="parTrans" cxnId="{1F1F14D2-B37A-4D46-A79B-1E9955EB241F}">
      <dgm:prSet/>
      <dgm:spPr/>
      <dgm:t>
        <a:bodyPr/>
        <a:lstStyle/>
        <a:p>
          <a:endParaRPr lang="en-US"/>
        </a:p>
      </dgm:t>
    </dgm:pt>
    <dgm:pt modelId="{F7F8AF0B-B177-A74E-8E95-C7CE3A73DDB8}" type="sibTrans" cxnId="{1F1F14D2-B37A-4D46-A79B-1E9955EB241F}">
      <dgm:prSet/>
      <dgm:spPr/>
      <dgm:t>
        <a:bodyPr/>
        <a:lstStyle/>
        <a:p>
          <a:endParaRPr lang="en-US"/>
        </a:p>
      </dgm:t>
    </dgm:pt>
    <mc:AlternateContent xmlns:mc="http://schemas.openxmlformats.org/markup-compatibility/2006">
      <mc:Choice xmlns:a14="http://schemas.microsoft.com/office/drawing/2010/main" Requires="a14">
        <dgm:pt modelId="{6AA2B53E-E145-B64D-AC3A-3042FBFADC64}">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2</m:t>
                      </m:r>
                    </m:sub>
                  </m:sSub>
                </m:oMath>
              </a14:m>
              <a:endParaRPr lang="en-US" sz="900"/>
            </a:p>
          </dgm:t>
        </dgm:pt>
      </mc:Choice>
      <mc:Fallback>
        <dgm:pt modelId="{6AA2B53E-E145-B64D-AC3A-3042FBFADC64}">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2</a:t>
              </a:r>
              <a:endParaRPr lang="en-US" sz="900"/>
            </a:p>
          </dgm:t>
        </dgm:pt>
      </mc:Fallback>
    </mc:AlternateContent>
    <dgm:pt modelId="{10874C97-BDD6-DC4F-BAF4-734970C2184B}" type="parTrans" cxnId="{09203A08-FE63-6548-B923-4B1577FD2577}">
      <dgm:prSet/>
      <dgm:spPr/>
      <dgm:t>
        <a:bodyPr/>
        <a:lstStyle/>
        <a:p>
          <a:endParaRPr lang="en-US"/>
        </a:p>
      </dgm:t>
    </dgm:pt>
    <dgm:pt modelId="{6CEE17D6-7A26-BF49-9D62-90362010DFC4}" type="sibTrans" cxnId="{09203A08-FE63-6548-B923-4B1577FD2577}">
      <dgm:prSet/>
      <dgm:spPr/>
      <dgm:t>
        <a:bodyPr/>
        <a:lstStyle/>
        <a:p>
          <a:endParaRPr lang="en-US"/>
        </a:p>
      </dgm:t>
    </dgm:pt>
    <mc:AlternateContent xmlns:mc="http://schemas.openxmlformats.org/markup-compatibility/2006">
      <mc:Choice xmlns:a14="http://schemas.microsoft.com/office/drawing/2010/main" Requires="a14">
        <dgm:pt modelId="{3DABE19B-63BA-DF4F-890B-E8667C614CD5}">
          <dgm:prSet phldrT="[Text]" custT="1"/>
          <dgm:spPr/>
          <dgm:t>
            <a:bodyPr/>
            <a:lstStyle/>
            <a:p>
              <a:r>
                <a:rPr lang="en-US" sz="900"/>
                <a:t>Calculate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𝐾</m:t>
                      </m:r>
                    </m:e>
                    <m:sub>
                      <m:r>
                        <a:rPr lang="en-US" sz="900" b="0" i="1">
                          <a:latin typeface="Cambria Math" charset="0"/>
                        </a:rPr>
                        <m:t>3</m:t>
                      </m:r>
                    </m:sub>
                  </m:sSub>
                </m:oMath>
              </a14:m>
              <a:endParaRPr lang="en-US" sz="900"/>
            </a:p>
          </dgm:t>
        </dgm:pt>
      </mc:Choice>
      <mc:Fallback>
        <dgm:pt modelId="{3DABE19B-63BA-DF4F-890B-E8667C614CD5}">
          <dgm:prSet phldrT="[Text]" custT="1"/>
          <dgm:spPr/>
          <dgm:t>
            <a:bodyPr/>
            <a:lstStyle/>
            <a:p>
              <a:r>
                <a:rPr lang="en-US" sz="900"/>
                <a:t>Calculate </a:t>
              </a:r>
              <a:r>
                <a:rPr lang="en-US" sz="900" b="0" i="0">
                  <a:latin typeface="Cambria Math" charset="0"/>
                </a:rPr>
                <a:t>𝐾</a:t>
              </a:r>
              <a:r>
                <a:rPr lang="en-US" sz="900" b="0" i="0">
                  <a:latin typeface="Cambria Math" panose="02040503050406030204" pitchFamily="18" charset="0"/>
                </a:rPr>
                <a:t>_</a:t>
              </a:r>
              <a:r>
                <a:rPr lang="en-US" sz="900" b="0" i="0">
                  <a:latin typeface="Cambria Math" charset="0"/>
                </a:rPr>
                <a:t>3</a:t>
              </a:r>
              <a:endParaRPr lang="en-US" sz="900"/>
            </a:p>
          </dgm:t>
        </dgm:pt>
      </mc:Fallback>
    </mc:AlternateContent>
    <dgm:pt modelId="{DBDA08D6-ABF3-C44D-B9A2-BD7D41E5F37D}" type="parTrans" cxnId="{8D304F67-A327-D44C-A2A3-2B19C0E4EAFE}">
      <dgm:prSet/>
      <dgm:spPr/>
      <dgm:t>
        <a:bodyPr/>
        <a:lstStyle/>
        <a:p>
          <a:endParaRPr lang="en-US"/>
        </a:p>
      </dgm:t>
    </dgm:pt>
    <dgm:pt modelId="{385C3EEE-FA71-F44A-8BE3-3A66A3C6512F}" type="sibTrans" cxnId="{8D304F67-A327-D44C-A2A3-2B19C0E4EAFE}">
      <dgm:prSet/>
      <dgm:spPr/>
      <dgm:t>
        <a:bodyPr/>
        <a:lstStyle/>
        <a:p>
          <a:endParaRPr lang="en-US"/>
        </a:p>
      </dgm:t>
    </dgm:pt>
    <mc:AlternateContent xmlns:mc="http://schemas.openxmlformats.org/markup-compatibility/2006">
      <mc:Choice xmlns:a14="http://schemas.microsoft.com/office/drawing/2010/main" Requires="a14">
        <dgm:pt modelId="{9612987A-1128-F244-BA1D-374E258E050F}">
          <dgm:prSet phldrT="[Text]" custT="1"/>
          <dgm:spPr/>
          <dgm:t>
            <a:bodyPr/>
            <a:lstStyle/>
            <a:p>
              <a:r>
                <a:rPr lang="en-US" sz="900"/>
                <a:t>Evaluate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𝐻</m:t>
                      </m:r>
                    </m:e>
                    <m:sub>
                      <m:r>
                        <a:rPr lang="en-US" sz="900" b="0" i="1">
                          <a:latin typeface="Cambria Math" charset="0"/>
                        </a:rPr>
                        <m:t>𝑡</m:t>
                      </m:r>
                      <m:r>
                        <a:rPr lang="en-US" sz="900" b="0" i="1">
                          <a:latin typeface="Cambria Math" charset="0"/>
                        </a:rPr>
                        <m:t>+1</m:t>
                      </m:r>
                    </m:sub>
                  </m:sSub>
                </m:oMath>
              </a14:m>
              <a:endParaRPr lang="en-US" sz="900"/>
            </a:p>
          </dgm:t>
        </dgm:pt>
      </mc:Choice>
      <mc:Fallback>
        <dgm:pt modelId="{9612987A-1128-F244-BA1D-374E258E050F}">
          <dgm:prSet phldrT="[Text]" custT="1"/>
          <dgm:spPr/>
          <dgm:t>
            <a:bodyPr/>
            <a:lstStyle/>
            <a:p>
              <a:r>
                <a:rPr lang="en-US" sz="900"/>
                <a:t>Evaluate </a:t>
              </a:r>
              <a:r>
                <a:rPr lang="en-US" sz="900" b="0" i="0">
                  <a:latin typeface="Cambria Math" charset="0"/>
                </a:rPr>
                <a:t>𝐻</a:t>
              </a:r>
              <a:r>
                <a:rPr lang="en-US" sz="900" b="0" i="0">
                  <a:latin typeface="Cambria Math" panose="02040503050406030204" pitchFamily="18" charset="0"/>
                </a:rPr>
                <a:t>_(</a:t>
              </a:r>
              <a:r>
                <a:rPr lang="en-US" sz="900" b="0" i="0">
                  <a:latin typeface="Cambria Math" charset="0"/>
                </a:rPr>
                <a:t>𝑡+1</a:t>
              </a:r>
              <a:r>
                <a:rPr lang="en-US" sz="900" b="0" i="0">
                  <a:latin typeface="Cambria Math" panose="02040503050406030204" pitchFamily="18" charset="0"/>
                </a:rPr>
                <a:t>)</a:t>
              </a:r>
              <a:endParaRPr lang="en-US" sz="900"/>
            </a:p>
          </dgm:t>
        </dgm:pt>
      </mc:Fallback>
    </mc:AlternateContent>
    <dgm:pt modelId="{139C0A87-8947-2547-A4B5-752228BB7E61}" type="parTrans" cxnId="{80D6E326-1EEE-DC4B-AD75-E4E8212CCBF1}">
      <dgm:prSet/>
      <dgm:spPr/>
      <dgm:t>
        <a:bodyPr/>
        <a:lstStyle/>
        <a:p>
          <a:endParaRPr lang="en-US"/>
        </a:p>
      </dgm:t>
    </dgm:pt>
    <dgm:pt modelId="{465710AD-62A2-4D46-B2A8-B3A696481705}" type="sibTrans" cxnId="{80D6E326-1EEE-DC4B-AD75-E4E8212CCBF1}">
      <dgm:prSet/>
      <dgm:spPr/>
      <dgm:t>
        <a:bodyPr/>
        <a:lstStyle/>
        <a:p>
          <a:endParaRPr lang="en-US"/>
        </a:p>
      </dgm:t>
    </dgm:pt>
    <dgm:pt modelId="{116A23ED-5C82-B942-8BA3-3D44A704D67D}">
      <dgm:prSet custT="1"/>
      <dgm:spPr/>
      <dgm:t>
        <a:bodyPr/>
        <a:lstStyle/>
        <a:p>
          <a:r>
            <a:rPr lang="en-US" sz="900"/>
            <a:t>End Condition</a:t>
          </a:r>
        </a:p>
      </dgm:t>
    </dgm:pt>
    <dgm:pt modelId="{EFFA80B3-2D07-3144-BC4F-B222AA8F1BE4}" type="parTrans" cxnId="{AEEC733B-AB30-BE44-B7B2-6BF59A322F9F}">
      <dgm:prSet/>
      <dgm:spPr/>
      <dgm:t>
        <a:bodyPr/>
        <a:lstStyle/>
        <a:p>
          <a:endParaRPr lang="en-US"/>
        </a:p>
      </dgm:t>
    </dgm:pt>
    <dgm:pt modelId="{4EEB2E0A-CC91-0F4D-91EE-E5E57FF37BF3}" type="sibTrans" cxnId="{AEEC733B-AB30-BE44-B7B2-6BF59A322F9F}">
      <dgm:prSet/>
      <dgm:spPr/>
      <dgm:t>
        <a:bodyPr/>
        <a:lstStyle/>
        <a:p>
          <a:endParaRPr lang="en-US"/>
        </a:p>
      </dgm:t>
    </dgm:pt>
    <mc:AlternateContent xmlns:mc="http://schemas.openxmlformats.org/markup-compatibility/2006">
      <mc:Choice xmlns:a14="http://schemas.microsoft.com/office/drawing/2010/main" Requires="a14">
        <dgm:pt modelId="{6E9F776F-ED9A-574E-9501-8CF46BE6E862}">
          <dgm:prSet phldrT="[Text]" custT="1"/>
          <dgm:spPr/>
          <dgm:t>
            <a:bodyPr/>
            <a:lstStyle/>
            <a:p>
              <a:r>
                <a:rPr lang="en-US" sz="900"/>
                <a:t>For each timestep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0</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1</m:t>
                      </m:r>
                    </m:sub>
                  </m:sSub>
                </m:oMath>
              </a14:m>
              <a:r>
                <a:rPr lang="en-US" sz="900"/>
                <a:t>, </a:t>
              </a:r>
              <a14:m>
                <m:oMath xmlns:m="http://schemas.openxmlformats.org/officeDocument/2006/math">
                  <m:sSub>
                    <m:sSubPr>
                      <m:ctrlPr>
                        <a:rPr lang="en-US" sz="900" i="1">
                          <a:latin typeface="Cambria Math" panose="02040503050406030204" pitchFamily="18" charset="0"/>
                        </a:rPr>
                      </m:ctrlPr>
                    </m:sSubPr>
                    <m:e>
                      <m:r>
                        <a:rPr lang="en-US" sz="900" b="0" i="1">
                          <a:latin typeface="Cambria Math" charset="0"/>
                        </a:rPr>
                        <m:t>𝑡</m:t>
                      </m:r>
                    </m:e>
                    <m:sub>
                      <m:r>
                        <a:rPr lang="en-US" sz="900" b="0" i="1">
                          <a:latin typeface="Cambria Math" charset="0"/>
                        </a:rPr>
                        <m:t>2</m:t>
                      </m:r>
                    </m:sub>
                  </m:sSub>
                </m:oMath>
              </a14:m>
              <a:r>
                <a:rPr lang="en-US" sz="900"/>
                <a:t>, ...</a:t>
              </a:r>
            </a:p>
          </dgm:t>
        </dgm:pt>
      </mc:Choice>
      <mc:Fallback>
        <dgm:pt modelId="{6E9F776F-ED9A-574E-9501-8CF46BE6E862}">
          <dgm:prSet phldrT="[Text]" custT="1"/>
          <dgm:spPr/>
          <dgm:t>
            <a:bodyPr/>
            <a:lstStyle/>
            <a:p>
              <a:r>
                <a:rPr lang="en-US" sz="900"/>
                <a:t>For each timestep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0</a:t>
              </a:r>
              <a:r>
                <a:rPr lang="en-US" sz="900"/>
                <a:t>,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1</a:t>
              </a:r>
              <a:r>
                <a:rPr lang="en-US" sz="900"/>
                <a:t>, </a:t>
              </a:r>
              <a:r>
                <a:rPr lang="en-US" sz="900" b="0" i="0">
                  <a:latin typeface="Cambria Math" charset="0"/>
                </a:rPr>
                <a:t>𝑡</a:t>
              </a:r>
              <a:r>
                <a:rPr lang="en-US" sz="900" b="0" i="0">
                  <a:latin typeface="Cambria Math" panose="02040503050406030204" pitchFamily="18" charset="0"/>
                </a:rPr>
                <a:t>_</a:t>
              </a:r>
              <a:r>
                <a:rPr lang="en-US" sz="900" b="0" i="0">
                  <a:latin typeface="Cambria Math" charset="0"/>
                </a:rPr>
                <a:t>2</a:t>
              </a:r>
              <a:r>
                <a:rPr lang="en-US" sz="900"/>
                <a:t>, ...</a:t>
              </a:r>
            </a:p>
          </dgm:t>
        </dgm:pt>
      </mc:Fallback>
    </mc:AlternateContent>
    <dgm:pt modelId="{871C4907-86BE-654F-94F2-72E5A8488628}" type="parTrans" cxnId="{1DB55570-3B46-E64B-865E-BCBD1E339423}">
      <dgm:prSet/>
      <dgm:spPr/>
      <dgm:t>
        <a:bodyPr/>
        <a:lstStyle/>
        <a:p>
          <a:endParaRPr lang="en-US"/>
        </a:p>
      </dgm:t>
    </dgm:pt>
    <dgm:pt modelId="{2AC2ED60-32CD-DE4D-B25C-B81A38D2B98F}" type="sibTrans" cxnId="{1DB55570-3B46-E64B-865E-BCBD1E339423}">
      <dgm:prSet/>
      <dgm:spPr/>
      <dgm:t>
        <a:bodyPr/>
        <a:lstStyle/>
        <a:p>
          <a:endParaRPr lang="en-US"/>
        </a:p>
      </dgm:t>
    </dgm:pt>
    <dgm:pt modelId="{16372551-D37A-FB42-A954-689C33AA5494}" type="pres">
      <dgm:prSet presAssocID="{5BD5D9B1-4B11-D548-B8F1-861ADC92E7C7}" presName="Name0" presStyleCnt="0">
        <dgm:presLayoutVars>
          <dgm:dir/>
          <dgm:animLvl val="lvl"/>
          <dgm:resizeHandles val="exact"/>
        </dgm:presLayoutVars>
      </dgm:prSet>
      <dgm:spPr/>
    </dgm:pt>
    <dgm:pt modelId="{C9DC12BA-C3B8-2F4D-B52E-6A450C1A834B}" type="pres">
      <dgm:prSet presAssocID="{116A23ED-5C82-B942-8BA3-3D44A704D67D}" presName="boxAndChildren" presStyleCnt="0"/>
      <dgm:spPr/>
    </dgm:pt>
    <dgm:pt modelId="{99279047-F384-0B41-AF8B-A1D3D20E1C32}" type="pres">
      <dgm:prSet presAssocID="{116A23ED-5C82-B942-8BA3-3D44A704D67D}" presName="parentTextBox" presStyleLbl="node1" presStyleIdx="0" presStyleCnt="7"/>
      <dgm:spPr/>
    </dgm:pt>
    <dgm:pt modelId="{2649C837-C48F-3145-A904-F060A84C3115}" type="pres">
      <dgm:prSet presAssocID="{465710AD-62A2-4D46-B2A8-B3A696481705}" presName="sp" presStyleCnt="0"/>
      <dgm:spPr/>
    </dgm:pt>
    <dgm:pt modelId="{A2C742EA-29E8-BC4A-A948-76EC2A1E59A9}" type="pres">
      <dgm:prSet presAssocID="{9612987A-1128-F244-BA1D-374E258E050F}" presName="arrowAndChildren" presStyleCnt="0"/>
      <dgm:spPr/>
    </dgm:pt>
    <dgm:pt modelId="{213A0305-C0D9-7E43-9775-9DC0FC839744}" type="pres">
      <dgm:prSet presAssocID="{9612987A-1128-F244-BA1D-374E258E050F}" presName="parentTextArrow" presStyleLbl="node1" presStyleIdx="1" presStyleCnt="7"/>
      <dgm:spPr/>
    </dgm:pt>
    <dgm:pt modelId="{40030404-7B6E-5E4E-81FF-E8333BBECFFC}" type="pres">
      <dgm:prSet presAssocID="{385C3EEE-FA71-F44A-8BE3-3A66A3C6512F}" presName="sp" presStyleCnt="0"/>
      <dgm:spPr/>
    </dgm:pt>
    <dgm:pt modelId="{DCE59BE5-5A4B-2C44-BD6A-F4510D0CEC36}" type="pres">
      <dgm:prSet presAssocID="{3DABE19B-63BA-DF4F-890B-E8667C614CD5}" presName="arrowAndChildren" presStyleCnt="0"/>
      <dgm:spPr/>
    </dgm:pt>
    <dgm:pt modelId="{1C6C404C-1200-1340-951A-4EA8AC339C96}" type="pres">
      <dgm:prSet presAssocID="{3DABE19B-63BA-DF4F-890B-E8667C614CD5}" presName="parentTextArrow" presStyleLbl="node1" presStyleIdx="2" presStyleCnt="7"/>
      <dgm:spPr/>
    </dgm:pt>
    <dgm:pt modelId="{0175C48D-318B-F243-B1B3-56A863C18F5A}" type="pres">
      <dgm:prSet presAssocID="{6CEE17D6-7A26-BF49-9D62-90362010DFC4}" presName="sp" presStyleCnt="0"/>
      <dgm:spPr/>
    </dgm:pt>
    <dgm:pt modelId="{A009996C-ED42-8647-9374-968101DA775F}" type="pres">
      <dgm:prSet presAssocID="{6AA2B53E-E145-B64D-AC3A-3042FBFADC64}" presName="arrowAndChildren" presStyleCnt="0"/>
      <dgm:spPr/>
    </dgm:pt>
    <dgm:pt modelId="{1A92ADE6-7D3C-EE44-99CB-860D7B9E3860}" type="pres">
      <dgm:prSet presAssocID="{6AA2B53E-E145-B64D-AC3A-3042FBFADC64}" presName="parentTextArrow" presStyleLbl="node1" presStyleIdx="3" presStyleCnt="7"/>
      <dgm:spPr/>
    </dgm:pt>
    <dgm:pt modelId="{190822B2-1AFE-B449-AD16-15588D04D750}" type="pres">
      <dgm:prSet presAssocID="{F7F8AF0B-B177-A74E-8E95-C7CE3A73DDB8}" presName="sp" presStyleCnt="0"/>
      <dgm:spPr/>
    </dgm:pt>
    <dgm:pt modelId="{493FDD1C-D90E-2743-A76C-0A67F619C4E2}" type="pres">
      <dgm:prSet presAssocID="{B50346B4-01C7-5547-BC36-0D6EDFF0CBAF}" presName="arrowAndChildren" presStyleCnt="0"/>
      <dgm:spPr/>
    </dgm:pt>
    <dgm:pt modelId="{82DEFF67-CEC1-4248-952C-AC76C74BC19E}" type="pres">
      <dgm:prSet presAssocID="{B50346B4-01C7-5547-BC36-0D6EDFF0CBAF}" presName="parentTextArrow" presStyleLbl="node1" presStyleIdx="4" presStyleCnt="7"/>
      <dgm:spPr/>
    </dgm:pt>
    <dgm:pt modelId="{557A1F66-639E-3C4C-AA87-369C3CE16574}" type="pres">
      <dgm:prSet presAssocID="{CA4144B8-2556-6048-98C4-057B0756FEB7}" presName="sp" presStyleCnt="0"/>
      <dgm:spPr/>
    </dgm:pt>
    <dgm:pt modelId="{7D0263AC-FB97-A648-AD57-474845F2EAA4}" type="pres">
      <dgm:prSet presAssocID="{C2F66165-D5B5-B44F-83C1-85DDCFF62B1F}" presName="arrowAndChildren" presStyleCnt="0"/>
      <dgm:spPr/>
    </dgm:pt>
    <dgm:pt modelId="{8325A4A5-781D-8D42-8607-C25115EA2EB4}" type="pres">
      <dgm:prSet presAssocID="{C2F66165-D5B5-B44F-83C1-85DDCFF62B1F}" presName="parentTextArrow" presStyleLbl="node1" presStyleIdx="5" presStyleCnt="7"/>
      <dgm:spPr/>
    </dgm:pt>
    <dgm:pt modelId="{9208819A-8CED-F840-A88F-66996CCFD0FB}" type="pres">
      <dgm:prSet presAssocID="{2AC2ED60-32CD-DE4D-B25C-B81A38D2B98F}" presName="sp" presStyleCnt="0"/>
      <dgm:spPr/>
    </dgm:pt>
    <dgm:pt modelId="{C88985A4-209A-9D40-98FB-D40BE58F5C3E}" type="pres">
      <dgm:prSet presAssocID="{6E9F776F-ED9A-574E-9501-8CF46BE6E862}" presName="arrowAndChildren" presStyleCnt="0"/>
      <dgm:spPr/>
    </dgm:pt>
    <dgm:pt modelId="{7451EC46-3A78-1945-AAC0-126D3250C6B1}" type="pres">
      <dgm:prSet presAssocID="{6E9F776F-ED9A-574E-9501-8CF46BE6E862}" presName="parentTextArrow" presStyleLbl="node1" presStyleIdx="6" presStyleCnt="7"/>
      <dgm:spPr/>
    </dgm:pt>
  </dgm:ptLst>
  <dgm:cxnLst>
    <dgm:cxn modelId="{B9206502-16B1-284B-9C81-A51FB2BF19EB}" type="presOf" srcId="{3DABE19B-63BA-DF4F-890B-E8667C614CD5}" destId="{1C6C404C-1200-1340-951A-4EA8AC339C96}" srcOrd="0" destOrd="0" presId="urn:microsoft.com/office/officeart/2005/8/layout/process4"/>
    <dgm:cxn modelId="{09203A08-FE63-6548-B923-4B1577FD2577}" srcId="{5BD5D9B1-4B11-D548-B8F1-861ADC92E7C7}" destId="{6AA2B53E-E145-B64D-AC3A-3042FBFADC64}" srcOrd="3" destOrd="0" parTransId="{10874C97-BDD6-DC4F-BAF4-734970C2184B}" sibTransId="{6CEE17D6-7A26-BF49-9D62-90362010DFC4}"/>
    <dgm:cxn modelId="{6A747615-2ED3-6B47-85CA-DC70F2E0B4DA}" type="presOf" srcId="{116A23ED-5C82-B942-8BA3-3D44A704D67D}" destId="{99279047-F384-0B41-AF8B-A1D3D20E1C32}" srcOrd="0" destOrd="0" presId="urn:microsoft.com/office/officeart/2005/8/layout/process4"/>
    <dgm:cxn modelId="{DD9AB525-95A9-8A44-8363-29F0818FA97D}" type="presOf" srcId="{B50346B4-01C7-5547-BC36-0D6EDFF0CBAF}" destId="{82DEFF67-CEC1-4248-952C-AC76C74BC19E}" srcOrd="0" destOrd="0" presId="urn:microsoft.com/office/officeart/2005/8/layout/process4"/>
    <dgm:cxn modelId="{856E2E26-A149-5340-B474-9D3768800485}" type="presOf" srcId="{C2F66165-D5B5-B44F-83C1-85DDCFF62B1F}" destId="{8325A4A5-781D-8D42-8607-C25115EA2EB4}" srcOrd="0" destOrd="0" presId="urn:microsoft.com/office/officeart/2005/8/layout/process4"/>
    <dgm:cxn modelId="{80D6E326-1EEE-DC4B-AD75-E4E8212CCBF1}" srcId="{5BD5D9B1-4B11-D548-B8F1-861ADC92E7C7}" destId="{9612987A-1128-F244-BA1D-374E258E050F}" srcOrd="5" destOrd="0" parTransId="{139C0A87-8947-2547-A4B5-752228BB7E61}" sibTransId="{465710AD-62A2-4D46-B2A8-B3A696481705}"/>
    <dgm:cxn modelId="{45A38828-D85B-0E4A-9822-C318E934C84E}" type="presOf" srcId="{6AA2B53E-E145-B64D-AC3A-3042FBFADC64}" destId="{1A92ADE6-7D3C-EE44-99CB-860D7B9E3860}" srcOrd="0" destOrd="0" presId="urn:microsoft.com/office/officeart/2005/8/layout/process4"/>
    <dgm:cxn modelId="{F7EBDC36-B2A1-6A4A-93E6-2208732BE73F}" srcId="{5BD5D9B1-4B11-D548-B8F1-861ADC92E7C7}" destId="{C2F66165-D5B5-B44F-83C1-85DDCFF62B1F}" srcOrd="1" destOrd="0" parTransId="{062FC772-35BC-9340-B4E3-5E5F2BD8DF92}" sibTransId="{CA4144B8-2556-6048-98C4-057B0756FEB7}"/>
    <dgm:cxn modelId="{AEEC733B-AB30-BE44-B7B2-6BF59A322F9F}" srcId="{5BD5D9B1-4B11-D548-B8F1-861ADC92E7C7}" destId="{116A23ED-5C82-B942-8BA3-3D44A704D67D}" srcOrd="6" destOrd="0" parTransId="{EFFA80B3-2D07-3144-BC4F-B222AA8F1BE4}" sibTransId="{4EEB2E0A-CC91-0F4D-91EE-E5E57FF37BF3}"/>
    <dgm:cxn modelId="{8D304F67-A327-D44C-A2A3-2B19C0E4EAFE}" srcId="{5BD5D9B1-4B11-D548-B8F1-861ADC92E7C7}" destId="{3DABE19B-63BA-DF4F-890B-E8667C614CD5}" srcOrd="4" destOrd="0" parTransId="{DBDA08D6-ABF3-C44D-B9A2-BD7D41E5F37D}" sibTransId="{385C3EEE-FA71-F44A-8BE3-3A66A3C6512F}"/>
    <dgm:cxn modelId="{1DB55570-3B46-E64B-865E-BCBD1E339423}" srcId="{5BD5D9B1-4B11-D548-B8F1-861ADC92E7C7}" destId="{6E9F776F-ED9A-574E-9501-8CF46BE6E862}" srcOrd="0" destOrd="0" parTransId="{871C4907-86BE-654F-94F2-72E5A8488628}" sibTransId="{2AC2ED60-32CD-DE4D-B25C-B81A38D2B98F}"/>
    <dgm:cxn modelId="{93AF139F-D2C0-9545-ACC6-847D5E8C2C44}" type="presOf" srcId="{9612987A-1128-F244-BA1D-374E258E050F}" destId="{213A0305-C0D9-7E43-9775-9DC0FC839744}" srcOrd="0" destOrd="0" presId="urn:microsoft.com/office/officeart/2005/8/layout/process4"/>
    <dgm:cxn modelId="{1F1F14D2-B37A-4D46-A79B-1E9955EB241F}" srcId="{5BD5D9B1-4B11-D548-B8F1-861ADC92E7C7}" destId="{B50346B4-01C7-5547-BC36-0D6EDFF0CBAF}" srcOrd="2" destOrd="0" parTransId="{24129BBD-C444-204F-9899-F84FB7D815DE}" sibTransId="{F7F8AF0B-B177-A74E-8E95-C7CE3A73DDB8}"/>
    <dgm:cxn modelId="{267207D8-D646-DE41-8251-9C8769AEE8C9}" type="presOf" srcId="{6E9F776F-ED9A-574E-9501-8CF46BE6E862}" destId="{7451EC46-3A78-1945-AAC0-126D3250C6B1}" srcOrd="0" destOrd="0" presId="urn:microsoft.com/office/officeart/2005/8/layout/process4"/>
    <dgm:cxn modelId="{F5D032E2-74CD-FF48-B506-B9AB9C22259C}" type="presOf" srcId="{5BD5D9B1-4B11-D548-B8F1-861ADC92E7C7}" destId="{16372551-D37A-FB42-A954-689C33AA5494}" srcOrd="0" destOrd="0" presId="urn:microsoft.com/office/officeart/2005/8/layout/process4"/>
    <dgm:cxn modelId="{588C23AC-A7AB-2B46-AFAC-1369CFCEBCC4}" type="presParOf" srcId="{16372551-D37A-FB42-A954-689C33AA5494}" destId="{C9DC12BA-C3B8-2F4D-B52E-6A450C1A834B}" srcOrd="0" destOrd="0" presId="urn:microsoft.com/office/officeart/2005/8/layout/process4"/>
    <dgm:cxn modelId="{1B09233A-2E9F-644E-8BAA-48A8B986DBB3}" type="presParOf" srcId="{C9DC12BA-C3B8-2F4D-B52E-6A450C1A834B}" destId="{99279047-F384-0B41-AF8B-A1D3D20E1C32}" srcOrd="0" destOrd="0" presId="urn:microsoft.com/office/officeart/2005/8/layout/process4"/>
    <dgm:cxn modelId="{66042CB1-DD41-AC46-8615-DFCF644F821E}" type="presParOf" srcId="{16372551-D37A-FB42-A954-689C33AA5494}" destId="{2649C837-C48F-3145-A904-F060A84C3115}" srcOrd="1" destOrd="0" presId="urn:microsoft.com/office/officeart/2005/8/layout/process4"/>
    <dgm:cxn modelId="{EF801EF0-C025-334C-8BA6-0B5969636B3F}" type="presParOf" srcId="{16372551-D37A-FB42-A954-689C33AA5494}" destId="{A2C742EA-29E8-BC4A-A948-76EC2A1E59A9}" srcOrd="2" destOrd="0" presId="urn:microsoft.com/office/officeart/2005/8/layout/process4"/>
    <dgm:cxn modelId="{3222EF38-CF89-524B-B25A-ACBF4F1F3C09}" type="presParOf" srcId="{A2C742EA-29E8-BC4A-A948-76EC2A1E59A9}" destId="{213A0305-C0D9-7E43-9775-9DC0FC839744}" srcOrd="0" destOrd="0" presId="urn:microsoft.com/office/officeart/2005/8/layout/process4"/>
    <dgm:cxn modelId="{288994A1-623E-274D-A5EE-D7514FE11ED5}" type="presParOf" srcId="{16372551-D37A-FB42-A954-689C33AA5494}" destId="{40030404-7B6E-5E4E-81FF-E8333BBECFFC}" srcOrd="3" destOrd="0" presId="urn:microsoft.com/office/officeart/2005/8/layout/process4"/>
    <dgm:cxn modelId="{B3B29885-F4C6-D743-B708-390B6268C197}" type="presParOf" srcId="{16372551-D37A-FB42-A954-689C33AA5494}" destId="{DCE59BE5-5A4B-2C44-BD6A-F4510D0CEC36}" srcOrd="4" destOrd="0" presId="urn:microsoft.com/office/officeart/2005/8/layout/process4"/>
    <dgm:cxn modelId="{ABB16CC1-EA0B-8047-9EE3-071806550D55}" type="presParOf" srcId="{DCE59BE5-5A4B-2C44-BD6A-F4510D0CEC36}" destId="{1C6C404C-1200-1340-951A-4EA8AC339C96}" srcOrd="0" destOrd="0" presId="urn:microsoft.com/office/officeart/2005/8/layout/process4"/>
    <dgm:cxn modelId="{6A89E3BD-C659-1740-996F-A56D67D30D8F}" type="presParOf" srcId="{16372551-D37A-FB42-A954-689C33AA5494}" destId="{0175C48D-318B-F243-B1B3-56A863C18F5A}" srcOrd="5" destOrd="0" presId="urn:microsoft.com/office/officeart/2005/8/layout/process4"/>
    <dgm:cxn modelId="{0E088897-E8FF-5748-8C68-7323DE63AB7C}" type="presParOf" srcId="{16372551-D37A-FB42-A954-689C33AA5494}" destId="{A009996C-ED42-8647-9374-968101DA775F}" srcOrd="6" destOrd="0" presId="urn:microsoft.com/office/officeart/2005/8/layout/process4"/>
    <dgm:cxn modelId="{97D9CCF6-1F56-8C4E-A20F-BB71AA81D59A}" type="presParOf" srcId="{A009996C-ED42-8647-9374-968101DA775F}" destId="{1A92ADE6-7D3C-EE44-99CB-860D7B9E3860}" srcOrd="0" destOrd="0" presId="urn:microsoft.com/office/officeart/2005/8/layout/process4"/>
    <dgm:cxn modelId="{78BAF60E-5139-0440-AC90-2B3B8F0E5AF8}" type="presParOf" srcId="{16372551-D37A-FB42-A954-689C33AA5494}" destId="{190822B2-1AFE-B449-AD16-15588D04D750}" srcOrd="7" destOrd="0" presId="urn:microsoft.com/office/officeart/2005/8/layout/process4"/>
    <dgm:cxn modelId="{8ED55F79-ED1C-8B40-B0BD-E9EB4A0A8FD7}" type="presParOf" srcId="{16372551-D37A-FB42-A954-689C33AA5494}" destId="{493FDD1C-D90E-2743-A76C-0A67F619C4E2}" srcOrd="8" destOrd="0" presId="urn:microsoft.com/office/officeart/2005/8/layout/process4"/>
    <dgm:cxn modelId="{C6652563-FFDA-C145-86F7-7642097A7371}" type="presParOf" srcId="{493FDD1C-D90E-2743-A76C-0A67F619C4E2}" destId="{82DEFF67-CEC1-4248-952C-AC76C74BC19E}" srcOrd="0" destOrd="0" presId="urn:microsoft.com/office/officeart/2005/8/layout/process4"/>
    <dgm:cxn modelId="{172D3C56-87DD-3142-B90A-E81BAAAE910F}" type="presParOf" srcId="{16372551-D37A-FB42-A954-689C33AA5494}" destId="{557A1F66-639E-3C4C-AA87-369C3CE16574}" srcOrd="9" destOrd="0" presId="urn:microsoft.com/office/officeart/2005/8/layout/process4"/>
    <dgm:cxn modelId="{78461252-8A4E-F448-99AA-708FA837E4A3}" type="presParOf" srcId="{16372551-D37A-FB42-A954-689C33AA5494}" destId="{7D0263AC-FB97-A648-AD57-474845F2EAA4}" srcOrd="10" destOrd="0" presId="urn:microsoft.com/office/officeart/2005/8/layout/process4"/>
    <dgm:cxn modelId="{EED2AA0F-0506-BE4A-80A0-D2F426757935}" type="presParOf" srcId="{7D0263AC-FB97-A648-AD57-474845F2EAA4}" destId="{8325A4A5-781D-8D42-8607-C25115EA2EB4}" srcOrd="0" destOrd="0" presId="urn:microsoft.com/office/officeart/2005/8/layout/process4"/>
    <dgm:cxn modelId="{7D692639-A64D-0D41-B0BD-B451C32626D0}" type="presParOf" srcId="{16372551-D37A-FB42-A954-689C33AA5494}" destId="{9208819A-8CED-F840-A88F-66996CCFD0FB}" srcOrd="11" destOrd="0" presId="urn:microsoft.com/office/officeart/2005/8/layout/process4"/>
    <dgm:cxn modelId="{AF5D8416-8A94-AD45-B54D-FFCAFF379B68}" type="presParOf" srcId="{16372551-D37A-FB42-A954-689C33AA5494}" destId="{C88985A4-209A-9D40-98FB-D40BE58F5C3E}" srcOrd="12" destOrd="0" presId="urn:microsoft.com/office/officeart/2005/8/layout/process4"/>
    <dgm:cxn modelId="{B57397DC-F555-CE46-BEDE-588245544323}" type="presParOf" srcId="{C88985A4-209A-9D40-98FB-D40BE58F5C3E}" destId="{7451EC46-3A78-1945-AAC0-126D3250C6B1}"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EEBB5-B1EB-354B-A891-CBC8651A0817}">
      <dsp:nvSpPr>
        <dsp:cNvPr id="0" name=""/>
        <dsp:cNvSpPr/>
      </dsp:nvSpPr>
      <dsp:spPr>
        <a:xfrm>
          <a:off x="0" y="2872384"/>
          <a:ext cx="2725420" cy="235676"/>
        </a:xfrm>
        <a:prstGeom prst="rec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Verification</a:t>
          </a:r>
        </a:p>
      </dsp:txBody>
      <dsp:txXfrm>
        <a:off x="0" y="2872384"/>
        <a:ext cx="2725420" cy="235676"/>
      </dsp:txXfrm>
    </dsp:sp>
    <dsp:sp modelId="{AF097782-CE10-D247-8854-63F361D2FCD0}">
      <dsp:nvSpPr>
        <dsp:cNvPr id="0" name=""/>
        <dsp:cNvSpPr/>
      </dsp:nvSpPr>
      <dsp:spPr>
        <a:xfrm rot="10800000">
          <a:off x="0" y="2513448"/>
          <a:ext cx="2725420" cy="362470"/>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Main Time Stepping Loop</a:t>
          </a:r>
        </a:p>
      </dsp:txBody>
      <dsp:txXfrm rot="10800000">
        <a:off x="0" y="2513448"/>
        <a:ext cx="2725420" cy="235522"/>
      </dsp:txXfrm>
    </dsp:sp>
    <dsp:sp modelId="{023B0FF9-0FF2-6341-B823-4B8308F705BB}">
      <dsp:nvSpPr>
        <dsp:cNvPr id="0" name=""/>
        <dsp:cNvSpPr/>
      </dsp:nvSpPr>
      <dsp:spPr>
        <a:xfrm rot="10800000">
          <a:off x="0" y="2154513"/>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Initialize MPI Patch Domains</a:t>
          </a:r>
        </a:p>
      </dsp:txBody>
      <dsp:txXfrm rot="10800000">
        <a:off x="0" y="2154513"/>
        <a:ext cx="2725420" cy="235522"/>
      </dsp:txXfrm>
    </dsp:sp>
    <dsp:sp modelId="{1343A603-D0E2-7742-8299-6DC04CD58C4E}">
      <dsp:nvSpPr>
        <dsp:cNvPr id="0" name=""/>
        <dsp:cNvSpPr/>
      </dsp:nvSpPr>
      <dsp:spPr>
        <a:xfrm rot="10800000">
          <a:off x="0" y="1795577"/>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Initialize Partial Transposed Data Layout</a:t>
          </a:r>
        </a:p>
      </dsp:txBody>
      <dsp:txXfrm rot="10800000">
        <a:off x="0" y="1795577"/>
        <a:ext cx="2725420" cy="235522"/>
      </dsp:txXfrm>
    </dsp:sp>
    <dsp:sp modelId="{6B511CE0-E313-2049-A5B8-F5B5AF86AF01}">
      <dsp:nvSpPr>
        <dsp:cNvPr id="0" name=""/>
        <dsp:cNvSpPr/>
      </dsp:nvSpPr>
      <dsp:spPr>
        <a:xfrm rot="10800000">
          <a:off x="0" y="1436641"/>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Reorder Nodes Using RCM</a:t>
          </a:r>
        </a:p>
      </dsp:txBody>
      <dsp:txXfrm rot="10800000">
        <a:off x="0" y="1436641"/>
        <a:ext cx="2725420" cy="235522"/>
      </dsp:txXfrm>
    </dsp:sp>
    <dsp:sp modelId="{49AD5BC3-6BB5-CD49-8DD5-23EE9BBF13F9}">
      <dsp:nvSpPr>
        <dsp:cNvPr id="0" name=""/>
        <dsp:cNvSpPr/>
      </dsp:nvSpPr>
      <dsp:spPr>
        <a:xfrm rot="10800000">
          <a:off x="0" y="1077705"/>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Calculate/Read Initial Conditions</a:t>
          </a:r>
        </a:p>
      </dsp:txBody>
      <dsp:txXfrm rot="10800000">
        <a:off x="0" y="1077705"/>
        <a:ext cx="2725420" cy="235522"/>
      </dsp:txXfrm>
    </dsp:sp>
    <dsp:sp modelId="{B3726D38-3523-DA47-ADEE-42F50FDF7379}">
      <dsp:nvSpPr>
        <dsp:cNvPr id="0" name=""/>
        <dsp:cNvSpPr/>
      </dsp:nvSpPr>
      <dsp:spPr>
        <a:xfrm rot="10800000">
          <a:off x="0" y="718770"/>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RBF-FD Differentiation Matrices</a:t>
          </a:r>
        </a:p>
      </dsp:txBody>
      <dsp:txXfrm rot="10800000">
        <a:off x="0" y="718770"/>
        <a:ext cx="2725420" cy="235522"/>
      </dsp:txXfrm>
    </dsp:sp>
    <dsp:sp modelId="{37AEBE2E-4DA0-0645-B8D3-A77F35EFBEC6}">
      <dsp:nvSpPr>
        <dsp:cNvPr id="0" name=""/>
        <dsp:cNvSpPr/>
      </dsp:nvSpPr>
      <dsp:spPr>
        <a:xfrm rot="10800000">
          <a:off x="0" y="359834"/>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Create </a:t>
          </a:r>
          <a:r>
            <a:rPr lang="en-US" sz="900" i="0" kern="1200"/>
            <a:t>n-point Nearest</a:t>
          </a:r>
          <a:r>
            <a:rPr lang="en-US" sz="900" kern="1200"/>
            <a:t> Neighbor Dependency Matrix</a:t>
          </a:r>
        </a:p>
      </dsp:txBody>
      <dsp:txXfrm rot="10800000">
        <a:off x="0" y="359834"/>
        <a:ext cx="2725420" cy="235522"/>
      </dsp:txXfrm>
    </dsp:sp>
    <dsp:sp modelId="{BA96127A-66A0-1B4C-8288-408067D18DB4}">
      <dsp:nvSpPr>
        <dsp:cNvPr id="0" name=""/>
        <dsp:cNvSpPr/>
      </dsp:nvSpPr>
      <dsp:spPr>
        <a:xfrm rot="10800000">
          <a:off x="0" y="898"/>
          <a:ext cx="2725420" cy="362470"/>
        </a:xfrm>
        <a:prstGeom prst="upArrowCallout">
          <a:avLst/>
        </a:prstGeom>
        <a:solidFill>
          <a:schemeClr val="accent3"/>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Icosahedral Node Set</a:t>
          </a:r>
        </a:p>
      </dsp:txBody>
      <dsp:txXfrm rot="10800000">
        <a:off x="0" y="898"/>
        <a:ext cx="2725420" cy="23552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279047-F384-0B41-AF8B-A1D3D20E1C32}">
      <dsp:nvSpPr>
        <dsp:cNvPr id="0" name=""/>
        <dsp:cNvSpPr/>
      </dsp:nvSpPr>
      <dsp:spPr>
        <a:xfrm>
          <a:off x="0" y="2884638"/>
          <a:ext cx="2615565" cy="3156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End Condition</a:t>
          </a:r>
        </a:p>
      </dsp:txBody>
      <dsp:txXfrm>
        <a:off x="0" y="2884638"/>
        <a:ext cx="2615565" cy="315664"/>
      </dsp:txXfrm>
    </dsp:sp>
    <dsp:sp modelId="{213A0305-C0D9-7E43-9775-9DC0FC839744}">
      <dsp:nvSpPr>
        <dsp:cNvPr id="0" name=""/>
        <dsp:cNvSpPr/>
      </dsp:nvSpPr>
      <dsp:spPr>
        <a:xfrm rot="10800000">
          <a:off x="0" y="2403881"/>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Evaluate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𝐻</m:t>
                  </m:r>
                </m:e>
                <m:sub>
                  <m:r>
                    <a:rPr lang="en-US" sz="900" b="0" i="1" kern="1200">
                      <a:latin typeface="Cambria Math" charset="0"/>
                    </a:rPr>
                    <m:t>𝑡</m:t>
                  </m:r>
                  <m:r>
                    <a:rPr lang="en-US" sz="900" b="0" i="1" kern="1200">
                      <a:latin typeface="Cambria Math" charset="0"/>
                    </a:rPr>
                    <m:t>+1</m:t>
                  </m:r>
                </m:sub>
              </m:sSub>
            </m:oMath>
          </a14:m>
          <a:endParaRPr lang="en-US" sz="900" kern="1200"/>
        </a:p>
      </dsp:txBody>
      <dsp:txXfrm rot="10800000">
        <a:off x="0" y="2403881"/>
        <a:ext cx="2615565" cy="315457"/>
      </dsp:txXfrm>
    </dsp:sp>
    <dsp:sp modelId="{1C6C404C-1200-1340-951A-4EA8AC339C96}">
      <dsp:nvSpPr>
        <dsp:cNvPr id="0" name=""/>
        <dsp:cNvSpPr/>
      </dsp:nvSpPr>
      <dsp:spPr>
        <a:xfrm rot="10800000">
          <a:off x="0" y="1923124"/>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3</m:t>
                  </m:r>
                </m:sub>
              </m:sSub>
            </m:oMath>
          </a14:m>
          <a:endParaRPr lang="en-US" sz="900" kern="1200"/>
        </a:p>
      </dsp:txBody>
      <dsp:txXfrm rot="10800000">
        <a:off x="0" y="1923124"/>
        <a:ext cx="2615565" cy="315457"/>
      </dsp:txXfrm>
    </dsp:sp>
    <dsp:sp modelId="{1A92ADE6-7D3C-EE44-99CB-860D7B9E3860}">
      <dsp:nvSpPr>
        <dsp:cNvPr id="0" name=""/>
        <dsp:cNvSpPr/>
      </dsp:nvSpPr>
      <dsp:spPr>
        <a:xfrm rot="10800000">
          <a:off x="0" y="1442367"/>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2</m:t>
                  </m:r>
                </m:sub>
              </m:sSub>
            </m:oMath>
          </a14:m>
          <a:endParaRPr lang="en-US" sz="900" kern="1200"/>
        </a:p>
      </dsp:txBody>
      <dsp:txXfrm rot="10800000">
        <a:off x="0" y="1442367"/>
        <a:ext cx="2615565" cy="315457"/>
      </dsp:txXfrm>
    </dsp:sp>
    <dsp:sp modelId="{82DEFF67-CEC1-4248-952C-AC76C74BC19E}">
      <dsp:nvSpPr>
        <dsp:cNvPr id="0" name=""/>
        <dsp:cNvSpPr/>
      </dsp:nvSpPr>
      <dsp:spPr>
        <a:xfrm rot="10800000">
          <a:off x="0" y="961610"/>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1</m:t>
                  </m:r>
                </m:sub>
              </m:sSub>
            </m:oMath>
          </a14:m>
          <a:endParaRPr lang="en-US" sz="900" kern="1200"/>
        </a:p>
      </dsp:txBody>
      <dsp:txXfrm rot="10800000">
        <a:off x="0" y="961610"/>
        <a:ext cx="2615565" cy="315457"/>
      </dsp:txXfrm>
    </dsp:sp>
    <dsp:sp modelId="{8325A4A5-781D-8D42-8607-C25115EA2EB4}">
      <dsp:nvSpPr>
        <dsp:cNvPr id="0" name=""/>
        <dsp:cNvSpPr/>
      </dsp:nvSpPr>
      <dsp:spPr>
        <a:xfrm rot="10800000">
          <a:off x="0" y="480853"/>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Calculate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𝐾</m:t>
                  </m:r>
                </m:e>
                <m:sub>
                  <m:r>
                    <a:rPr lang="en-US" sz="900" b="0" i="1" kern="1200">
                      <a:latin typeface="Cambria Math" charset="0"/>
                    </a:rPr>
                    <m:t>0</m:t>
                  </m:r>
                </m:sub>
              </m:sSub>
            </m:oMath>
          </a14:m>
          <a:endParaRPr lang="en-US" sz="900" kern="1200"/>
        </a:p>
      </dsp:txBody>
      <dsp:txXfrm rot="10800000">
        <a:off x="0" y="480853"/>
        <a:ext cx="2615565" cy="315457"/>
      </dsp:txXfrm>
    </dsp:sp>
    <dsp:sp modelId="{7451EC46-3A78-1945-AAC0-126D3250C6B1}">
      <dsp:nvSpPr>
        <dsp:cNvPr id="0" name=""/>
        <dsp:cNvSpPr/>
      </dsp:nvSpPr>
      <dsp:spPr>
        <a:xfrm rot="10800000">
          <a:off x="0" y="96"/>
          <a:ext cx="2615565" cy="485491"/>
        </a:xfrm>
        <a:prstGeom prst="upArrowCallou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For each timestep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0</m:t>
                  </m:r>
                </m:sub>
              </m:sSub>
            </m:oMath>
          </a14:m>
          <a:r>
            <a:rPr lang="en-US" sz="900" kern="1200"/>
            <a:t>,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1</m:t>
                  </m:r>
                </m:sub>
              </m:sSub>
            </m:oMath>
          </a14:m>
          <a:r>
            <a:rPr lang="en-US" sz="900" kern="1200"/>
            <a:t>, </a:t>
          </a:r>
          <a14:m xmlns:a14="http://schemas.microsoft.com/office/drawing/2010/main">
            <m:oMath xmlns:m="http://schemas.openxmlformats.org/officeDocument/2006/math">
              <m:sSub>
                <m:sSubPr>
                  <m:ctrlPr>
                    <a:rPr lang="en-US" sz="900" i="1" kern="1200">
                      <a:latin typeface="Cambria Math" panose="02040503050406030204" pitchFamily="18" charset="0"/>
                    </a:rPr>
                  </m:ctrlPr>
                </m:sSubPr>
                <m:e>
                  <m:r>
                    <a:rPr lang="en-US" sz="900" b="0" i="1" kern="1200">
                      <a:latin typeface="Cambria Math" charset="0"/>
                    </a:rPr>
                    <m:t>𝑡</m:t>
                  </m:r>
                </m:e>
                <m:sub>
                  <m:r>
                    <a:rPr lang="en-US" sz="900" b="0" i="1" kern="1200">
                      <a:latin typeface="Cambria Math" charset="0"/>
                    </a:rPr>
                    <m:t>2</m:t>
                  </m:r>
                </m:sub>
              </m:sSub>
            </m:oMath>
          </a14:m>
          <a:r>
            <a:rPr lang="en-US" sz="900" kern="1200"/>
            <a:t>, ...</a:t>
          </a:r>
        </a:p>
      </dsp:txBody>
      <dsp:txXfrm rot="10800000">
        <a:off x="0" y="96"/>
        <a:ext cx="2615565" cy="3154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C8A6AE-5F6E-C441-8DF0-24E85D5D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Elliott</dc:creator>
  <cp:keywords/>
  <dc:description/>
  <cp:lastModifiedBy>Richard Loft</cp:lastModifiedBy>
  <cp:revision>17</cp:revision>
  <dcterms:created xsi:type="dcterms:W3CDTF">2019-11-27T18:04:00Z</dcterms:created>
  <dcterms:modified xsi:type="dcterms:W3CDTF">2019-12-04T16:40:00Z</dcterms:modified>
</cp:coreProperties>
</file>